
<file path=[Content_Types].xml><?xml version="1.0" encoding="utf-8"?>
<Types xmlns="http://schemas.openxmlformats.org/package/2006/content-types">
  <Default Extension="tiff" ContentType="image/tiff"/>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4029D0EE" w:rsidRPr="00B31817" w:rsidRDefault="4029D0EE" w:rsidP="00340415">
      <w:pPr>
        <w:spacing w:after="0" w:line="360" w:lineRule="auto"/>
        <w:jc w:val="both"/>
        <w:rPr>
          <w:rFonts w:ascii="Arial" w:hAnsi="Arial" w:cs="Times New Roman"/>
          <w:b/>
          <w:bCs/>
          <w:sz w:val="24"/>
          <w:szCs w:val="24"/>
          <w:lang w:val="de-DE" w:bidi="fa-IR"/>
        </w:rPr>
      </w:pPr>
    </w:p>
    <w:p w:rsidR="00250CFB" w:rsidRPr="004B7BC2" w:rsidRDefault="00250CFB" w:rsidP="00BF26F0">
      <w:pPr>
        <w:spacing w:after="0" w:line="360" w:lineRule="auto"/>
        <w:jc w:val="both"/>
        <w:rPr>
          <w:rFonts w:ascii="Arial" w:hAnsi="Arial" w:cs="Times New Roman"/>
          <w:b/>
          <w:bCs/>
          <w:sz w:val="28"/>
          <w:szCs w:val="24"/>
          <w:lang w:bidi="fa-IR"/>
        </w:rPr>
      </w:pPr>
      <w:r w:rsidRPr="004B7BC2">
        <w:rPr>
          <w:rFonts w:ascii="Arial" w:hAnsi="Arial" w:cs="Times New Roman"/>
          <w:b/>
          <w:bCs/>
          <w:sz w:val="28"/>
          <w:szCs w:val="24"/>
          <w:lang w:bidi="fa-IR"/>
        </w:rPr>
        <w:t xml:space="preserve">Co-upregulation of </w:t>
      </w:r>
      <w:r w:rsidR="00A8350C" w:rsidRPr="004B7BC2">
        <w:rPr>
          <w:rFonts w:ascii="Arial" w:hAnsi="Arial" w:cs="Times New Roman"/>
          <w:b/>
          <w:bCs/>
          <w:sz w:val="28"/>
          <w:szCs w:val="24"/>
          <w:lang w:bidi="fa-IR"/>
        </w:rPr>
        <w:t>c-</w:t>
      </w:r>
      <w:r w:rsidRPr="004B7BC2">
        <w:rPr>
          <w:rFonts w:ascii="Arial" w:hAnsi="Arial" w:cs="Times New Roman"/>
          <w:b/>
          <w:bCs/>
          <w:sz w:val="28"/>
          <w:szCs w:val="24"/>
          <w:lang w:bidi="fa-IR"/>
        </w:rPr>
        <w:t xml:space="preserve">MYC oncogene </w:t>
      </w:r>
      <w:r w:rsidR="00E73175" w:rsidRPr="004B7BC2">
        <w:rPr>
          <w:rFonts w:ascii="Arial" w:hAnsi="Arial" w:cs="Times New Roman"/>
          <w:b/>
          <w:bCs/>
          <w:sz w:val="28"/>
          <w:szCs w:val="24"/>
          <w:lang w:bidi="fa-IR"/>
        </w:rPr>
        <w:t>and its adja</w:t>
      </w:r>
      <w:r w:rsidR="0031714B" w:rsidRPr="004B7BC2">
        <w:rPr>
          <w:rFonts w:ascii="Arial" w:hAnsi="Arial" w:cs="Times New Roman"/>
          <w:b/>
          <w:bCs/>
          <w:sz w:val="28"/>
          <w:szCs w:val="24"/>
          <w:lang w:bidi="fa-IR"/>
        </w:rPr>
        <w:t>c</w:t>
      </w:r>
      <w:r w:rsidR="00E73175" w:rsidRPr="004B7BC2">
        <w:rPr>
          <w:rFonts w:ascii="Arial" w:hAnsi="Arial" w:cs="Times New Roman"/>
          <w:b/>
          <w:bCs/>
          <w:sz w:val="28"/>
          <w:szCs w:val="24"/>
          <w:lang w:bidi="fa-IR"/>
        </w:rPr>
        <w:t>ent lncRNA</w:t>
      </w:r>
      <w:r w:rsidRPr="004B7BC2">
        <w:rPr>
          <w:rFonts w:ascii="Arial" w:hAnsi="Arial" w:cs="Times New Roman"/>
          <w:b/>
          <w:bCs/>
          <w:sz w:val="28"/>
          <w:szCs w:val="24"/>
          <w:lang w:bidi="fa-IR"/>
        </w:rPr>
        <w:t>s</w:t>
      </w:r>
      <w:r w:rsidR="00BF26F0" w:rsidRPr="004B7BC2">
        <w:rPr>
          <w:rFonts w:ascii="Arial" w:hAnsi="Arial" w:cs="Times New Roman"/>
          <w:b/>
          <w:bCs/>
          <w:sz w:val="28"/>
          <w:szCs w:val="24"/>
          <w:lang w:bidi="fa-IR"/>
        </w:rPr>
        <w:t xml:space="preserve"> PVT1 and CCAT1</w:t>
      </w:r>
      <w:r w:rsidR="00E73175" w:rsidRPr="004B7BC2">
        <w:rPr>
          <w:rFonts w:ascii="Arial" w:hAnsi="Arial" w:cs="Times New Roman"/>
          <w:b/>
          <w:bCs/>
          <w:sz w:val="28"/>
          <w:szCs w:val="24"/>
          <w:lang w:bidi="fa-IR"/>
        </w:rPr>
        <w:t xml:space="preserve"> </w:t>
      </w:r>
      <w:r w:rsidRPr="004B7BC2">
        <w:rPr>
          <w:rFonts w:ascii="Arial" w:hAnsi="Arial" w:cs="Times New Roman"/>
          <w:b/>
          <w:bCs/>
          <w:sz w:val="28"/>
          <w:szCs w:val="24"/>
          <w:lang w:bidi="fa-IR"/>
        </w:rPr>
        <w:t xml:space="preserve">in esophageal squamous cell carcinoma </w:t>
      </w:r>
    </w:p>
    <w:p w:rsidR="00DB0252" w:rsidRPr="004B7BC2" w:rsidRDefault="00DB0252" w:rsidP="00340415">
      <w:pPr>
        <w:spacing w:after="0" w:line="360" w:lineRule="auto"/>
        <w:jc w:val="both"/>
        <w:rPr>
          <w:rFonts w:ascii="Arial" w:hAnsi="Arial" w:cs="Times New Roman"/>
          <w:sz w:val="24"/>
          <w:szCs w:val="24"/>
        </w:rPr>
      </w:pPr>
    </w:p>
    <w:p w:rsidR="00DB0252" w:rsidRPr="004B7BC2" w:rsidRDefault="00DB0252" w:rsidP="00340415">
      <w:pPr>
        <w:spacing w:after="0" w:line="360" w:lineRule="auto"/>
        <w:jc w:val="both"/>
        <w:rPr>
          <w:rFonts w:ascii="Arial" w:hAnsi="Arial" w:cs="Times New Roman"/>
          <w:b/>
          <w:bCs/>
          <w:sz w:val="24"/>
          <w:szCs w:val="24"/>
          <w:lang w:bidi="fa-IR"/>
        </w:rPr>
      </w:pPr>
    </w:p>
    <w:p w:rsidR="00133CF2" w:rsidRPr="004B7BC2" w:rsidRDefault="00573CA4" w:rsidP="00340415">
      <w:pPr>
        <w:spacing w:after="0" w:line="360" w:lineRule="auto"/>
        <w:jc w:val="both"/>
        <w:rPr>
          <w:rFonts w:ascii="Arial" w:hAnsi="Arial" w:cs="Times New Roman"/>
          <w:b/>
          <w:bCs/>
          <w:sz w:val="24"/>
          <w:szCs w:val="24"/>
          <w:lang w:bidi="fa-IR"/>
        </w:rPr>
      </w:pPr>
      <w:r w:rsidRPr="004B7BC2">
        <w:rPr>
          <w:rFonts w:ascii="Arial" w:hAnsi="Arial" w:cs="Times New Roman"/>
          <w:b/>
          <w:bCs/>
          <w:sz w:val="24"/>
          <w:szCs w:val="24"/>
          <w:lang w:bidi="fa-IR"/>
        </w:rPr>
        <w:t>Ab</w:t>
      </w:r>
      <w:r w:rsidR="00133CF2" w:rsidRPr="004B7BC2">
        <w:rPr>
          <w:rFonts w:ascii="Arial" w:hAnsi="Arial" w:cs="Times New Roman"/>
          <w:b/>
          <w:bCs/>
          <w:sz w:val="24"/>
          <w:szCs w:val="24"/>
          <w:lang w:bidi="fa-IR"/>
        </w:rPr>
        <w:t>stract</w:t>
      </w:r>
    </w:p>
    <w:p w:rsidR="004F000C" w:rsidRPr="004B7BC2" w:rsidRDefault="00995183" w:rsidP="004F000C">
      <w:pPr>
        <w:tabs>
          <w:tab w:val="left" w:pos="6556"/>
        </w:tabs>
        <w:spacing w:after="0" w:line="360" w:lineRule="auto"/>
        <w:jc w:val="both"/>
        <w:rPr>
          <w:rFonts w:ascii="Arial" w:hAnsi="Arial" w:cs="Times New Roman"/>
          <w:sz w:val="24"/>
          <w:szCs w:val="24"/>
          <w:lang w:bidi="fa-IR"/>
        </w:rPr>
      </w:pPr>
      <w:r w:rsidRPr="004B7BC2">
        <w:rPr>
          <w:rFonts w:ascii="Arial" w:hAnsi="Arial" w:cs="Times New Roman"/>
          <w:b/>
          <w:bCs/>
          <w:sz w:val="24"/>
          <w:szCs w:val="24"/>
          <w:lang w:bidi="fa-IR"/>
        </w:rPr>
        <w:t>Background</w:t>
      </w:r>
      <w:r w:rsidRPr="004B7BC2">
        <w:rPr>
          <w:rFonts w:ascii="Arial" w:hAnsi="Arial" w:cs="Times New Roman"/>
          <w:sz w:val="24"/>
          <w:szCs w:val="24"/>
          <w:lang w:bidi="fa-IR"/>
        </w:rPr>
        <w:t xml:space="preserve">: </w:t>
      </w:r>
      <w:r w:rsidR="00350ED9" w:rsidRPr="004B7BC2">
        <w:rPr>
          <w:rFonts w:ascii="Arial" w:hAnsi="Arial" w:cs="Times New Roman"/>
          <w:sz w:val="24"/>
          <w:szCs w:val="24"/>
          <w:lang w:bidi="fa-IR"/>
        </w:rPr>
        <w:t xml:space="preserve">Whether the </w:t>
      </w:r>
      <w:r w:rsidR="00357A99" w:rsidRPr="004B7BC2">
        <w:rPr>
          <w:rFonts w:ascii="Arial" w:hAnsi="Arial" w:cs="Times New Roman"/>
          <w:sz w:val="24"/>
          <w:szCs w:val="24"/>
          <w:lang w:bidi="fa-IR"/>
        </w:rPr>
        <w:t xml:space="preserve">expression </w:t>
      </w:r>
      <w:r w:rsidR="00350ED9" w:rsidRPr="004B7BC2">
        <w:rPr>
          <w:rFonts w:ascii="Arial" w:hAnsi="Arial" w:cs="Times New Roman"/>
          <w:sz w:val="24"/>
          <w:szCs w:val="24"/>
          <w:lang w:bidi="fa-IR"/>
        </w:rPr>
        <w:t>level</w:t>
      </w:r>
      <w:r w:rsidR="00357A99" w:rsidRPr="004B7BC2">
        <w:rPr>
          <w:rFonts w:ascii="Arial" w:hAnsi="Arial" w:cs="Times New Roman"/>
          <w:sz w:val="24"/>
          <w:szCs w:val="24"/>
          <w:lang w:bidi="fa-IR"/>
        </w:rPr>
        <w:t>s</w:t>
      </w:r>
      <w:r w:rsidR="00350ED9" w:rsidRPr="004B7BC2">
        <w:rPr>
          <w:rFonts w:ascii="Arial" w:hAnsi="Arial" w:cs="Times New Roman"/>
          <w:sz w:val="24"/>
          <w:szCs w:val="24"/>
          <w:lang w:bidi="fa-IR"/>
        </w:rPr>
        <w:t xml:space="preserve"> of long noncoding RNA</w:t>
      </w:r>
      <w:r w:rsidR="00357A99" w:rsidRPr="004B7BC2">
        <w:rPr>
          <w:rFonts w:ascii="Arial" w:hAnsi="Arial" w:cs="Times New Roman"/>
          <w:sz w:val="24"/>
          <w:szCs w:val="24"/>
          <w:lang w:bidi="fa-IR"/>
        </w:rPr>
        <w:t>s</w:t>
      </w:r>
      <w:r w:rsidR="00137624" w:rsidRPr="004B7BC2">
        <w:rPr>
          <w:rFonts w:ascii="Arial" w:hAnsi="Arial" w:cs="Times New Roman"/>
          <w:sz w:val="24"/>
          <w:szCs w:val="24"/>
          <w:lang w:bidi="fa-IR"/>
        </w:rPr>
        <w:t>;</w:t>
      </w:r>
      <w:r w:rsidR="00350ED9" w:rsidRPr="004B7BC2">
        <w:rPr>
          <w:rFonts w:ascii="Arial" w:hAnsi="Arial" w:cs="Times New Roman"/>
          <w:sz w:val="24"/>
          <w:szCs w:val="24"/>
          <w:lang w:bidi="fa-IR"/>
        </w:rPr>
        <w:t xml:space="preserve"> </w:t>
      </w:r>
      <w:r w:rsidR="00357A99" w:rsidRPr="004B7BC2">
        <w:rPr>
          <w:rFonts w:ascii="Arial" w:hAnsi="Arial" w:cs="Times New Roman"/>
          <w:sz w:val="24"/>
          <w:szCs w:val="24"/>
          <w:lang w:bidi="fa-IR"/>
        </w:rPr>
        <w:t xml:space="preserve">CCAT1 and PVT1 influence </w:t>
      </w:r>
      <w:r w:rsidR="00E117FA" w:rsidRPr="004B7BC2">
        <w:rPr>
          <w:rFonts w:ascii="Arial" w:hAnsi="Arial" w:cs="Times New Roman"/>
          <w:sz w:val="24"/>
          <w:szCs w:val="24"/>
          <w:lang w:bidi="fa-IR"/>
        </w:rPr>
        <w:t>the vicinity gene expression of c-MYC oncogene in ESCC patients has not been thorou</w:t>
      </w:r>
      <w:r w:rsidR="00FB3A2E" w:rsidRPr="004B7BC2">
        <w:rPr>
          <w:rFonts w:ascii="Arial" w:hAnsi="Arial" w:cs="Times New Roman"/>
          <w:sz w:val="24"/>
          <w:szCs w:val="24"/>
          <w:lang w:bidi="fa-IR"/>
        </w:rPr>
        <w:t>gh</w:t>
      </w:r>
      <w:r w:rsidR="00E117FA" w:rsidRPr="004B7BC2">
        <w:rPr>
          <w:rFonts w:ascii="Arial" w:hAnsi="Arial" w:cs="Times New Roman"/>
          <w:sz w:val="24"/>
          <w:szCs w:val="24"/>
          <w:lang w:bidi="fa-IR"/>
        </w:rPr>
        <w:t>ly</w:t>
      </w:r>
      <w:r w:rsidR="00FB3A2E" w:rsidRPr="004B7BC2">
        <w:rPr>
          <w:rFonts w:ascii="Arial" w:hAnsi="Arial" w:cs="Times New Roman"/>
          <w:sz w:val="24"/>
          <w:szCs w:val="24"/>
          <w:lang w:bidi="fa-IR"/>
        </w:rPr>
        <w:t xml:space="preserve"> elucidated to date.</w:t>
      </w:r>
      <w:r w:rsidR="00E25C8A" w:rsidRPr="004B7BC2">
        <w:rPr>
          <w:rFonts w:ascii="Arial" w:hAnsi="Arial" w:cs="Times New Roman"/>
          <w:sz w:val="24"/>
          <w:szCs w:val="24"/>
          <w:lang w:bidi="fa-IR"/>
        </w:rPr>
        <w:t xml:space="preserve"> Additionally, </w:t>
      </w:r>
      <w:r w:rsidR="00262C71" w:rsidRPr="004B7BC2">
        <w:rPr>
          <w:rFonts w:ascii="Arial" w:hAnsi="Arial" w:cs="Times New Roman"/>
          <w:sz w:val="24"/>
          <w:szCs w:val="24"/>
          <w:lang w:bidi="fa-IR"/>
        </w:rPr>
        <w:t xml:space="preserve">the </w:t>
      </w:r>
      <w:r w:rsidR="00BC0D94" w:rsidRPr="004B7BC2">
        <w:rPr>
          <w:rFonts w:ascii="Arial" w:hAnsi="Arial" w:cs="Times New Roman"/>
          <w:sz w:val="24"/>
          <w:szCs w:val="24"/>
          <w:lang w:bidi="fa-IR"/>
        </w:rPr>
        <w:t xml:space="preserve">solidarity between these lncRNAs and </w:t>
      </w:r>
      <w:r w:rsidR="00E25C8A" w:rsidRPr="004B7BC2">
        <w:rPr>
          <w:rFonts w:ascii="Arial" w:hAnsi="Arial" w:cs="Times New Roman"/>
          <w:sz w:val="24"/>
          <w:szCs w:val="24"/>
          <w:lang w:bidi="fa-IR"/>
        </w:rPr>
        <w:t>the clinicopathological parameters</w:t>
      </w:r>
      <w:r w:rsidR="00BC0D94" w:rsidRPr="004B7BC2">
        <w:rPr>
          <w:rFonts w:ascii="Arial" w:hAnsi="Arial" w:cs="Times New Roman"/>
          <w:sz w:val="24"/>
          <w:szCs w:val="24"/>
          <w:lang w:bidi="fa-IR"/>
        </w:rPr>
        <w:t xml:space="preserve"> among </w:t>
      </w:r>
      <w:r w:rsidR="00074AA2" w:rsidRPr="004B7BC2">
        <w:rPr>
          <w:rFonts w:ascii="Arial" w:hAnsi="Arial" w:cs="Times New Roman"/>
          <w:sz w:val="24"/>
          <w:szCs w:val="24"/>
          <w:lang w:bidi="fa-IR"/>
        </w:rPr>
        <w:t>human ESCC cancer remains unclear.</w:t>
      </w:r>
      <w:r w:rsidR="0081659B" w:rsidRPr="004B7BC2">
        <w:rPr>
          <w:rFonts w:ascii="Arial" w:hAnsi="Arial" w:cs="Times New Roman"/>
          <w:sz w:val="24"/>
          <w:szCs w:val="24"/>
          <w:lang w:bidi="fa-IR"/>
        </w:rPr>
        <w:t xml:space="preserve"> </w:t>
      </w:r>
      <w:r w:rsidR="0081659B" w:rsidRPr="00570B0C">
        <w:rPr>
          <w:rFonts w:ascii="Arial" w:hAnsi="Arial" w:cs="Times New Roman"/>
          <w:sz w:val="24"/>
          <w:szCs w:val="24"/>
          <w:highlight w:val="yellow"/>
          <w:lang w:bidi="fa-IR"/>
        </w:rPr>
        <w:t>Where is the objective?</w:t>
      </w:r>
    </w:p>
    <w:p w:rsidR="00956A8B" w:rsidRPr="004B7BC2" w:rsidRDefault="00956A8B" w:rsidP="004F000C">
      <w:pPr>
        <w:tabs>
          <w:tab w:val="left" w:pos="6556"/>
        </w:tabs>
        <w:spacing w:after="0" w:line="360" w:lineRule="auto"/>
        <w:jc w:val="both"/>
        <w:rPr>
          <w:rFonts w:ascii="Arial" w:hAnsi="Arial" w:cs="Times New Roman"/>
          <w:sz w:val="24"/>
          <w:szCs w:val="24"/>
          <w:lang w:bidi="fa-IR"/>
        </w:rPr>
      </w:pPr>
      <w:r w:rsidRPr="004B7BC2">
        <w:rPr>
          <w:rFonts w:ascii="Arial" w:hAnsi="Arial" w:cs="Times New Roman"/>
          <w:b/>
          <w:bCs/>
          <w:sz w:val="24"/>
          <w:szCs w:val="24"/>
          <w:lang w:bidi="fa-IR"/>
        </w:rPr>
        <w:t>Methods</w:t>
      </w:r>
      <w:r w:rsidRPr="004B7BC2">
        <w:rPr>
          <w:rFonts w:ascii="Arial" w:hAnsi="Arial" w:cs="Times New Roman"/>
          <w:sz w:val="24"/>
          <w:szCs w:val="24"/>
          <w:lang w:bidi="fa-IR"/>
        </w:rPr>
        <w:t xml:space="preserve">: Eighty ESCC tumor tissues and the </w:t>
      </w:r>
      <w:r w:rsidRPr="004B7BC2">
        <w:rPr>
          <w:rFonts w:ascii="Arial" w:hAnsi="Arial" w:cs="Times New Roman"/>
          <w:sz w:val="24"/>
          <w:szCs w:val="24"/>
        </w:rPr>
        <w:t xml:space="preserve">margin </w:t>
      </w:r>
      <w:r w:rsidRPr="004B7BC2">
        <w:rPr>
          <w:rFonts w:ascii="Arial" w:hAnsi="Arial" w:cs="Times New Roman"/>
          <w:sz w:val="24"/>
          <w:szCs w:val="24"/>
          <w:lang w:bidi="fa-IR"/>
        </w:rPr>
        <w:t>normal tissues were collected from the Tumor Bank of Cancer Institute, Imam Khomeini Hospital. The quantitative real-time PCR was performed to evaluate the expression level of CCAT1, PVT1 and c-MYC</w:t>
      </w:r>
      <w:r w:rsidR="00CF4370" w:rsidRPr="004B7BC2">
        <w:rPr>
          <w:rFonts w:ascii="Arial" w:hAnsi="Arial" w:cs="Times New Roman"/>
          <w:sz w:val="24"/>
          <w:szCs w:val="24"/>
          <w:lang w:bidi="fa-IR"/>
        </w:rPr>
        <w:t xml:space="preserve"> genes</w:t>
      </w:r>
      <w:r w:rsidRPr="004B7BC2">
        <w:rPr>
          <w:rFonts w:ascii="Arial" w:hAnsi="Arial" w:cs="Times New Roman"/>
          <w:sz w:val="24"/>
          <w:szCs w:val="24"/>
          <w:lang w:bidi="fa-IR"/>
        </w:rPr>
        <w:t xml:space="preserve">. Also, demographic information and the clinical pathologic characteristics including </w:t>
      </w:r>
      <w:r w:rsidR="00267578" w:rsidRPr="004B7BC2">
        <w:rPr>
          <w:rFonts w:ascii="Arial" w:hAnsi="Arial" w:cs="Times New Roman"/>
          <w:sz w:val="24"/>
          <w:szCs w:val="24"/>
          <w:lang w:bidi="fa-IR"/>
        </w:rPr>
        <w:t xml:space="preserve">tumor grade, tumor stage, lymph </w:t>
      </w:r>
      <w:r w:rsidRPr="004B7BC2">
        <w:rPr>
          <w:rFonts w:ascii="Arial" w:hAnsi="Arial" w:cs="Times New Roman"/>
          <w:sz w:val="24"/>
          <w:szCs w:val="24"/>
          <w:lang w:bidi="fa-IR"/>
        </w:rPr>
        <w:t>node and metastasis were considered.</w:t>
      </w:r>
    </w:p>
    <w:p w:rsidR="00FE1143" w:rsidRPr="004B7BC2" w:rsidRDefault="006A4F47" w:rsidP="006417E4">
      <w:pPr>
        <w:tabs>
          <w:tab w:val="left" w:pos="6556"/>
        </w:tabs>
        <w:spacing w:after="0" w:line="360" w:lineRule="auto"/>
        <w:jc w:val="both"/>
        <w:rPr>
          <w:rFonts w:ascii="Arial" w:hAnsi="Arial" w:cs="Times New Roman"/>
          <w:sz w:val="24"/>
          <w:szCs w:val="24"/>
        </w:rPr>
      </w:pPr>
      <w:r w:rsidRPr="004B7BC2">
        <w:rPr>
          <w:rFonts w:ascii="Arial" w:hAnsi="Arial" w:cs="Times New Roman"/>
          <w:b/>
          <w:bCs/>
          <w:sz w:val="24"/>
          <w:szCs w:val="24"/>
        </w:rPr>
        <w:t>Results</w:t>
      </w:r>
      <w:r w:rsidRPr="004B7BC2">
        <w:rPr>
          <w:rFonts w:ascii="Arial" w:hAnsi="Arial" w:cs="Times New Roman"/>
          <w:sz w:val="24"/>
          <w:szCs w:val="24"/>
        </w:rPr>
        <w:t xml:space="preserve">: </w:t>
      </w:r>
      <w:r w:rsidR="006D76DE" w:rsidRPr="004B7BC2">
        <w:rPr>
          <w:rFonts w:ascii="Arial" w:hAnsi="Arial" w:cs="Times New Roman"/>
          <w:sz w:val="24"/>
          <w:szCs w:val="24"/>
        </w:rPr>
        <w:t xml:space="preserve">PVT1, CCAT1 and </w:t>
      </w:r>
      <w:r w:rsidR="0051257C" w:rsidRPr="004B7BC2">
        <w:rPr>
          <w:rFonts w:ascii="Arial" w:hAnsi="Arial" w:cs="Times New Roman"/>
          <w:sz w:val="24"/>
          <w:szCs w:val="24"/>
        </w:rPr>
        <w:t>MYC were significantly up</w:t>
      </w:r>
      <w:r w:rsidR="00445F44" w:rsidRPr="004B7BC2">
        <w:rPr>
          <w:rFonts w:ascii="Arial" w:hAnsi="Arial" w:cs="Times New Roman"/>
          <w:sz w:val="24"/>
          <w:szCs w:val="24"/>
        </w:rPr>
        <w:t>-</w:t>
      </w:r>
      <w:r w:rsidR="0051257C" w:rsidRPr="004B7BC2">
        <w:rPr>
          <w:rFonts w:ascii="Arial" w:hAnsi="Arial" w:cs="Times New Roman"/>
          <w:sz w:val="24"/>
          <w:szCs w:val="24"/>
        </w:rPr>
        <w:t xml:space="preserve">regulated in ESCC tissues </w:t>
      </w:r>
      <w:r w:rsidR="006417E4" w:rsidRPr="004B7BC2">
        <w:rPr>
          <w:rFonts w:ascii="Arial" w:hAnsi="Arial" w:cs="Times New Roman"/>
          <w:sz w:val="24"/>
          <w:szCs w:val="24"/>
        </w:rPr>
        <w:t xml:space="preserve">as </w:t>
      </w:r>
      <w:r w:rsidR="0051257C" w:rsidRPr="004B7BC2">
        <w:rPr>
          <w:rFonts w:ascii="Arial" w:hAnsi="Arial" w:cs="Times New Roman"/>
          <w:sz w:val="24"/>
          <w:szCs w:val="24"/>
        </w:rPr>
        <w:t xml:space="preserve">compared </w:t>
      </w:r>
      <w:r w:rsidR="006417E4" w:rsidRPr="004B7BC2">
        <w:rPr>
          <w:rFonts w:ascii="Arial" w:hAnsi="Arial" w:cs="Times New Roman"/>
          <w:sz w:val="24"/>
          <w:szCs w:val="24"/>
        </w:rPr>
        <w:t xml:space="preserve">to the </w:t>
      </w:r>
      <w:r w:rsidR="0051257C" w:rsidRPr="004B7BC2">
        <w:rPr>
          <w:rFonts w:ascii="Arial" w:hAnsi="Arial" w:cs="Times New Roman"/>
          <w:sz w:val="24"/>
          <w:szCs w:val="24"/>
        </w:rPr>
        <w:t>non-tumor tissues. Up</w:t>
      </w:r>
      <w:r w:rsidR="00E25C8A" w:rsidRPr="004B7BC2">
        <w:rPr>
          <w:rFonts w:ascii="Arial" w:hAnsi="Arial" w:cs="Times New Roman"/>
          <w:sz w:val="24"/>
          <w:szCs w:val="24"/>
        </w:rPr>
        <w:t>-</w:t>
      </w:r>
      <w:r w:rsidR="0051257C" w:rsidRPr="004B7BC2">
        <w:rPr>
          <w:rFonts w:ascii="Arial" w:hAnsi="Arial" w:cs="Times New Roman"/>
          <w:sz w:val="24"/>
          <w:szCs w:val="24"/>
        </w:rPr>
        <w:t>reg</w:t>
      </w:r>
      <w:r w:rsidR="00E25C8A" w:rsidRPr="004B7BC2">
        <w:rPr>
          <w:rFonts w:ascii="Arial" w:hAnsi="Arial" w:cs="Times New Roman"/>
          <w:sz w:val="24"/>
          <w:szCs w:val="24"/>
        </w:rPr>
        <w:t>u</w:t>
      </w:r>
      <w:r w:rsidR="0051257C" w:rsidRPr="004B7BC2">
        <w:rPr>
          <w:rFonts w:ascii="Arial" w:hAnsi="Arial" w:cs="Times New Roman"/>
          <w:sz w:val="24"/>
          <w:szCs w:val="24"/>
        </w:rPr>
        <w:t xml:space="preserve">lation of PVT1 was positively associated with </w:t>
      </w:r>
      <w:r w:rsidR="0092059F" w:rsidRPr="004B7BC2">
        <w:rPr>
          <w:rFonts w:ascii="Arial" w:hAnsi="Arial" w:cs="Times New Roman"/>
          <w:sz w:val="24"/>
          <w:szCs w:val="24"/>
        </w:rPr>
        <w:t xml:space="preserve">the </w:t>
      </w:r>
      <w:r w:rsidR="0051257C" w:rsidRPr="004B7BC2">
        <w:rPr>
          <w:rFonts w:ascii="Arial" w:hAnsi="Arial" w:cs="Times New Roman"/>
          <w:sz w:val="24"/>
          <w:szCs w:val="24"/>
        </w:rPr>
        <w:t>advance stage an</w:t>
      </w:r>
      <w:r w:rsidR="00CE747F" w:rsidRPr="004B7BC2">
        <w:rPr>
          <w:rFonts w:ascii="Arial" w:hAnsi="Arial" w:cs="Times New Roman"/>
          <w:sz w:val="24"/>
          <w:szCs w:val="24"/>
        </w:rPr>
        <w:t>d</w:t>
      </w:r>
      <w:r w:rsidR="0051257C" w:rsidRPr="004B7BC2">
        <w:rPr>
          <w:rFonts w:ascii="Arial" w:hAnsi="Arial" w:cs="Times New Roman"/>
          <w:sz w:val="24"/>
          <w:szCs w:val="24"/>
        </w:rPr>
        <w:t xml:space="preserve"> distance metastasis</w:t>
      </w:r>
      <w:r w:rsidR="00C26680" w:rsidRPr="004B7BC2">
        <w:rPr>
          <w:rFonts w:ascii="Arial" w:hAnsi="Arial" w:cs="Times New Roman"/>
          <w:sz w:val="24"/>
          <w:szCs w:val="24"/>
        </w:rPr>
        <w:t>, while</w:t>
      </w:r>
      <w:r w:rsidR="0051257C" w:rsidRPr="004B7BC2">
        <w:rPr>
          <w:rFonts w:ascii="Arial" w:hAnsi="Arial" w:cs="Times New Roman"/>
          <w:sz w:val="24"/>
          <w:szCs w:val="24"/>
        </w:rPr>
        <w:t xml:space="preserve"> CCAT1</w:t>
      </w:r>
      <w:r w:rsidR="004A64AB" w:rsidRPr="004B7BC2">
        <w:rPr>
          <w:rFonts w:ascii="Arial" w:hAnsi="Arial" w:cs="Times New Roman"/>
          <w:sz w:val="24"/>
          <w:szCs w:val="24"/>
        </w:rPr>
        <w:t xml:space="preserve"> </w:t>
      </w:r>
      <w:r w:rsidR="00740C7B" w:rsidRPr="004B7BC2">
        <w:rPr>
          <w:rFonts w:ascii="Arial" w:hAnsi="Arial" w:cs="Times New Roman"/>
          <w:sz w:val="24"/>
          <w:szCs w:val="24"/>
        </w:rPr>
        <w:t>up</w:t>
      </w:r>
      <w:r w:rsidR="004A64AB" w:rsidRPr="004B7BC2">
        <w:rPr>
          <w:rFonts w:ascii="Arial" w:hAnsi="Arial" w:cs="Times New Roman"/>
          <w:sz w:val="24"/>
          <w:szCs w:val="24"/>
        </w:rPr>
        <w:t>-</w:t>
      </w:r>
      <w:r w:rsidR="00740C7B" w:rsidRPr="004B7BC2">
        <w:rPr>
          <w:rFonts w:ascii="Arial" w:hAnsi="Arial" w:cs="Times New Roman"/>
          <w:sz w:val="24"/>
          <w:szCs w:val="24"/>
        </w:rPr>
        <w:t>regulation was just correlated</w:t>
      </w:r>
      <w:r w:rsidR="0051257C" w:rsidRPr="004B7BC2">
        <w:rPr>
          <w:rFonts w:ascii="Arial" w:hAnsi="Arial" w:cs="Times New Roman"/>
          <w:sz w:val="24"/>
          <w:szCs w:val="24"/>
        </w:rPr>
        <w:t xml:space="preserve"> with </w:t>
      </w:r>
      <w:r w:rsidR="006B1A70" w:rsidRPr="004B7BC2">
        <w:rPr>
          <w:rFonts w:ascii="Arial" w:hAnsi="Arial" w:cs="Times New Roman"/>
          <w:sz w:val="24"/>
          <w:szCs w:val="24"/>
        </w:rPr>
        <w:t xml:space="preserve">the </w:t>
      </w:r>
      <w:r w:rsidR="0051257C" w:rsidRPr="004B7BC2">
        <w:rPr>
          <w:rFonts w:ascii="Arial" w:hAnsi="Arial" w:cs="Times New Roman"/>
          <w:sz w:val="24"/>
          <w:szCs w:val="24"/>
        </w:rPr>
        <w:t>advance stage.</w:t>
      </w:r>
      <w:r w:rsidR="003927A1" w:rsidRPr="004B7BC2">
        <w:rPr>
          <w:rFonts w:ascii="Arial" w:hAnsi="Arial" w:cs="Times New Roman"/>
          <w:sz w:val="24"/>
          <w:szCs w:val="24"/>
        </w:rPr>
        <w:t xml:space="preserve"> </w:t>
      </w:r>
      <w:r w:rsidR="008213CD" w:rsidRPr="004B7BC2">
        <w:rPr>
          <w:rFonts w:ascii="Arial" w:hAnsi="Arial" w:cs="Times New Roman"/>
          <w:color w:val="231F20"/>
          <w:sz w:val="24"/>
          <w:szCs w:val="24"/>
        </w:rPr>
        <w:t xml:space="preserve">CCAT1 was </w:t>
      </w:r>
      <w:r w:rsidR="00F964D1" w:rsidRPr="004B7BC2">
        <w:rPr>
          <w:rFonts w:ascii="Arial" w:hAnsi="Arial" w:cs="Times New Roman"/>
          <w:color w:val="231F20"/>
          <w:sz w:val="24"/>
          <w:szCs w:val="24"/>
        </w:rPr>
        <w:t xml:space="preserve">identified as </w:t>
      </w:r>
      <w:r w:rsidR="008213CD" w:rsidRPr="004B7BC2">
        <w:rPr>
          <w:rFonts w:ascii="Arial" w:hAnsi="Arial" w:cs="Times New Roman"/>
          <w:color w:val="231F20"/>
          <w:sz w:val="24"/>
          <w:szCs w:val="24"/>
        </w:rPr>
        <w:t>a significant discriminate factor in predicting ESCC (</w:t>
      </w:r>
      <w:r w:rsidR="008213CD" w:rsidRPr="004B7BC2">
        <w:rPr>
          <w:rFonts w:ascii="Arial" w:hAnsi="Arial" w:cs="Times New Roman"/>
          <w:i/>
          <w:iCs/>
          <w:color w:val="231F20"/>
          <w:sz w:val="24"/>
          <w:szCs w:val="24"/>
        </w:rPr>
        <w:t>p</w:t>
      </w:r>
      <w:r w:rsidR="008213CD" w:rsidRPr="004B7BC2">
        <w:rPr>
          <w:rFonts w:ascii="Arial" w:hAnsi="Arial" w:cs="Times New Roman"/>
          <w:color w:val="231F20"/>
          <w:sz w:val="24"/>
          <w:szCs w:val="24"/>
        </w:rPr>
        <w:t>&lt;0.05)</w:t>
      </w:r>
      <w:r w:rsidR="00F964D1" w:rsidRPr="004B7BC2">
        <w:rPr>
          <w:rFonts w:ascii="Arial" w:hAnsi="Arial" w:cs="Times New Roman"/>
          <w:color w:val="231F20"/>
          <w:sz w:val="24"/>
          <w:szCs w:val="24"/>
        </w:rPr>
        <w:t>.</w:t>
      </w:r>
      <w:r w:rsidR="008213CD" w:rsidRPr="004B7BC2">
        <w:rPr>
          <w:rFonts w:ascii="Arial" w:hAnsi="Arial" w:cs="Times New Roman"/>
          <w:color w:val="231F20"/>
          <w:sz w:val="24"/>
          <w:szCs w:val="24"/>
        </w:rPr>
        <w:t xml:space="preserve"> </w:t>
      </w:r>
      <w:r w:rsidR="003927A1" w:rsidRPr="004B7BC2">
        <w:rPr>
          <w:rFonts w:ascii="Arial" w:hAnsi="Arial" w:cs="Times New Roman"/>
          <w:sz w:val="24"/>
          <w:szCs w:val="24"/>
        </w:rPr>
        <w:t>Kaplan</w:t>
      </w:r>
      <w:r w:rsidR="009F0193" w:rsidRPr="004B7BC2">
        <w:rPr>
          <w:rFonts w:ascii="Arial" w:hAnsi="Arial" w:cs="Times New Roman"/>
          <w:sz w:val="24"/>
          <w:szCs w:val="24"/>
        </w:rPr>
        <w:t>-</w:t>
      </w:r>
      <w:r w:rsidRPr="004B7BC2">
        <w:rPr>
          <w:rFonts w:ascii="Arial" w:hAnsi="Arial" w:cs="Times New Roman"/>
          <w:sz w:val="24"/>
          <w:szCs w:val="24"/>
        </w:rPr>
        <w:t>Meier</w:t>
      </w:r>
      <w:r w:rsidR="003927A1" w:rsidRPr="004B7BC2">
        <w:rPr>
          <w:rFonts w:ascii="Arial" w:hAnsi="Arial" w:cs="Times New Roman"/>
          <w:sz w:val="24"/>
          <w:szCs w:val="24"/>
        </w:rPr>
        <w:t xml:space="preserve"> analysis reveal</w:t>
      </w:r>
      <w:r w:rsidR="00740C7B" w:rsidRPr="004B7BC2">
        <w:rPr>
          <w:rFonts w:ascii="Arial" w:hAnsi="Arial" w:cs="Times New Roman"/>
          <w:sz w:val="24"/>
          <w:szCs w:val="24"/>
        </w:rPr>
        <w:t>ed</w:t>
      </w:r>
      <w:r w:rsidR="003927A1" w:rsidRPr="004B7BC2">
        <w:rPr>
          <w:rFonts w:ascii="Arial" w:hAnsi="Arial" w:cs="Times New Roman"/>
          <w:sz w:val="24"/>
          <w:szCs w:val="24"/>
        </w:rPr>
        <w:t xml:space="preserve"> </w:t>
      </w:r>
      <w:r w:rsidR="00593689" w:rsidRPr="004B7BC2">
        <w:rPr>
          <w:rFonts w:ascii="Arial" w:hAnsi="Arial" w:cs="Times New Roman"/>
          <w:sz w:val="24"/>
          <w:szCs w:val="24"/>
        </w:rPr>
        <w:t xml:space="preserve">that high expression level of </w:t>
      </w:r>
      <w:r w:rsidR="003927A1" w:rsidRPr="004B7BC2">
        <w:rPr>
          <w:rFonts w:ascii="Arial" w:hAnsi="Arial" w:cs="Times New Roman"/>
          <w:sz w:val="24"/>
          <w:szCs w:val="24"/>
        </w:rPr>
        <w:t>MYC and PVT</w:t>
      </w:r>
      <w:r w:rsidR="00740C7B" w:rsidRPr="004B7BC2">
        <w:rPr>
          <w:rFonts w:ascii="Arial" w:hAnsi="Arial" w:cs="Times New Roman"/>
          <w:sz w:val="24"/>
          <w:szCs w:val="24"/>
        </w:rPr>
        <w:t xml:space="preserve">1 decrease </w:t>
      </w:r>
      <w:r w:rsidR="00E60581" w:rsidRPr="004B7BC2">
        <w:rPr>
          <w:rFonts w:ascii="Arial" w:hAnsi="Arial" w:cs="Times New Roman"/>
          <w:sz w:val="24"/>
          <w:szCs w:val="24"/>
        </w:rPr>
        <w:t xml:space="preserve">the </w:t>
      </w:r>
      <w:r w:rsidR="00740C7B" w:rsidRPr="004B7BC2">
        <w:rPr>
          <w:rFonts w:ascii="Arial" w:hAnsi="Arial" w:cs="Times New Roman"/>
          <w:sz w:val="24"/>
          <w:szCs w:val="24"/>
        </w:rPr>
        <w:t xml:space="preserve">overall survival </w:t>
      </w:r>
      <w:r w:rsidR="0051257C" w:rsidRPr="004B7BC2">
        <w:rPr>
          <w:rFonts w:ascii="Arial" w:hAnsi="Arial" w:cs="Times New Roman"/>
          <w:sz w:val="24"/>
          <w:szCs w:val="24"/>
        </w:rPr>
        <w:t>(</w:t>
      </w:r>
      <w:r w:rsidR="0051257C" w:rsidRPr="004B7BC2">
        <w:rPr>
          <w:rFonts w:ascii="Arial" w:hAnsi="Arial" w:cs="Times New Roman"/>
          <w:i/>
          <w:iCs/>
          <w:sz w:val="24"/>
          <w:szCs w:val="24"/>
        </w:rPr>
        <w:t>p</w:t>
      </w:r>
      <w:r w:rsidR="0051257C" w:rsidRPr="004B7BC2">
        <w:rPr>
          <w:rFonts w:ascii="Arial" w:hAnsi="Arial" w:cs="Times New Roman"/>
          <w:sz w:val="24"/>
          <w:szCs w:val="24"/>
        </w:rPr>
        <w:t>&lt;0.001)</w:t>
      </w:r>
      <w:r w:rsidR="00740C7B" w:rsidRPr="004B7BC2">
        <w:rPr>
          <w:rFonts w:ascii="Arial" w:hAnsi="Arial" w:cs="Times New Roman"/>
          <w:sz w:val="24"/>
          <w:szCs w:val="24"/>
        </w:rPr>
        <w:t>.</w:t>
      </w:r>
      <w:r w:rsidR="0051257C" w:rsidRPr="004B7BC2">
        <w:rPr>
          <w:rFonts w:ascii="Arial" w:hAnsi="Arial" w:cs="Times New Roman"/>
          <w:sz w:val="24"/>
          <w:szCs w:val="24"/>
        </w:rPr>
        <w:t xml:space="preserve"> </w:t>
      </w:r>
    </w:p>
    <w:p w:rsidR="00130E37" w:rsidRPr="004B7BC2" w:rsidRDefault="00FE1143" w:rsidP="00340415">
      <w:pPr>
        <w:tabs>
          <w:tab w:val="left" w:pos="6556"/>
        </w:tabs>
        <w:spacing w:after="0" w:line="360" w:lineRule="auto"/>
        <w:jc w:val="both"/>
        <w:rPr>
          <w:rFonts w:ascii="Arial" w:hAnsi="Arial" w:cs="Times New Roman"/>
          <w:sz w:val="24"/>
          <w:szCs w:val="24"/>
        </w:rPr>
      </w:pPr>
      <w:r w:rsidRPr="004B7BC2">
        <w:rPr>
          <w:rFonts w:ascii="Arial" w:hAnsi="Arial" w:cs="Times New Roman"/>
          <w:b/>
          <w:bCs/>
          <w:sz w:val="24"/>
          <w:szCs w:val="24"/>
        </w:rPr>
        <w:t>Conclusion</w:t>
      </w:r>
      <w:r w:rsidRPr="004B7BC2">
        <w:rPr>
          <w:rFonts w:ascii="Arial" w:hAnsi="Arial" w:cs="Times New Roman"/>
          <w:sz w:val="24"/>
          <w:szCs w:val="24"/>
        </w:rPr>
        <w:t xml:space="preserve">: </w:t>
      </w:r>
      <w:r w:rsidR="0051257C" w:rsidRPr="004B7BC2">
        <w:rPr>
          <w:rFonts w:ascii="Arial" w:hAnsi="Arial" w:cs="Times New Roman"/>
          <w:sz w:val="24"/>
          <w:szCs w:val="24"/>
        </w:rPr>
        <w:t>This is the first report on simultaneous up</w:t>
      </w:r>
      <w:r w:rsidR="006A4F47" w:rsidRPr="004B7BC2">
        <w:rPr>
          <w:rFonts w:ascii="Arial" w:hAnsi="Arial" w:cs="Times New Roman"/>
          <w:sz w:val="24"/>
          <w:szCs w:val="24"/>
        </w:rPr>
        <w:t>-</w:t>
      </w:r>
      <w:r w:rsidR="008213CD" w:rsidRPr="004B7BC2">
        <w:rPr>
          <w:rFonts w:ascii="Arial" w:hAnsi="Arial" w:cs="Times New Roman"/>
          <w:sz w:val="24"/>
          <w:szCs w:val="24"/>
        </w:rPr>
        <w:t xml:space="preserve">regulation of CCAT1, PVT1 and </w:t>
      </w:r>
      <w:r w:rsidR="0051257C" w:rsidRPr="004B7BC2">
        <w:rPr>
          <w:rFonts w:ascii="Arial" w:hAnsi="Arial" w:cs="Times New Roman"/>
          <w:sz w:val="24"/>
          <w:szCs w:val="24"/>
        </w:rPr>
        <w:t>MYC in ESCC. These results may indicate the potential role of these genes in EC and their possible regulatory role. Thus, further studies</w:t>
      </w:r>
      <w:r w:rsidR="00571271" w:rsidRPr="004B7BC2">
        <w:rPr>
          <w:rFonts w:ascii="Arial" w:hAnsi="Arial" w:cs="Times New Roman"/>
          <w:sz w:val="24"/>
          <w:szCs w:val="24"/>
        </w:rPr>
        <w:t xml:space="preserve"> </w:t>
      </w:r>
      <w:r w:rsidR="0051257C" w:rsidRPr="004B7BC2">
        <w:rPr>
          <w:rFonts w:ascii="Arial" w:hAnsi="Arial" w:cs="Times New Roman"/>
          <w:sz w:val="24"/>
          <w:szCs w:val="24"/>
        </w:rPr>
        <w:t>are required to identif</w:t>
      </w:r>
      <w:r w:rsidR="00571271" w:rsidRPr="004B7BC2">
        <w:rPr>
          <w:rFonts w:ascii="Arial" w:hAnsi="Arial" w:cs="Times New Roman"/>
          <w:sz w:val="24"/>
          <w:szCs w:val="24"/>
        </w:rPr>
        <w:t>y</w:t>
      </w:r>
      <w:r w:rsidR="0051257C" w:rsidRPr="004B7BC2">
        <w:rPr>
          <w:rFonts w:ascii="Arial" w:hAnsi="Arial" w:cs="Times New Roman"/>
          <w:sz w:val="24"/>
          <w:szCs w:val="24"/>
        </w:rPr>
        <w:t xml:space="preserve"> the possible oncogenic role of these lncRNAs and their regulatory mechanism</w:t>
      </w:r>
      <w:r w:rsidR="00740C7B" w:rsidRPr="004B7BC2">
        <w:rPr>
          <w:rFonts w:ascii="Arial" w:hAnsi="Arial" w:cs="Times New Roman"/>
          <w:sz w:val="24"/>
          <w:szCs w:val="24"/>
        </w:rPr>
        <w:t>.</w:t>
      </w:r>
    </w:p>
    <w:p w:rsidR="00740C7B" w:rsidRPr="004B7BC2" w:rsidRDefault="00740C7B" w:rsidP="00340415">
      <w:pPr>
        <w:tabs>
          <w:tab w:val="left" w:pos="6556"/>
        </w:tabs>
        <w:spacing w:after="0" w:line="360" w:lineRule="auto"/>
        <w:jc w:val="both"/>
        <w:rPr>
          <w:rFonts w:ascii="Arial" w:hAnsi="Arial" w:cs="Times New Roman"/>
          <w:sz w:val="24"/>
          <w:szCs w:val="24"/>
        </w:rPr>
      </w:pPr>
    </w:p>
    <w:p w:rsidR="00740C7B" w:rsidRPr="004B7BC2" w:rsidRDefault="00740C7B" w:rsidP="00340415">
      <w:pPr>
        <w:tabs>
          <w:tab w:val="left" w:pos="6556"/>
        </w:tabs>
        <w:spacing w:after="0" w:line="360" w:lineRule="auto"/>
        <w:jc w:val="both"/>
        <w:rPr>
          <w:rFonts w:ascii="Arial" w:hAnsi="Arial" w:cs="Times New Roman"/>
          <w:sz w:val="24"/>
          <w:szCs w:val="24"/>
        </w:rPr>
      </w:pPr>
      <w:r w:rsidRPr="004B7BC2">
        <w:rPr>
          <w:rFonts w:ascii="Arial" w:hAnsi="Arial" w:cs="Times New Roman"/>
          <w:b/>
          <w:bCs/>
          <w:sz w:val="24"/>
          <w:szCs w:val="24"/>
        </w:rPr>
        <w:t>Key words:</w:t>
      </w:r>
      <w:r w:rsidR="00445F44" w:rsidRPr="004B7BC2">
        <w:rPr>
          <w:rFonts w:ascii="Arial" w:hAnsi="Arial" w:cs="Times New Roman"/>
          <w:b/>
          <w:bCs/>
          <w:sz w:val="24"/>
          <w:szCs w:val="24"/>
        </w:rPr>
        <w:t xml:space="preserve"> </w:t>
      </w:r>
      <w:r w:rsidR="00810198" w:rsidRPr="004B7BC2">
        <w:rPr>
          <w:rFonts w:ascii="Arial" w:hAnsi="Arial" w:cs="Times New Roman"/>
          <w:sz w:val="24"/>
          <w:szCs w:val="24"/>
        </w:rPr>
        <w:t>E</w:t>
      </w:r>
      <w:r w:rsidRPr="004B7BC2">
        <w:rPr>
          <w:rFonts w:ascii="Arial" w:hAnsi="Arial" w:cs="Times New Roman"/>
          <w:sz w:val="24"/>
          <w:szCs w:val="24"/>
        </w:rPr>
        <w:t xml:space="preserve">sophageal squamous cell carcinoma, PVT1, CCAT1, </w:t>
      </w:r>
      <w:r w:rsidR="00810198" w:rsidRPr="004B7BC2">
        <w:rPr>
          <w:rFonts w:ascii="Arial" w:hAnsi="Arial" w:cs="Times New Roman"/>
          <w:sz w:val="24"/>
          <w:szCs w:val="24"/>
        </w:rPr>
        <w:t>L</w:t>
      </w:r>
      <w:r w:rsidR="00593689" w:rsidRPr="004B7BC2">
        <w:rPr>
          <w:rFonts w:ascii="Arial" w:hAnsi="Arial" w:cs="Times New Roman"/>
          <w:sz w:val="24"/>
          <w:szCs w:val="24"/>
        </w:rPr>
        <w:t xml:space="preserve">ncRNA, </w:t>
      </w:r>
      <w:r w:rsidRPr="004B7BC2">
        <w:rPr>
          <w:rFonts w:ascii="Arial" w:hAnsi="Arial" w:cs="Times New Roman"/>
          <w:sz w:val="24"/>
          <w:szCs w:val="24"/>
        </w:rPr>
        <w:t>MYC</w:t>
      </w:r>
    </w:p>
    <w:p w:rsidR="00593689" w:rsidRPr="004B7BC2" w:rsidRDefault="00593689" w:rsidP="00340415">
      <w:pPr>
        <w:tabs>
          <w:tab w:val="left" w:pos="6556"/>
        </w:tabs>
        <w:spacing w:after="0" w:line="360" w:lineRule="auto"/>
        <w:jc w:val="both"/>
        <w:rPr>
          <w:rFonts w:ascii="Arial" w:hAnsi="Arial" w:cs="Times New Roman"/>
          <w:sz w:val="24"/>
          <w:szCs w:val="24"/>
        </w:rPr>
      </w:pPr>
    </w:p>
    <w:p w:rsidR="000E6B7C" w:rsidRDefault="000E6B7C" w:rsidP="00340415">
      <w:pPr>
        <w:spacing w:after="0" w:line="360" w:lineRule="auto"/>
        <w:jc w:val="both"/>
        <w:rPr>
          <w:rFonts w:ascii="Arial" w:hAnsi="Arial" w:cs="Times New Roman"/>
          <w:b/>
          <w:bCs/>
          <w:sz w:val="24"/>
          <w:szCs w:val="24"/>
          <w:lang w:bidi="fa-IR"/>
        </w:rPr>
      </w:pPr>
    </w:p>
    <w:p w:rsidR="000E6B7C" w:rsidRDefault="000E6B7C" w:rsidP="00340415">
      <w:pPr>
        <w:spacing w:after="0" w:line="360" w:lineRule="auto"/>
        <w:jc w:val="both"/>
        <w:rPr>
          <w:rFonts w:ascii="Arial" w:hAnsi="Arial" w:cs="Times New Roman"/>
          <w:b/>
          <w:bCs/>
          <w:sz w:val="24"/>
          <w:szCs w:val="24"/>
          <w:lang w:bidi="fa-IR"/>
        </w:rPr>
      </w:pPr>
    </w:p>
    <w:p w:rsidR="00250CFB" w:rsidRPr="004B7BC2" w:rsidRDefault="00E13398" w:rsidP="00340415">
      <w:pPr>
        <w:spacing w:after="0" w:line="360" w:lineRule="auto"/>
        <w:jc w:val="both"/>
        <w:rPr>
          <w:rFonts w:ascii="Arial" w:hAnsi="Arial" w:cs="Times New Roman"/>
          <w:b/>
          <w:bCs/>
          <w:sz w:val="24"/>
          <w:szCs w:val="24"/>
          <w:rtl/>
          <w:lang w:bidi="fa-IR"/>
        </w:rPr>
      </w:pPr>
      <w:r w:rsidRPr="004B7BC2">
        <w:rPr>
          <w:rFonts w:ascii="Arial" w:hAnsi="Arial" w:cs="Times New Roman"/>
          <w:b/>
          <w:bCs/>
          <w:sz w:val="24"/>
          <w:szCs w:val="24"/>
          <w:lang w:bidi="fa-IR"/>
        </w:rPr>
        <w:t>Introduction</w:t>
      </w:r>
    </w:p>
    <w:p w:rsidR="00117948" w:rsidRPr="004B7BC2" w:rsidRDefault="00401EF3">
      <w:pPr>
        <w:spacing w:after="0" w:line="360" w:lineRule="auto"/>
        <w:jc w:val="both"/>
        <w:rPr>
          <w:rFonts w:ascii="Arial" w:hAnsi="Arial" w:cs="Times New Roman"/>
          <w:sz w:val="24"/>
          <w:szCs w:val="24"/>
        </w:rPr>
      </w:pPr>
      <w:r w:rsidRPr="004B7BC2">
        <w:rPr>
          <w:rFonts w:ascii="Arial" w:hAnsi="Arial" w:cs="Times New Roman"/>
          <w:sz w:val="24"/>
          <w:szCs w:val="24"/>
        </w:rPr>
        <w:t xml:space="preserve">Esophageal cancer </w:t>
      </w:r>
      <w:r w:rsidR="008661E4" w:rsidRPr="004B7BC2">
        <w:rPr>
          <w:rFonts w:ascii="Arial" w:hAnsi="Arial" w:cs="Times New Roman"/>
          <w:sz w:val="24"/>
          <w:szCs w:val="24"/>
        </w:rPr>
        <w:t xml:space="preserve">(EC) </w:t>
      </w:r>
      <w:r w:rsidR="007D0B07" w:rsidRPr="004B7BC2">
        <w:rPr>
          <w:rFonts w:ascii="Arial" w:hAnsi="Arial" w:cs="Times New Roman"/>
          <w:sz w:val="24"/>
          <w:szCs w:val="24"/>
        </w:rPr>
        <w:t>due to the lethal condition</w:t>
      </w:r>
      <w:r w:rsidR="008C71D8" w:rsidRPr="004B7BC2">
        <w:rPr>
          <w:rFonts w:ascii="Arial" w:hAnsi="Arial" w:cs="Times New Roman"/>
          <w:sz w:val="24"/>
          <w:szCs w:val="24"/>
        </w:rPr>
        <w:t xml:space="preserve"> </w:t>
      </w:r>
      <w:r w:rsidRPr="004B7BC2">
        <w:rPr>
          <w:rFonts w:ascii="Arial" w:hAnsi="Arial" w:cs="Times New Roman"/>
          <w:sz w:val="24"/>
          <w:szCs w:val="24"/>
        </w:rPr>
        <w:t>is</w:t>
      </w:r>
      <w:r w:rsidR="008C71D8" w:rsidRPr="004B7BC2">
        <w:rPr>
          <w:rFonts w:ascii="Arial" w:hAnsi="Arial" w:cs="Times New Roman"/>
          <w:sz w:val="24"/>
          <w:szCs w:val="24"/>
        </w:rPr>
        <w:t xml:space="preserve"> </w:t>
      </w:r>
      <w:r w:rsidR="00404F51" w:rsidRPr="004B7BC2">
        <w:rPr>
          <w:rFonts w:ascii="Arial" w:hAnsi="Arial" w:cs="Times New Roman"/>
          <w:sz w:val="24"/>
          <w:szCs w:val="24"/>
        </w:rPr>
        <w:t>fast becoming</w:t>
      </w:r>
      <w:r w:rsidR="007D0B07" w:rsidRPr="004B7BC2">
        <w:rPr>
          <w:rFonts w:ascii="Arial" w:hAnsi="Arial" w:cs="Times New Roman"/>
          <w:sz w:val="24"/>
          <w:szCs w:val="24"/>
        </w:rPr>
        <w:t xml:space="preserve"> a serious worldwide public health </w:t>
      </w:r>
      <w:r w:rsidR="009F1ECF" w:rsidRPr="004B7BC2">
        <w:rPr>
          <w:rFonts w:ascii="Arial" w:hAnsi="Arial" w:cs="Times New Roman"/>
          <w:sz w:val="24"/>
          <w:szCs w:val="24"/>
        </w:rPr>
        <w:t>concern. Evidence</w:t>
      </w:r>
      <w:r w:rsidR="0013362B" w:rsidRPr="004B7BC2">
        <w:rPr>
          <w:rFonts w:ascii="Arial" w:hAnsi="Arial" w:cs="Times New Roman"/>
          <w:sz w:val="24"/>
          <w:szCs w:val="24"/>
        </w:rPr>
        <w:t xml:space="preserve"> suggests that EC is</w:t>
      </w:r>
      <w:r w:rsidRPr="004B7BC2">
        <w:rPr>
          <w:rFonts w:ascii="Arial" w:hAnsi="Arial" w:cs="Times New Roman"/>
          <w:sz w:val="24"/>
          <w:szCs w:val="24"/>
        </w:rPr>
        <w:t xml:space="preserve"> the</w:t>
      </w:r>
      <w:r w:rsidR="0013362B" w:rsidRPr="004B7BC2">
        <w:rPr>
          <w:rFonts w:ascii="Arial" w:hAnsi="Arial" w:cs="Times New Roman"/>
          <w:sz w:val="24"/>
          <w:szCs w:val="24"/>
        </w:rPr>
        <w:t xml:space="preserve"> sixth leading cause of death and eighth most common cancer</w:t>
      </w:r>
      <w:r w:rsidR="00AC2E38" w:rsidRPr="004B7BC2">
        <w:rPr>
          <w:rFonts w:ascii="Arial" w:hAnsi="Arial" w:cs="Times New Roman"/>
          <w:sz w:val="24"/>
          <w:szCs w:val="24"/>
        </w:rPr>
        <w:t xml:space="preserve"> </w:t>
      </w:r>
      <w:r w:rsidR="0013362B" w:rsidRPr="004B7BC2">
        <w:rPr>
          <w:rFonts w:ascii="Arial" w:hAnsi="Arial" w:cs="Times New Roman"/>
          <w:sz w:val="24"/>
          <w:szCs w:val="24"/>
        </w:rPr>
        <w:t>in the world</w:t>
      </w:r>
      <w:r w:rsidR="00E948D9" w:rsidRPr="004B7BC2">
        <w:rPr>
          <w:rFonts w:ascii="Arial" w:hAnsi="Arial" w:cs="Times New Roman"/>
          <w:sz w:val="24"/>
          <w:szCs w:val="24"/>
        </w:rPr>
        <w:t xml:space="preserve"> </w:t>
      </w:r>
      <w:r w:rsidR="00926F8D" w:rsidRPr="004B7BC2">
        <w:rPr>
          <w:rFonts w:ascii="Arial" w:hAnsi="Arial" w:cs="Times New Roman"/>
          <w:sz w:val="24"/>
          <w:szCs w:val="24"/>
        </w:rPr>
        <w:fldChar w:fldCharType="begin"/>
      </w:r>
      <w:r w:rsidR="00A455FE" w:rsidRPr="004B7BC2">
        <w:rPr>
          <w:rFonts w:ascii="Arial" w:hAnsi="Arial" w:cs="Times New Roman"/>
          <w:sz w:val="24"/>
          <w:szCs w:val="24"/>
        </w:rPr>
        <w:instrText xml:space="preserve"> ADDIN EN.CITE &lt;EndNote&gt;&lt;Cite&gt;&lt;Author&gt;Jemal&lt;/Author&gt;&lt;Year&gt;2011&lt;/Year&gt;&lt;RecNum&gt;1&lt;/RecNum&gt;&lt;DisplayText&gt;[1]&lt;/DisplayText&gt;&lt;record&gt;&lt;rec-number&gt;1&lt;/rec-number&gt;&lt;foreign-keys&gt;&lt;key app="EN" db-id="5vatfddv09wzz6etermxswt5awpwexr2vpze" timestamp="1544655395"&gt;1&lt;/key&gt;&lt;/foreign-keys&gt;&lt;ref-type name="Journal Article"&gt;17&lt;/ref-type&gt;&lt;contributors&gt;&lt;authors&gt;&lt;author&gt;Jemal, Ahmedin&lt;/author&gt;&lt;author&gt;Bray, Freddie&lt;/author&gt;&lt;author&gt;Center, Melissa M&lt;/author&gt;&lt;author&gt;Ferlay, Jacques&lt;/author&gt;&lt;author&gt;Ward, Elizabeth&lt;/author&gt;&lt;author&gt;Forman, David&lt;/author&gt;&lt;/authors&gt;&lt;/contributors&gt;&lt;titles&gt;&lt;title&gt;Global cancer statistics&lt;/title&gt;&lt;secondary-title&gt;CA: a cancer journal for clinicians&lt;/secondary-title&gt;&lt;/titles&gt;&lt;periodical&gt;&lt;full-title&gt;CA: a cancer journal for clinicians&lt;/full-title&gt;&lt;/periodical&gt;&lt;pages&gt;69-90&lt;/pages&gt;&lt;volume&gt;61&lt;/volume&gt;&lt;number&gt;2&lt;/number&gt;&lt;dates&gt;&lt;year&gt;2011&lt;/year&gt;&lt;/dates&gt;&lt;isbn&gt;0007-9235&lt;/isbn&gt;&lt;urls&gt;&lt;/urls&gt;&lt;/record&gt;&lt;/Cite&gt;&lt;/EndNote&gt;</w:instrText>
      </w:r>
      <w:r w:rsidR="00926F8D" w:rsidRPr="004B7BC2">
        <w:rPr>
          <w:rFonts w:ascii="Arial" w:hAnsi="Arial" w:cs="Times New Roman"/>
          <w:sz w:val="24"/>
          <w:szCs w:val="24"/>
        </w:rPr>
        <w:fldChar w:fldCharType="separate"/>
      </w:r>
      <w:r w:rsidR="00673301" w:rsidRPr="004B7BC2">
        <w:rPr>
          <w:rFonts w:ascii="Arial" w:hAnsi="Arial" w:cs="Times New Roman"/>
          <w:noProof/>
          <w:sz w:val="24"/>
          <w:szCs w:val="24"/>
        </w:rPr>
        <w:t>[</w:t>
      </w:r>
      <w:hyperlink w:anchor="_ENREF_1" w:tooltip="Jemal, 2011 #1" w:history="1">
        <w:r w:rsidR="00636743" w:rsidRPr="004B7BC2">
          <w:rPr>
            <w:rFonts w:ascii="Arial" w:hAnsi="Arial" w:cs="Times New Roman"/>
            <w:noProof/>
            <w:sz w:val="24"/>
            <w:szCs w:val="24"/>
          </w:rPr>
          <w:t>1</w:t>
        </w:r>
      </w:hyperlink>
      <w:r w:rsidR="00673301" w:rsidRPr="004B7BC2">
        <w:rPr>
          <w:rFonts w:ascii="Arial" w:hAnsi="Arial" w:cs="Times New Roman"/>
          <w:noProof/>
          <w:sz w:val="24"/>
          <w:szCs w:val="24"/>
        </w:rPr>
        <w:t>]</w:t>
      </w:r>
      <w:r w:rsidR="00926F8D" w:rsidRPr="004B7BC2">
        <w:rPr>
          <w:rFonts w:ascii="Arial" w:hAnsi="Arial" w:cs="Times New Roman"/>
          <w:sz w:val="24"/>
          <w:szCs w:val="24"/>
        </w:rPr>
        <w:fldChar w:fldCharType="end"/>
      </w:r>
      <w:r w:rsidR="00B60821" w:rsidRPr="004B7BC2">
        <w:rPr>
          <w:rFonts w:ascii="Arial" w:hAnsi="Arial" w:cs="Times New Roman"/>
          <w:sz w:val="24"/>
          <w:szCs w:val="24"/>
        </w:rPr>
        <w:t xml:space="preserve">. Esophageal squamous cell </w:t>
      </w:r>
      <w:r w:rsidRPr="004B7BC2">
        <w:rPr>
          <w:rFonts w:ascii="Arial" w:hAnsi="Arial" w:cs="Times New Roman"/>
          <w:sz w:val="24"/>
          <w:szCs w:val="24"/>
        </w:rPr>
        <w:t>carcinoma (ESCC</w:t>
      </w:r>
      <w:r w:rsidR="00B60821" w:rsidRPr="004B7BC2">
        <w:rPr>
          <w:rFonts w:ascii="Arial" w:hAnsi="Arial" w:cs="Times New Roman"/>
          <w:sz w:val="24"/>
          <w:szCs w:val="24"/>
        </w:rPr>
        <w:t>) and esophageal adenocarcinoma</w:t>
      </w:r>
      <w:r w:rsidR="00422D40" w:rsidRPr="004B7BC2">
        <w:rPr>
          <w:rFonts w:ascii="Arial" w:hAnsi="Arial" w:cs="Times New Roman"/>
          <w:sz w:val="24"/>
          <w:szCs w:val="24"/>
        </w:rPr>
        <w:t xml:space="preserve"> </w:t>
      </w:r>
      <w:r w:rsidRPr="004B7BC2">
        <w:rPr>
          <w:rFonts w:ascii="Arial" w:hAnsi="Arial" w:cs="Times New Roman"/>
          <w:sz w:val="24"/>
          <w:szCs w:val="24"/>
        </w:rPr>
        <w:t xml:space="preserve">(EAD) </w:t>
      </w:r>
      <w:r w:rsidR="00D31DC6" w:rsidRPr="004B7BC2">
        <w:rPr>
          <w:rFonts w:ascii="Arial" w:hAnsi="Arial" w:cs="Times New Roman"/>
          <w:sz w:val="24"/>
          <w:szCs w:val="24"/>
        </w:rPr>
        <w:t xml:space="preserve">are the two primary histological forms of EC. More than 90% of the EC </w:t>
      </w:r>
      <w:r w:rsidR="00A70FBC" w:rsidRPr="004B7BC2">
        <w:rPr>
          <w:rFonts w:ascii="Arial" w:hAnsi="Arial" w:cs="Times New Roman"/>
          <w:sz w:val="24"/>
          <w:szCs w:val="24"/>
        </w:rPr>
        <w:t xml:space="preserve">are </w:t>
      </w:r>
      <w:r w:rsidR="00D31DC6" w:rsidRPr="004B7BC2">
        <w:rPr>
          <w:rFonts w:ascii="Arial" w:hAnsi="Arial" w:cs="Times New Roman"/>
          <w:sz w:val="24"/>
          <w:szCs w:val="24"/>
        </w:rPr>
        <w:t>related to</w:t>
      </w:r>
      <w:r w:rsidR="00A70FBC" w:rsidRPr="004B7BC2">
        <w:rPr>
          <w:rFonts w:ascii="Arial" w:hAnsi="Arial" w:cs="Times New Roman"/>
          <w:sz w:val="24"/>
          <w:szCs w:val="24"/>
        </w:rPr>
        <w:t xml:space="preserve"> the</w:t>
      </w:r>
      <w:r w:rsidR="00D31DC6" w:rsidRPr="004B7BC2">
        <w:rPr>
          <w:rFonts w:ascii="Arial" w:hAnsi="Arial" w:cs="Times New Roman"/>
          <w:sz w:val="24"/>
          <w:szCs w:val="24"/>
        </w:rPr>
        <w:t xml:space="preserve"> ESCC</w:t>
      </w:r>
      <w:r w:rsidR="00357A99" w:rsidRPr="004B7BC2">
        <w:rPr>
          <w:rFonts w:ascii="Arial" w:hAnsi="Arial" w:cs="Times New Roman"/>
          <w:sz w:val="24"/>
          <w:szCs w:val="24"/>
        </w:rPr>
        <w:t xml:space="preserve"> </w:t>
      </w:r>
      <w:r w:rsidR="00163BCE" w:rsidRPr="004B7BC2">
        <w:rPr>
          <w:rFonts w:ascii="Arial" w:hAnsi="Arial" w:cs="Times New Roman"/>
          <w:sz w:val="24"/>
          <w:szCs w:val="24"/>
        </w:rPr>
        <w:t>w</w:t>
      </w:r>
      <w:r w:rsidR="00D31DC6" w:rsidRPr="004B7BC2">
        <w:rPr>
          <w:rFonts w:ascii="Arial" w:hAnsi="Arial" w:cs="Times New Roman"/>
          <w:sz w:val="24"/>
          <w:szCs w:val="24"/>
        </w:rPr>
        <w:t xml:space="preserve">hich often occurs in countries located on the </w:t>
      </w:r>
      <w:r w:rsidR="00E948D9" w:rsidRPr="004B7BC2">
        <w:rPr>
          <w:rFonts w:ascii="Arial" w:hAnsi="Arial" w:cs="Times New Roman"/>
          <w:sz w:val="24"/>
          <w:szCs w:val="24"/>
        </w:rPr>
        <w:t xml:space="preserve">EC </w:t>
      </w:r>
      <w:r w:rsidR="00D31DC6" w:rsidRPr="004B7BC2">
        <w:rPr>
          <w:rFonts w:ascii="Arial" w:hAnsi="Arial" w:cs="Times New Roman"/>
          <w:sz w:val="24"/>
          <w:szCs w:val="24"/>
        </w:rPr>
        <w:t xml:space="preserve">geographic belt that includes parts of north central </w:t>
      </w:r>
      <w:r w:rsidR="00CC7A34" w:rsidRPr="004B7BC2">
        <w:rPr>
          <w:rFonts w:ascii="Arial" w:hAnsi="Arial" w:cs="Times New Roman"/>
          <w:sz w:val="24"/>
          <w:szCs w:val="24"/>
        </w:rPr>
        <w:t>C</w:t>
      </w:r>
      <w:r w:rsidR="00D31DC6" w:rsidRPr="004B7BC2">
        <w:rPr>
          <w:rFonts w:ascii="Arial" w:hAnsi="Arial" w:cs="Times New Roman"/>
          <w:sz w:val="24"/>
          <w:szCs w:val="24"/>
        </w:rPr>
        <w:t>hina, central Asia</w:t>
      </w:r>
      <w:r w:rsidR="00AD79A6" w:rsidRPr="004B7BC2">
        <w:rPr>
          <w:rFonts w:ascii="Arial" w:hAnsi="Arial" w:cs="Times New Roman"/>
          <w:sz w:val="24"/>
          <w:szCs w:val="24"/>
        </w:rPr>
        <w:t>,</w:t>
      </w:r>
      <w:r w:rsidR="00D31DC6" w:rsidRPr="004B7BC2">
        <w:rPr>
          <w:rFonts w:ascii="Arial" w:hAnsi="Arial" w:cs="Times New Roman"/>
          <w:sz w:val="24"/>
          <w:szCs w:val="24"/>
        </w:rPr>
        <w:t xml:space="preserve"> and north of Iran</w:t>
      </w:r>
      <w:r w:rsidR="00357A99" w:rsidRPr="004B7BC2">
        <w:rPr>
          <w:rFonts w:ascii="Arial" w:hAnsi="Arial" w:cs="Times New Roman"/>
          <w:sz w:val="24"/>
          <w:szCs w:val="24"/>
        </w:rPr>
        <w:t xml:space="preserve"> </w:t>
      </w:r>
      <w:r w:rsidR="00926F8D" w:rsidRPr="004B7BC2">
        <w:rPr>
          <w:rFonts w:ascii="Arial" w:hAnsi="Arial" w:cs="Times New Roman"/>
          <w:sz w:val="24"/>
          <w:szCs w:val="24"/>
        </w:rPr>
        <w:fldChar w:fldCharType="begin"/>
      </w:r>
      <w:r w:rsidR="00A455FE" w:rsidRPr="004B7BC2">
        <w:rPr>
          <w:rFonts w:ascii="Arial" w:hAnsi="Arial" w:cs="Times New Roman"/>
          <w:sz w:val="24"/>
          <w:szCs w:val="24"/>
        </w:rPr>
        <w:instrText xml:space="preserve"> ADDIN EN.CITE &lt;EndNote&gt;&lt;Cite&gt;&lt;Author&gt;Tang&lt;/Author&gt;&lt;Year&gt;2015&lt;/Year&gt;&lt;RecNum&gt;2&lt;/RecNum&gt;&lt;DisplayText&gt;[2]&lt;/DisplayText&gt;&lt;record&gt;&lt;rec-number&gt;2&lt;/rec-number&gt;&lt;foreign-keys&gt;&lt;key app="EN" db-id="5vatfddv09wzz6etermxswt5awpwexr2vpze" timestamp="1544655396"&gt;2&lt;/key&gt;&lt;/foreign-keys&gt;&lt;ref-type name="Journal Article"&gt;17&lt;/ref-type&gt;&lt;contributors&gt;&lt;authors&gt;&lt;author&gt;Tang, Wei-Wei&lt;/author&gt;&lt;author&gt;Wu, Qingquan&lt;/author&gt;&lt;author&gt;Li, Su-Qing&lt;/author&gt;&lt;author&gt;Tong, Yu-Suo&lt;/author&gt;&lt;author&gt;Liu, Zi-Hao&lt;/author&gt;&lt;author&gt;Yang, Tong-Xin&lt;/author&gt;&lt;author&gt;Xu, Yong&lt;/author&gt;&lt;author&gt;Cao, Xiu-Feng&lt;/author&gt;&lt;/authors&gt;&lt;/contributors&gt;&lt;titles&gt;&lt;title&gt;Implication of lncRNAs in pathogenesis of esophageal cancer&lt;/title&gt;&lt;secondary-title&gt;OncoTargets and therapy&lt;/secondary-title&gt;&lt;/titles&gt;&lt;periodical&gt;&lt;full-title&gt;OncoTargets and therapy&lt;/full-title&gt;&lt;/periodical&gt;&lt;pages&gt;3219&lt;/pages&gt;&lt;volume&gt;8&lt;/volume&gt;&lt;dates&gt;&lt;year&gt;2015&lt;/year&gt;&lt;/dates&gt;&lt;urls&gt;&lt;/urls&gt;&lt;/record&gt;&lt;/Cite&gt;&lt;/EndNote&gt;</w:instrText>
      </w:r>
      <w:r w:rsidR="00926F8D" w:rsidRPr="004B7BC2">
        <w:rPr>
          <w:rFonts w:ascii="Arial" w:hAnsi="Arial" w:cs="Times New Roman"/>
          <w:sz w:val="24"/>
          <w:szCs w:val="24"/>
        </w:rPr>
        <w:fldChar w:fldCharType="separate"/>
      </w:r>
      <w:r w:rsidR="00673301" w:rsidRPr="004B7BC2">
        <w:rPr>
          <w:rFonts w:ascii="Arial" w:hAnsi="Arial" w:cs="Times New Roman"/>
          <w:noProof/>
          <w:sz w:val="24"/>
          <w:szCs w:val="24"/>
        </w:rPr>
        <w:t>[</w:t>
      </w:r>
      <w:hyperlink w:anchor="_ENREF_2" w:tooltip="Tang, 2015 #2" w:history="1">
        <w:r w:rsidR="00636743" w:rsidRPr="004B7BC2">
          <w:rPr>
            <w:rFonts w:ascii="Arial" w:hAnsi="Arial" w:cs="Times New Roman"/>
            <w:noProof/>
            <w:sz w:val="24"/>
            <w:szCs w:val="24"/>
          </w:rPr>
          <w:t>2</w:t>
        </w:r>
      </w:hyperlink>
      <w:r w:rsidR="00673301" w:rsidRPr="004B7BC2">
        <w:rPr>
          <w:rFonts w:ascii="Arial" w:hAnsi="Arial" w:cs="Times New Roman"/>
          <w:noProof/>
          <w:sz w:val="24"/>
          <w:szCs w:val="24"/>
        </w:rPr>
        <w:t>]</w:t>
      </w:r>
      <w:r w:rsidR="00926F8D" w:rsidRPr="004B7BC2">
        <w:rPr>
          <w:rFonts w:ascii="Arial" w:hAnsi="Arial" w:cs="Times New Roman"/>
          <w:sz w:val="24"/>
          <w:szCs w:val="24"/>
        </w:rPr>
        <w:fldChar w:fldCharType="end"/>
      </w:r>
      <w:r w:rsidR="00D31DC6" w:rsidRPr="004B7BC2">
        <w:rPr>
          <w:rFonts w:ascii="Arial" w:hAnsi="Arial" w:cs="Times New Roman"/>
          <w:sz w:val="24"/>
          <w:szCs w:val="24"/>
        </w:rPr>
        <w:t xml:space="preserve">. </w:t>
      </w:r>
      <w:r w:rsidR="003A31EC" w:rsidRPr="004B7BC2">
        <w:rPr>
          <w:rFonts w:ascii="Arial" w:hAnsi="Arial" w:cs="Times New Roman"/>
          <w:sz w:val="24"/>
          <w:szCs w:val="24"/>
        </w:rPr>
        <w:t xml:space="preserve">The issue of few targeted diagnostic and therapeutic ways has received </w:t>
      </w:r>
      <w:r w:rsidR="003D0E81" w:rsidRPr="004B7BC2">
        <w:rPr>
          <w:rFonts w:ascii="Arial" w:hAnsi="Arial" w:cs="Times New Roman"/>
          <w:sz w:val="24"/>
          <w:szCs w:val="24"/>
        </w:rPr>
        <w:t>considerable critical attention, to find an appropriate solution for rapid diagnosis and targeted treatment.</w:t>
      </w:r>
    </w:p>
    <w:p w:rsidR="003C060B" w:rsidRPr="004B7BC2" w:rsidRDefault="000F0FDC" w:rsidP="00636743">
      <w:pPr>
        <w:spacing w:after="0" w:line="360" w:lineRule="auto"/>
        <w:jc w:val="both"/>
        <w:rPr>
          <w:rFonts w:ascii="Arial" w:hAnsi="Arial" w:cs="Times New Roman"/>
          <w:sz w:val="24"/>
          <w:szCs w:val="24"/>
        </w:rPr>
      </w:pPr>
      <w:r w:rsidRPr="004B7BC2">
        <w:rPr>
          <w:rFonts w:ascii="Arial" w:hAnsi="Arial" w:cs="Times New Roman"/>
          <w:sz w:val="24"/>
          <w:szCs w:val="24"/>
        </w:rPr>
        <w:t>Recently</w:t>
      </w:r>
      <w:r w:rsidR="00552222" w:rsidRPr="004B7BC2">
        <w:rPr>
          <w:rFonts w:ascii="Arial" w:hAnsi="Arial" w:cs="Times New Roman"/>
          <w:sz w:val="24"/>
          <w:szCs w:val="24"/>
        </w:rPr>
        <w:t>,</w:t>
      </w:r>
      <w:r w:rsidRPr="004B7BC2">
        <w:rPr>
          <w:rFonts w:ascii="Arial" w:hAnsi="Arial" w:cs="Times New Roman"/>
          <w:sz w:val="24"/>
          <w:szCs w:val="24"/>
        </w:rPr>
        <w:t xml:space="preserve"> researchers have shown a growing trend toward </w:t>
      </w:r>
      <w:r w:rsidR="00A14998" w:rsidRPr="004B7BC2">
        <w:rPr>
          <w:rStyle w:val="shorttext"/>
          <w:rFonts w:ascii="Arial" w:hAnsi="Arial" w:cs="Times New Roman"/>
          <w:sz w:val="24"/>
          <w:szCs w:val="24"/>
        </w:rPr>
        <w:t>noncoding RNAs</w:t>
      </w:r>
      <w:r w:rsidR="003A7629" w:rsidRPr="004B7BC2">
        <w:rPr>
          <w:rStyle w:val="shorttext"/>
          <w:rFonts w:ascii="Arial" w:hAnsi="Arial" w:cs="Times New Roman"/>
          <w:sz w:val="24"/>
          <w:szCs w:val="24"/>
        </w:rPr>
        <w:t xml:space="preserve"> which are categorized according to differences in length: transcripts less than 200 nucleotides and those longer than 200 nucleotides</w:t>
      </w:r>
      <w:r w:rsidR="00567B8F" w:rsidRPr="004B7BC2">
        <w:rPr>
          <w:rStyle w:val="shorttext"/>
          <w:rFonts w:ascii="Arial" w:hAnsi="Arial" w:cs="Times New Roman"/>
          <w:sz w:val="24"/>
          <w:szCs w:val="24"/>
        </w:rPr>
        <w:t xml:space="preserve"> are classified </w:t>
      </w:r>
      <w:r w:rsidR="00184C7C" w:rsidRPr="004B7BC2">
        <w:rPr>
          <w:rStyle w:val="shorttext"/>
          <w:rFonts w:ascii="Arial" w:hAnsi="Arial" w:cs="Times New Roman"/>
          <w:sz w:val="24"/>
          <w:szCs w:val="24"/>
        </w:rPr>
        <w:t>as short/small RNA</w:t>
      </w:r>
      <w:r w:rsidR="00C82458" w:rsidRPr="004B7BC2">
        <w:rPr>
          <w:rStyle w:val="shorttext"/>
          <w:rFonts w:ascii="Arial" w:hAnsi="Arial" w:cs="Times New Roman"/>
          <w:sz w:val="24"/>
          <w:szCs w:val="24"/>
        </w:rPr>
        <w:t>s</w:t>
      </w:r>
      <w:r w:rsidR="00184C7C" w:rsidRPr="004B7BC2">
        <w:rPr>
          <w:rStyle w:val="shorttext"/>
          <w:rFonts w:ascii="Arial" w:hAnsi="Arial" w:cs="Times New Roman"/>
          <w:sz w:val="24"/>
          <w:szCs w:val="24"/>
        </w:rPr>
        <w:t xml:space="preserve"> (e.g., miRNAs) and l</w:t>
      </w:r>
      <w:r w:rsidR="00C82458" w:rsidRPr="004B7BC2">
        <w:rPr>
          <w:rStyle w:val="shorttext"/>
          <w:rFonts w:ascii="Arial" w:hAnsi="Arial" w:cs="Times New Roman"/>
          <w:sz w:val="24"/>
          <w:szCs w:val="24"/>
        </w:rPr>
        <w:t>ong non-coding RNAs</w:t>
      </w:r>
      <w:r w:rsidR="00F81CC6" w:rsidRPr="004B7BC2">
        <w:rPr>
          <w:rStyle w:val="shorttext"/>
          <w:rFonts w:ascii="Arial" w:hAnsi="Arial" w:cs="Times New Roman"/>
          <w:sz w:val="24"/>
          <w:szCs w:val="24"/>
        </w:rPr>
        <w:t xml:space="preserve"> (lncRNA), respectively</w:t>
      </w:r>
      <w:r w:rsidR="00A455FE" w:rsidRPr="004B7BC2">
        <w:rPr>
          <w:rStyle w:val="shorttext"/>
          <w:rFonts w:ascii="Arial" w:hAnsi="Arial" w:cs="Times New Roman"/>
          <w:sz w:val="24"/>
          <w:szCs w:val="24"/>
        </w:rPr>
        <w:t xml:space="preserve"> </w:t>
      </w:r>
      <w:r w:rsidR="00926F8D" w:rsidRPr="004B7BC2">
        <w:rPr>
          <w:rStyle w:val="shorttext"/>
          <w:rFonts w:ascii="Arial" w:hAnsi="Arial" w:cs="Times New Roman"/>
          <w:sz w:val="24"/>
          <w:szCs w:val="24"/>
        </w:rPr>
        <w:fldChar w:fldCharType="begin"/>
      </w:r>
      <w:r w:rsidR="0018377D" w:rsidRPr="004B7BC2">
        <w:rPr>
          <w:rStyle w:val="shorttext"/>
          <w:rFonts w:ascii="Arial" w:hAnsi="Arial" w:cs="Times New Roman"/>
          <w:sz w:val="24"/>
          <w:szCs w:val="24"/>
        </w:rPr>
        <w:instrText xml:space="preserve"> ADDIN EN.CITE &lt;EndNote&gt;&lt;Cite&gt;&lt;Author&gt;Bhan&lt;/Author&gt;&lt;Year&gt;2017&lt;/Year&gt;&lt;RecNum&gt;31&lt;/RecNum&gt;&lt;DisplayText&gt;[3, 4]&lt;/DisplayText&gt;&lt;record&gt;&lt;rec-number&gt;31&lt;/rec-number&gt;&lt;foreign-keys&gt;&lt;key app="EN" db-id="5vatfddv09wzz6etermxswt5awpwexr2vpze" timestamp="1544655965"&gt;31&lt;/key&gt;&lt;/foreign-keys&gt;&lt;ref-type name="Journal Article"&gt;17&lt;/ref-type&gt;&lt;contributors&gt;&lt;authors&gt;&lt;author&gt;Bhan, Arunoday&lt;/author&gt;&lt;author&gt;Soleimani, Milad&lt;/author&gt;&lt;author&gt;Mandal, Subhrangsu S&lt;/author&gt;&lt;/authors&gt;&lt;/contributors&gt;&lt;titles&gt;&lt;title&gt;Long noncoding RNA and cancer: a new paradigm&lt;/title&gt;&lt;secondary-title&gt;Cancer research&lt;/secondary-title&gt;&lt;/titles&gt;&lt;periodical&gt;&lt;full-title&gt;Cancer research&lt;/full-title&gt;&lt;/periodical&gt;&lt;pages&gt;3965-3981&lt;/pages&gt;&lt;volume&gt;77&lt;/volume&gt;&lt;number&gt;15&lt;/number&gt;&lt;dates&gt;&lt;year&gt;2017&lt;/year&gt;&lt;/dates&gt;&lt;isbn&gt;0008-5472&lt;/isbn&gt;&lt;urls&gt;&lt;/urls&gt;&lt;/record&gt;&lt;/Cite&gt;&lt;Cite&gt;&lt;Author&gt;Barbagallo&lt;/Author&gt;&lt;Year&gt;2018&lt;/Year&gt;&lt;RecNum&gt;32&lt;/RecNum&gt;&lt;record&gt;&lt;rec-number&gt;32&lt;/rec-number&gt;&lt;foreign-keys&gt;&lt;key app="EN" db-id="5vatfddv09wzz6etermxswt5awpwexr2vpze" timestamp="1544656070"&gt;32&lt;/key&gt;&lt;/foreign-keys&gt;&lt;ref-type name="Journal Article"&gt;17&lt;/ref-type&gt;&lt;contributors&gt;&lt;authors&gt;&lt;author&gt;Barbagallo, Davide&lt;/author&gt;&lt;author&gt;Vittone, Gaetano&lt;/author&gt;&lt;author&gt;Romani, Massimo&lt;/author&gt;&lt;author&gt;Purrello, Michele&lt;/author&gt;&lt;/authors&gt;&lt;/contributors&gt;&lt;titles&gt;&lt;title&gt;Noncoding RNAs in Health and Disease&lt;/title&gt;&lt;secondary-title&gt;International journal of genomics&lt;/secondary-title&gt;&lt;/titles&gt;&lt;periodical&gt;&lt;full-title&gt;International journal of genomics&lt;/full-title&gt;&lt;/periodical&gt;&lt;volume&gt;2018&lt;/volume&gt;&lt;dates&gt;&lt;year&gt;2018&lt;/year&gt;&lt;/dates&gt;&lt;isbn&gt;2314-436X&lt;/isbn&gt;&lt;urls&gt;&lt;/urls&gt;&lt;/record&gt;&lt;/Cite&gt;&lt;/EndNote&gt;</w:instrText>
      </w:r>
      <w:r w:rsidR="00926F8D" w:rsidRPr="004B7BC2">
        <w:rPr>
          <w:rStyle w:val="shorttext"/>
          <w:rFonts w:ascii="Arial" w:hAnsi="Arial" w:cs="Times New Roman"/>
          <w:sz w:val="24"/>
          <w:szCs w:val="24"/>
        </w:rPr>
        <w:fldChar w:fldCharType="separate"/>
      </w:r>
      <w:r w:rsidR="0018377D" w:rsidRPr="004B7BC2">
        <w:rPr>
          <w:rStyle w:val="shorttext"/>
          <w:rFonts w:ascii="Arial" w:hAnsi="Arial" w:cs="Times New Roman"/>
          <w:noProof/>
          <w:sz w:val="24"/>
          <w:szCs w:val="24"/>
        </w:rPr>
        <w:t>[</w:t>
      </w:r>
      <w:hyperlink w:anchor="_ENREF_3" w:tooltip="Bhan, 2017 #31" w:history="1">
        <w:r w:rsidR="00636743" w:rsidRPr="004B7BC2">
          <w:rPr>
            <w:rStyle w:val="shorttext"/>
            <w:rFonts w:ascii="Arial" w:hAnsi="Arial" w:cs="Times New Roman"/>
            <w:noProof/>
            <w:sz w:val="24"/>
            <w:szCs w:val="24"/>
          </w:rPr>
          <w:t>3</w:t>
        </w:r>
      </w:hyperlink>
      <w:r w:rsidR="0018377D" w:rsidRPr="004B7BC2">
        <w:rPr>
          <w:rStyle w:val="shorttext"/>
          <w:rFonts w:ascii="Arial" w:hAnsi="Arial" w:cs="Times New Roman"/>
          <w:noProof/>
          <w:sz w:val="24"/>
          <w:szCs w:val="24"/>
        </w:rPr>
        <w:t xml:space="preserve">, </w:t>
      </w:r>
      <w:hyperlink w:anchor="_ENREF_4" w:tooltip="Barbagallo, 2018 #32" w:history="1">
        <w:r w:rsidR="00636743" w:rsidRPr="004B7BC2">
          <w:rPr>
            <w:rStyle w:val="shorttext"/>
            <w:rFonts w:ascii="Arial" w:hAnsi="Arial" w:cs="Times New Roman"/>
            <w:noProof/>
            <w:sz w:val="24"/>
            <w:szCs w:val="24"/>
          </w:rPr>
          <w:t>4</w:t>
        </w:r>
      </w:hyperlink>
      <w:r w:rsidR="0018377D" w:rsidRPr="004B7BC2">
        <w:rPr>
          <w:rStyle w:val="shorttext"/>
          <w:rFonts w:ascii="Arial" w:hAnsi="Arial" w:cs="Times New Roman"/>
          <w:noProof/>
          <w:sz w:val="24"/>
          <w:szCs w:val="24"/>
        </w:rPr>
        <w:t>]</w:t>
      </w:r>
      <w:r w:rsidR="00926F8D" w:rsidRPr="004B7BC2">
        <w:rPr>
          <w:rStyle w:val="shorttext"/>
          <w:rFonts w:ascii="Arial" w:hAnsi="Arial" w:cs="Times New Roman"/>
          <w:sz w:val="24"/>
          <w:szCs w:val="24"/>
        </w:rPr>
        <w:fldChar w:fldCharType="end"/>
      </w:r>
      <w:r w:rsidR="00F81CC6" w:rsidRPr="004B7BC2">
        <w:rPr>
          <w:rStyle w:val="shorttext"/>
          <w:rFonts w:ascii="Arial" w:hAnsi="Arial" w:cs="Times New Roman"/>
          <w:sz w:val="24"/>
          <w:szCs w:val="24"/>
        </w:rPr>
        <w:t>.</w:t>
      </w:r>
      <w:r w:rsidR="00BD4F3A" w:rsidRPr="004B7BC2">
        <w:rPr>
          <w:rStyle w:val="shorttext"/>
          <w:rFonts w:ascii="Arial" w:hAnsi="Arial" w:cs="Times New Roman"/>
          <w:sz w:val="24"/>
          <w:szCs w:val="24"/>
        </w:rPr>
        <w:t xml:space="preserve"> They act </w:t>
      </w:r>
      <w:r w:rsidRPr="004B7BC2">
        <w:rPr>
          <w:rStyle w:val="shorttext"/>
          <w:rFonts w:ascii="Arial" w:hAnsi="Arial" w:cs="Times New Roman"/>
          <w:sz w:val="24"/>
          <w:szCs w:val="24"/>
        </w:rPr>
        <w:t>as</w:t>
      </w:r>
      <w:r w:rsidR="00A14998" w:rsidRPr="004B7BC2">
        <w:rPr>
          <w:rStyle w:val="shorttext"/>
          <w:rFonts w:ascii="Arial" w:hAnsi="Arial" w:cs="Times New Roman"/>
          <w:sz w:val="24"/>
          <w:szCs w:val="24"/>
        </w:rPr>
        <w:t xml:space="preserve"> crucial elements in </w:t>
      </w:r>
      <w:r w:rsidRPr="004B7BC2">
        <w:rPr>
          <w:rStyle w:val="shorttext"/>
          <w:rFonts w:ascii="Arial" w:hAnsi="Arial" w:cs="Times New Roman"/>
          <w:sz w:val="24"/>
          <w:szCs w:val="24"/>
        </w:rPr>
        <w:t xml:space="preserve">many physiological processes such as </w:t>
      </w:r>
      <w:r w:rsidR="00A14998" w:rsidRPr="004B7BC2">
        <w:rPr>
          <w:rStyle w:val="shorttext"/>
          <w:rFonts w:ascii="Arial" w:hAnsi="Arial" w:cs="Times New Roman"/>
          <w:sz w:val="24"/>
          <w:szCs w:val="24"/>
        </w:rPr>
        <w:t xml:space="preserve">embryogenesis, allelic expression, cell </w:t>
      </w:r>
      <w:r w:rsidR="00AC2E38" w:rsidRPr="004B7BC2">
        <w:rPr>
          <w:rStyle w:val="shorttext"/>
          <w:rFonts w:ascii="Arial" w:hAnsi="Arial" w:cs="Times New Roman"/>
          <w:sz w:val="24"/>
          <w:szCs w:val="24"/>
        </w:rPr>
        <w:t>cycle, growth and</w:t>
      </w:r>
      <w:r w:rsidR="00A14998" w:rsidRPr="004B7BC2">
        <w:rPr>
          <w:rStyle w:val="shorttext"/>
          <w:rFonts w:ascii="Arial" w:hAnsi="Arial" w:cs="Times New Roman"/>
          <w:sz w:val="24"/>
          <w:szCs w:val="24"/>
        </w:rPr>
        <w:t xml:space="preserve"> differentiations</w:t>
      </w:r>
      <w:r w:rsidRPr="004B7BC2">
        <w:rPr>
          <w:rStyle w:val="shorttext"/>
          <w:rFonts w:ascii="Arial" w:hAnsi="Arial" w:cs="Times New Roman"/>
          <w:sz w:val="24"/>
          <w:szCs w:val="24"/>
        </w:rPr>
        <w:t>.</w:t>
      </w:r>
      <w:r w:rsidR="00554ACF" w:rsidRPr="004B7BC2">
        <w:rPr>
          <w:rStyle w:val="shorttext"/>
          <w:rFonts w:ascii="Arial" w:hAnsi="Arial" w:cs="Times New Roman"/>
          <w:sz w:val="24"/>
          <w:szCs w:val="24"/>
        </w:rPr>
        <w:t xml:space="preserve"> </w:t>
      </w:r>
      <w:r w:rsidRPr="004B7BC2">
        <w:rPr>
          <w:rStyle w:val="shorttext"/>
          <w:rFonts w:ascii="Arial" w:hAnsi="Arial" w:cs="Times New Roman"/>
          <w:sz w:val="24"/>
          <w:szCs w:val="24"/>
        </w:rPr>
        <w:t>Existing research</w:t>
      </w:r>
      <w:r w:rsidR="003120D9" w:rsidRPr="004B7BC2">
        <w:rPr>
          <w:rStyle w:val="shorttext"/>
          <w:rFonts w:ascii="Arial" w:hAnsi="Arial" w:cs="Times New Roman"/>
          <w:sz w:val="24"/>
          <w:szCs w:val="24"/>
        </w:rPr>
        <w:t>es</w:t>
      </w:r>
      <w:r w:rsidRPr="004B7BC2">
        <w:rPr>
          <w:rStyle w:val="shorttext"/>
          <w:rFonts w:ascii="Arial" w:hAnsi="Arial" w:cs="Times New Roman"/>
          <w:sz w:val="24"/>
          <w:szCs w:val="24"/>
        </w:rPr>
        <w:t xml:space="preserve"> </w:t>
      </w:r>
      <w:r w:rsidR="00C851CE" w:rsidRPr="004B7BC2">
        <w:rPr>
          <w:rStyle w:val="shorttext"/>
          <w:rFonts w:ascii="Arial" w:hAnsi="Arial" w:cs="Times New Roman"/>
          <w:sz w:val="24"/>
          <w:szCs w:val="24"/>
        </w:rPr>
        <w:t>report</w:t>
      </w:r>
      <w:r w:rsidRPr="004B7BC2">
        <w:rPr>
          <w:rStyle w:val="shorttext"/>
          <w:rFonts w:ascii="Arial" w:hAnsi="Arial" w:cs="Times New Roman"/>
          <w:sz w:val="24"/>
          <w:szCs w:val="24"/>
        </w:rPr>
        <w:t xml:space="preserve"> the</w:t>
      </w:r>
      <w:r w:rsidR="00C851CE" w:rsidRPr="004B7BC2">
        <w:rPr>
          <w:rStyle w:val="shorttext"/>
          <w:rFonts w:ascii="Arial" w:hAnsi="Arial" w:cs="Times New Roman"/>
          <w:sz w:val="24"/>
          <w:szCs w:val="24"/>
        </w:rPr>
        <w:t>ir</w:t>
      </w:r>
      <w:r w:rsidRPr="004B7BC2">
        <w:rPr>
          <w:rStyle w:val="shorttext"/>
          <w:rFonts w:ascii="Arial" w:hAnsi="Arial" w:cs="Times New Roman"/>
          <w:sz w:val="24"/>
          <w:szCs w:val="24"/>
        </w:rPr>
        <w:t xml:space="preserve"> critical role </w:t>
      </w:r>
      <w:r w:rsidR="00C851CE" w:rsidRPr="004B7BC2">
        <w:rPr>
          <w:rStyle w:val="shorttext"/>
          <w:rFonts w:ascii="Arial" w:hAnsi="Arial" w:cs="Times New Roman"/>
          <w:sz w:val="24"/>
          <w:szCs w:val="24"/>
        </w:rPr>
        <w:t xml:space="preserve">in </w:t>
      </w:r>
      <w:r w:rsidR="00C851CE" w:rsidRPr="004B7BC2">
        <w:rPr>
          <w:rFonts w:ascii="Arial" w:hAnsi="Arial" w:cs="Times New Roman"/>
          <w:sz w:val="24"/>
          <w:szCs w:val="24"/>
        </w:rPr>
        <w:t>tumorigenesis</w:t>
      </w:r>
      <w:r w:rsidR="00554ACF" w:rsidRPr="004B7BC2">
        <w:rPr>
          <w:rFonts w:ascii="Arial" w:hAnsi="Arial" w:cs="Times New Roman"/>
          <w:sz w:val="24"/>
          <w:szCs w:val="24"/>
        </w:rPr>
        <w:t xml:space="preserve"> and cancer progression</w:t>
      </w:r>
      <w:r w:rsidR="00654F83" w:rsidRPr="004B7BC2">
        <w:rPr>
          <w:rFonts w:ascii="Arial" w:hAnsi="Arial" w:cs="Times New Roman"/>
          <w:sz w:val="24"/>
          <w:szCs w:val="24"/>
        </w:rPr>
        <w:t xml:space="preserve"> through abnormal proliferation, metastasis, apoptosis and drug resistance</w:t>
      </w:r>
      <w:r w:rsidR="00554ACF" w:rsidRPr="004B7BC2">
        <w:rPr>
          <w:rFonts w:ascii="Arial" w:hAnsi="Arial" w:cs="Times New Roman"/>
          <w:sz w:val="24"/>
          <w:szCs w:val="24"/>
        </w:rPr>
        <w:t xml:space="preserve"> </w:t>
      </w:r>
      <w:r w:rsidR="00926F8D" w:rsidRPr="004B7BC2">
        <w:rPr>
          <w:rFonts w:ascii="Arial" w:hAnsi="Arial" w:cs="Times New Roman"/>
          <w:sz w:val="24"/>
          <w:szCs w:val="24"/>
        </w:rPr>
        <w:fldChar w:fldCharType="begin"/>
      </w:r>
      <w:r w:rsidR="0018377D" w:rsidRPr="004B7BC2">
        <w:rPr>
          <w:rFonts w:ascii="Arial" w:hAnsi="Arial" w:cs="Times New Roman"/>
          <w:sz w:val="24"/>
          <w:szCs w:val="24"/>
        </w:rPr>
        <w:instrText xml:space="preserve"> ADDIN EN.CITE &lt;EndNote&gt;&lt;Cite&gt;&lt;Author&gt;Taft&lt;/Author&gt;&lt;Year&gt;2010&lt;/Year&gt;&lt;RecNum&gt;4&lt;/RecNum&gt;&lt;DisplayText&gt;[5]&lt;/DisplayText&gt;&lt;record&gt;&lt;rec-number&gt;4&lt;/rec-number&gt;&lt;foreign-keys&gt;&lt;key app="EN" db-id="5vatfddv09wzz6etermxswt5awpwexr2vpze" timestamp="1544655396"&gt;4&lt;/key&gt;&lt;/foreign-keys&gt;&lt;ref-type name="Journal Article"&gt;17&lt;/ref-type&gt;&lt;contributors&gt;&lt;authors&gt;&lt;author&gt;Taft, Ryan J&lt;/author&gt;&lt;author&gt;Pang, Ken C&lt;/author&gt;&lt;author&gt;Mercer, Timothy R&lt;/author&gt;&lt;author&gt;Dinger, Marcel&lt;/author&gt;&lt;author&gt;Mattick, John S&lt;/author&gt;&lt;/authors&gt;&lt;/contributors&gt;&lt;titles&gt;&lt;title&gt;Non</w:instrText>
      </w:r>
      <w:r w:rsidR="0018377D" w:rsidRPr="004B7BC2">
        <w:rPr>
          <w:rFonts w:ascii="Cambria Math" w:hAnsi="Cambria Math" w:cs="Cambria Math"/>
          <w:sz w:val="24"/>
          <w:szCs w:val="24"/>
        </w:rPr>
        <w:instrText>‐</w:instrText>
      </w:r>
      <w:r w:rsidR="0018377D" w:rsidRPr="004B7BC2">
        <w:rPr>
          <w:rFonts w:ascii="Arial" w:hAnsi="Arial" w:cs="Times New Roman"/>
          <w:sz w:val="24"/>
          <w:szCs w:val="24"/>
        </w:rPr>
        <w:instrText>coding RNAs: regulators of disease&lt;/title&gt;&lt;secondary-title&gt;The Journal of pathology&lt;/secondary-title&gt;&lt;/titles&gt;&lt;periodical&gt;&lt;full-title&gt;The Journal of pathology&lt;/full-title&gt;&lt;/periodical&gt;&lt;pages&gt;126-139&lt;/pages&gt;&lt;volume&gt;220&lt;/volume&gt;&lt;number&gt;2&lt;/number&gt;&lt;dates&gt;&lt;year&gt;2010&lt;/year&gt;&lt;/dates&gt;&lt;isbn&gt;1096-9896&lt;/isbn&gt;&lt;urls&gt;&lt;/urls&gt;&lt;/record&gt;&lt;/Cite&gt;&lt;/EndNote&gt;</w:instrText>
      </w:r>
      <w:r w:rsidR="00926F8D" w:rsidRPr="004B7BC2">
        <w:rPr>
          <w:rFonts w:ascii="Arial" w:hAnsi="Arial" w:cs="Times New Roman"/>
          <w:sz w:val="24"/>
          <w:szCs w:val="24"/>
        </w:rPr>
        <w:fldChar w:fldCharType="separate"/>
      </w:r>
      <w:r w:rsidR="0018377D" w:rsidRPr="004B7BC2">
        <w:rPr>
          <w:rFonts w:ascii="Arial" w:hAnsi="Arial" w:cs="Times New Roman"/>
          <w:noProof/>
          <w:sz w:val="24"/>
          <w:szCs w:val="24"/>
        </w:rPr>
        <w:t>[</w:t>
      </w:r>
      <w:hyperlink w:anchor="_ENREF_5" w:tooltip="Taft, 2010 #4" w:history="1">
        <w:r w:rsidR="00636743" w:rsidRPr="004B7BC2">
          <w:rPr>
            <w:rFonts w:ascii="Arial" w:hAnsi="Arial" w:cs="Times New Roman"/>
            <w:noProof/>
            <w:sz w:val="24"/>
            <w:szCs w:val="24"/>
          </w:rPr>
          <w:t>5</w:t>
        </w:r>
      </w:hyperlink>
      <w:r w:rsidR="0018377D" w:rsidRPr="004B7BC2">
        <w:rPr>
          <w:rFonts w:ascii="Arial" w:hAnsi="Arial" w:cs="Times New Roman"/>
          <w:noProof/>
          <w:sz w:val="24"/>
          <w:szCs w:val="24"/>
        </w:rPr>
        <w:t>]</w:t>
      </w:r>
      <w:r w:rsidR="00926F8D" w:rsidRPr="004B7BC2">
        <w:rPr>
          <w:rFonts w:ascii="Arial" w:hAnsi="Arial" w:cs="Times New Roman"/>
          <w:sz w:val="24"/>
          <w:szCs w:val="24"/>
        </w:rPr>
        <w:fldChar w:fldCharType="end"/>
      </w:r>
      <w:r w:rsidR="00673301" w:rsidRPr="004B7BC2">
        <w:rPr>
          <w:rFonts w:ascii="Arial" w:hAnsi="Arial" w:cs="Times New Roman"/>
          <w:sz w:val="24"/>
          <w:szCs w:val="24"/>
        </w:rPr>
        <w:t xml:space="preserve">. </w:t>
      </w:r>
      <w:r w:rsidR="00806411" w:rsidRPr="004B7BC2">
        <w:rPr>
          <w:rFonts w:ascii="Arial" w:hAnsi="Arial" w:cs="Times New Roman"/>
          <w:sz w:val="24"/>
          <w:szCs w:val="24"/>
        </w:rPr>
        <w:t xml:space="preserve">Recently, researchers have shown an increased interest in oncogenic </w:t>
      </w:r>
      <w:r w:rsidR="008A24C9" w:rsidRPr="004B7BC2">
        <w:rPr>
          <w:rFonts w:ascii="Arial" w:hAnsi="Arial" w:cs="Times New Roman"/>
          <w:sz w:val="24"/>
          <w:szCs w:val="24"/>
        </w:rPr>
        <w:t xml:space="preserve">and tumor suppressing </w:t>
      </w:r>
      <w:r w:rsidR="00806411" w:rsidRPr="004B7BC2">
        <w:rPr>
          <w:rFonts w:ascii="Arial" w:hAnsi="Arial" w:cs="Times New Roman"/>
          <w:sz w:val="24"/>
          <w:szCs w:val="24"/>
        </w:rPr>
        <w:t>role</w:t>
      </w:r>
      <w:r w:rsidR="008A24C9" w:rsidRPr="004B7BC2">
        <w:rPr>
          <w:rFonts w:ascii="Arial" w:hAnsi="Arial" w:cs="Times New Roman"/>
          <w:sz w:val="24"/>
          <w:szCs w:val="24"/>
        </w:rPr>
        <w:t>s</w:t>
      </w:r>
      <w:r w:rsidR="00806411" w:rsidRPr="004B7BC2">
        <w:rPr>
          <w:rFonts w:ascii="Arial" w:hAnsi="Arial" w:cs="Times New Roman"/>
          <w:sz w:val="24"/>
          <w:szCs w:val="24"/>
        </w:rPr>
        <w:t xml:space="preserve"> of </w:t>
      </w:r>
      <w:r w:rsidR="008A24C9" w:rsidRPr="004B7BC2">
        <w:rPr>
          <w:rFonts w:ascii="Arial" w:hAnsi="Arial" w:cs="Times New Roman"/>
          <w:sz w:val="24"/>
          <w:szCs w:val="24"/>
        </w:rPr>
        <w:t>ncRNAs through the regulation of vital genes in normal physiological processes</w:t>
      </w:r>
      <w:r w:rsidR="006E0AA7" w:rsidRPr="004B7BC2">
        <w:rPr>
          <w:rStyle w:val="shorttext"/>
          <w:rFonts w:ascii="Arial" w:hAnsi="Arial" w:cs="Times New Roman"/>
          <w:sz w:val="24"/>
          <w:szCs w:val="24"/>
        </w:rPr>
        <w:t xml:space="preserve"> </w:t>
      </w:r>
      <w:r w:rsidR="00926F8D" w:rsidRPr="004B7BC2">
        <w:rPr>
          <w:rFonts w:ascii="Arial" w:hAnsi="Arial" w:cs="Times New Roman"/>
          <w:sz w:val="24"/>
          <w:szCs w:val="24"/>
        </w:rPr>
        <w:fldChar w:fldCharType="begin"/>
      </w:r>
      <w:r w:rsidR="0018377D" w:rsidRPr="004B7BC2">
        <w:rPr>
          <w:rFonts w:ascii="Arial" w:hAnsi="Arial" w:cs="Times New Roman"/>
          <w:sz w:val="24"/>
          <w:szCs w:val="24"/>
        </w:rPr>
        <w:instrText xml:space="preserve"> ADDIN EN.CITE &lt;EndNote&gt;&lt;Cite&gt;&lt;Author&gt;Prensner&lt;/Author&gt;&lt;Year&gt;2011&lt;/Year&gt;&lt;RecNum&gt;7&lt;/RecNum&gt;&lt;DisplayText&gt;[6]&lt;/DisplayText&gt;&lt;record&gt;&lt;rec-number&gt;7&lt;/rec-number&gt;&lt;foreign-keys&gt;&lt;key app="EN" db-id="5vatfddv09wzz6etermxswt5awpwexr2vpze" timestamp="1544655397"&gt;7&lt;/key&gt;&lt;/foreign-keys&gt;&lt;ref-type name="Journal Article"&gt;17&lt;/ref-type&gt;&lt;contributors&gt;&lt;authors&gt;&lt;author&gt;Prensner, John R&lt;/author&gt;&lt;author&gt;Chinnaiyan, Arul M&lt;/author&gt;&lt;/authors&gt;&lt;/contributors&gt;&lt;titles&gt;&lt;title&gt;The emergence of lncRNAs in cancer biology&lt;/title&gt;&lt;secondary-title&gt;Cancer discovery&lt;/secondary-title&gt;&lt;/titles&gt;&lt;periodical&gt;&lt;full-title&gt;Cancer discovery&lt;/full-title&gt;&lt;/periodical&gt;&lt;pages&gt;391-407&lt;/pages&gt;&lt;volume&gt;1&lt;/volume&gt;&lt;number&gt;5&lt;/number&gt;&lt;dates&gt;&lt;year&gt;2011&lt;/year&gt;&lt;/dates&gt;&lt;isbn&gt;2159-8274&lt;/isbn&gt;&lt;urls&gt;&lt;/urls&gt;&lt;/record&gt;&lt;/Cite&gt;&lt;/EndNote&gt;</w:instrText>
      </w:r>
      <w:r w:rsidR="00926F8D" w:rsidRPr="004B7BC2">
        <w:rPr>
          <w:rFonts w:ascii="Arial" w:hAnsi="Arial" w:cs="Times New Roman"/>
          <w:sz w:val="24"/>
          <w:szCs w:val="24"/>
        </w:rPr>
        <w:fldChar w:fldCharType="separate"/>
      </w:r>
      <w:r w:rsidR="0018377D" w:rsidRPr="004B7BC2">
        <w:rPr>
          <w:rFonts w:ascii="Arial" w:hAnsi="Arial" w:cs="Times New Roman"/>
          <w:noProof/>
          <w:sz w:val="24"/>
          <w:szCs w:val="24"/>
        </w:rPr>
        <w:t>[</w:t>
      </w:r>
      <w:hyperlink w:anchor="_ENREF_6" w:tooltip="Prensner, 2011 #7" w:history="1">
        <w:r w:rsidR="00636743" w:rsidRPr="004B7BC2">
          <w:rPr>
            <w:rFonts w:ascii="Arial" w:hAnsi="Arial" w:cs="Times New Roman"/>
            <w:noProof/>
            <w:sz w:val="24"/>
            <w:szCs w:val="24"/>
          </w:rPr>
          <w:t>6</w:t>
        </w:r>
      </w:hyperlink>
      <w:r w:rsidR="0018377D" w:rsidRPr="004B7BC2">
        <w:rPr>
          <w:rFonts w:ascii="Arial" w:hAnsi="Arial" w:cs="Times New Roman"/>
          <w:noProof/>
          <w:sz w:val="24"/>
          <w:szCs w:val="24"/>
        </w:rPr>
        <w:t>]</w:t>
      </w:r>
      <w:r w:rsidR="00926F8D" w:rsidRPr="004B7BC2">
        <w:rPr>
          <w:rFonts w:ascii="Arial" w:hAnsi="Arial" w:cs="Times New Roman"/>
          <w:sz w:val="24"/>
          <w:szCs w:val="24"/>
        </w:rPr>
        <w:fldChar w:fldCharType="end"/>
      </w:r>
      <w:r w:rsidR="00F817DE" w:rsidRPr="004B7BC2">
        <w:rPr>
          <w:rFonts w:ascii="Arial" w:hAnsi="Arial" w:cs="Times New Roman"/>
          <w:sz w:val="24"/>
          <w:szCs w:val="24"/>
        </w:rPr>
        <w:t>.</w:t>
      </w:r>
      <w:r w:rsidR="00312218" w:rsidRPr="004B7BC2">
        <w:rPr>
          <w:rFonts w:ascii="Arial" w:hAnsi="Arial" w:cs="Times New Roman"/>
          <w:sz w:val="24"/>
          <w:szCs w:val="24"/>
        </w:rPr>
        <w:t xml:space="preserve"> </w:t>
      </w:r>
      <w:r w:rsidR="00584637" w:rsidRPr="004B7BC2">
        <w:rPr>
          <w:rFonts w:ascii="Arial" w:hAnsi="Arial" w:cs="Times New Roman"/>
          <w:sz w:val="24"/>
          <w:szCs w:val="24"/>
        </w:rPr>
        <w:t xml:space="preserve">Evidence strongly support that the </w:t>
      </w:r>
      <w:r w:rsidR="00F817DE" w:rsidRPr="004B7BC2">
        <w:rPr>
          <w:rFonts w:ascii="Arial" w:hAnsi="Arial" w:cs="Times New Roman"/>
          <w:sz w:val="24"/>
          <w:szCs w:val="24"/>
        </w:rPr>
        <w:t>aberrant</w:t>
      </w:r>
      <w:r w:rsidR="00584637" w:rsidRPr="004B7BC2">
        <w:rPr>
          <w:rFonts w:ascii="Arial" w:hAnsi="Arial" w:cs="Times New Roman"/>
          <w:sz w:val="24"/>
          <w:szCs w:val="24"/>
        </w:rPr>
        <w:t xml:space="preserve"> expression of lncRNAs </w:t>
      </w:r>
      <w:r w:rsidR="00312218" w:rsidRPr="004B7BC2">
        <w:rPr>
          <w:rFonts w:ascii="Arial" w:hAnsi="Arial" w:cs="Times New Roman"/>
          <w:sz w:val="24"/>
          <w:szCs w:val="24"/>
        </w:rPr>
        <w:t xml:space="preserve">are </w:t>
      </w:r>
      <w:r w:rsidR="00584637" w:rsidRPr="004B7BC2">
        <w:rPr>
          <w:rFonts w:ascii="Arial" w:hAnsi="Arial" w:cs="Times New Roman"/>
          <w:sz w:val="24"/>
          <w:szCs w:val="24"/>
        </w:rPr>
        <w:t xml:space="preserve">associated with various stages of carcinogenesis, malignancy and metastasis </w:t>
      </w:r>
      <w:r w:rsidR="00926F8D" w:rsidRPr="004B7BC2">
        <w:rPr>
          <w:rFonts w:ascii="Arial" w:hAnsi="Arial" w:cs="Times New Roman"/>
          <w:sz w:val="24"/>
          <w:szCs w:val="24"/>
        </w:rPr>
        <w:fldChar w:fldCharType="begin"/>
      </w:r>
      <w:r w:rsidR="0018377D" w:rsidRPr="004B7BC2">
        <w:rPr>
          <w:rFonts w:ascii="Arial" w:hAnsi="Arial" w:cs="Times New Roman"/>
          <w:sz w:val="24"/>
          <w:szCs w:val="24"/>
        </w:rPr>
        <w:instrText xml:space="preserve"> ADDIN EN.CITE &lt;EndNote&gt;&lt;Cite&gt;&lt;Author&gt;Meseure&lt;/Author&gt;&lt;Year&gt;2015&lt;/Year&gt;&lt;RecNum&gt;8&lt;/RecNum&gt;&lt;DisplayText&gt;[7]&lt;/DisplayText&gt;&lt;record&gt;&lt;rec-number&gt;8&lt;/rec-number&gt;&lt;foreign-keys&gt;&lt;key app="EN" db-id="5vatfddv09wzz6etermxswt5awpwexr2vpze" timestamp="1544655398"&gt;8&lt;/key&gt;&lt;/foreign-keys&gt;&lt;ref-type name="Journal Article"&gt;17&lt;/ref-type&gt;&lt;contributors&gt;&lt;authors&gt;&lt;author&gt;Meseure, Didier&lt;/author&gt;&lt;author&gt;Drak Alsibai, Kinan&lt;/author&gt;&lt;author&gt;Nicolas, Andre&lt;/author&gt;&lt;author&gt;Bieche, Ivan&lt;/author&gt;&lt;author&gt;Morillon, Antonin&lt;/author&gt;&lt;/authors&gt;&lt;/contributors&gt;&lt;titles&gt;&lt;title&gt;Long noncoding RNAs as new architects in cancer epigenetics, prognostic biomarkers, and potential therapeutic targets&lt;/title&gt;&lt;secondary-title&gt;BioMed research international&lt;/secondary-title&gt;&lt;/titles&gt;&lt;periodical&gt;&lt;full-title&gt;BioMed research international&lt;/full-title&gt;&lt;/periodical&gt;&lt;volume&gt;2015&lt;/volume&gt;&lt;dates&gt;&lt;year&gt;2015&lt;/year&gt;&lt;/dates&gt;&lt;isbn&gt;2314-6133&lt;/isbn&gt;&lt;urls&gt;&lt;/urls&gt;&lt;/record&gt;&lt;/Cite&gt;&lt;/EndNote&gt;</w:instrText>
      </w:r>
      <w:r w:rsidR="00926F8D" w:rsidRPr="004B7BC2">
        <w:rPr>
          <w:rFonts w:ascii="Arial" w:hAnsi="Arial" w:cs="Times New Roman"/>
          <w:sz w:val="24"/>
          <w:szCs w:val="24"/>
        </w:rPr>
        <w:fldChar w:fldCharType="separate"/>
      </w:r>
      <w:r w:rsidR="0018377D" w:rsidRPr="004B7BC2">
        <w:rPr>
          <w:rFonts w:ascii="Arial" w:hAnsi="Arial" w:cs="Times New Roman"/>
          <w:noProof/>
          <w:sz w:val="24"/>
          <w:szCs w:val="24"/>
        </w:rPr>
        <w:t>[</w:t>
      </w:r>
      <w:hyperlink w:anchor="_ENREF_7" w:tooltip="Meseure, 2015 #8" w:history="1">
        <w:r w:rsidR="00636743" w:rsidRPr="004B7BC2">
          <w:rPr>
            <w:rFonts w:ascii="Arial" w:hAnsi="Arial" w:cs="Times New Roman"/>
            <w:noProof/>
            <w:sz w:val="24"/>
            <w:szCs w:val="24"/>
          </w:rPr>
          <w:t>7</w:t>
        </w:r>
      </w:hyperlink>
      <w:r w:rsidR="0018377D" w:rsidRPr="004B7BC2">
        <w:rPr>
          <w:rFonts w:ascii="Arial" w:hAnsi="Arial" w:cs="Times New Roman"/>
          <w:noProof/>
          <w:sz w:val="24"/>
          <w:szCs w:val="24"/>
        </w:rPr>
        <w:t>]</w:t>
      </w:r>
      <w:r w:rsidR="00926F8D" w:rsidRPr="004B7BC2">
        <w:rPr>
          <w:rFonts w:ascii="Arial" w:hAnsi="Arial" w:cs="Times New Roman"/>
          <w:sz w:val="24"/>
          <w:szCs w:val="24"/>
        </w:rPr>
        <w:fldChar w:fldCharType="end"/>
      </w:r>
      <w:r w:rsidR="00F817DE" w:rsidRPr="004B7BC2">
        <w:rPr>
          <w:rFonts w:ascii="Arial" w:hAnsi="Arial" w:cs="Times New Roman"/>
          <w:sz w:val="24"/>
          <w:szCs w:val="24"/>
        </w:rPr>
        <w:t>.</w:t>
      </w:r>
    </w:p>
    <w:p w:rsidR="00776512" w:rsidRPr="004B7BC2" w:rsidRDefault="00D40052" w:rsidP="00636743">
      <w:pPr>
        <w:spacing w:after="0" w:line="360" w:lineRule="auto"/>
        <w:jc w:val="both"/>
        <w:rPr>
          <w:rFonts w:ascii="Arial" w:hAnsi="Arial" w:cs="Times New Roman"/>
          <w:sz w:val="24"/>
          <w:szCs w:val="24"/>
        </w:rPr>
      </w:pPr>
      <w:r w:rsidRPr="004B7BC2">
        <w:rPr>
          <w:rFonts w:ascii="Arial" w:hAnsi="Arial" w:cs="Times New Roman"/>
          <w:sz w:val="24"/>
          <w:szCs w:val="24"/>
        </w:rPr>
        <w:t xml:space="preserve">Investigating human 8q24 chromosomal locus is a continuing concern </w:t>
      </w:r>
      <w:r w:rsidR="00C23C46" w:rsidRPr="004B7BC2">
        <w:rPr>
          <w:rFonts w:ascii="Arial" w:hAnsi="Arial" w:cs="Times New Roman"/>
          <w:sz w:val="24"/>
          <w:szCs w:val="24"/>
        </w:rPr>
        <w:t xml:space="preserve">within </w:t>
      </w:r>
      <w:r w:rsidR="00CA73EB" w:rsidRPr="004B7BC2">
        <w:rPr>
          <w:rFonts w:ascii="Arial" w:hAnsi="Arial" w:cs="Times New Roman"/>
          <w:sz w:val="24"/>
          <w:szCs w:val="24"/>
        </w:rPr>
        <w:t xml:space="preserve">oncogenesis </w:t>
      </w:r>
      <w:r w:rsidR="00977E32" w:rsidRPr="004B7BC2">
        <w:rPr>
          <w:rFonts w:ascii="Arial" w:hAnsi="Arial" w:cs="Times New Roman"/>
          <w:sz w:val="24"/>
          <w:szCs w:val="24"/>
        </w:rPr>
        <w:t>due to the presence of c-MYC</w:t>
      </w:r>
      <w:r w:rsidR="00874370" w:rsidRPr="004B7BC2">
        <w:rPr>
          <w:rFonts w:ascii="Arial" w:hAnsi="Arial" w:cs="Times New Roman"/>
          <w:sz w:val="24"/>
          <w:szCs w:val="24"/>
        </w:rPr>
        <w:t xml:space="preserve"> gene </w:t>
      </w:r>
      <w:r w:rsidR="00926F8D" w:rsidRPr="004B7BC2">
        <w:rPr>
          <w:rFonts w:ascii="Arial" w:hAnsi="Arial" w:cs="Times New Roman"/>
          <w:sz w:val="24"/>
          <w:szCs w:val="24"/>
        </w:rPr>
        <w:fldChar w:fldCharType="begin"/>
      </w:r>
      <w:r w:rsidR="0018377D" w:rsidRPr="004B7BC2">
        <w:rPr>
          <w:rFonts w:ascii="Arial" w:hAnsi="Arial" w:cs="Times New Roman"/>
          <w:sz w:val="24"/>
          <w:szCs w:val="24"/>
        </w:rPr>
        <w:instrText xml:space="preserve"> ADDIN EN.CITE &lt;EndNote&gt;&lt;Cite&gt;&lt;Author&gt;Xiang&lt;/Author&gt;&lt;Year&gt;2015&lt;/Year&gt;&lt;RecNum&gt;9&lt;/RecNum&gt;&lt;DisplayText&gt;[8]&lt;/DisplayText&gt;&lt;record&gt;&lt;rec-number&gt;9&lt;/rec-number&gt;&lt;foreign-keys&gt;&lt;key app="EN" db-id="5vatfddv09wzz6etermxswt5awpwexr2vpze" timestamp="1544655398"&gt;9&lt;/key&gt;&lt;/foreign-keys&gt;&lt;ref-type name="Journal Article"&gt;17&lt;/ref-type&gt;&lt;contributors&gt;&lt;authors&gt;&lt;author&gt;Xiang, Jian-Feng&lt;/author&gt;&lt;author&gt;Yang, Li&lt;/author&gt;&lt;author&gt;Chen, Ling-Ling&lt;/author&gt;&lt;/authors&gt;&lt;/contributors&gt;&lt;titles&gt;&lt;title&gt;The long noncoding RNA regulation at the MYC locus&lt;/title&gt;&lt;secondary-title&gt;Current opinion in genetics &amp;amp; development&lt;/secondary-title&gt;&lt;/titles&gt;&lt;periodical&gt;&lt;full-title&gt;Current opinion in genetics &amp;amp; development&lt;/full-title&gt;&lt;/periodical&gt;&lt;pages&gt;41-48&lt;/pages&gt;&lt;volume&gt;33&lt;/volume&gt;&lt;dates&gt;&lt;year&gt;2015&lt;/year&gt;&lt;/dates&gt;&lt;isbn&gt;0959-437X&lt;/isbn&gt;&lt;urls&gt;&lt;/urls&gt;&lt;/record&gt;&lt;/Cite&gt;&lt;/EndNote&gt;</w:instrText>
      </w:r>
      <w:r w:rsidR="00926F8D" w:rsidRPr="004B7BC2">
        <w:rPr>
          <w:rFonts w:ascii="Arial" w:hAnsi="Arial" w:cs="Times New Roman"/>
          <w:sz w:val="24"/>
          <w:szCs w:val="24"/>
        </w:rPr>
        <w:fldChar w:fldCharType="separate"/>
      </w:r>
      <w:r w:rsidR="0018377D" w:rsidRPr="004B7BC2">
        <w:rPr>
          <w:rFonts w:ascii="Arial" w:hAnsi="Arial" w:cs="Times New Roman"/>
          <w:noProof/>
          <w:sz w:val="24"/>
          <w:szCs w:val="24"/>
        </w:rPr>
        <w:t>[</w:t>
      </w:r>
      <w:hyperlink w:anchor="_ENREF_8" w:tooltip="Xiang, 2015 #9" w:history="1">
        <w:r w:rsidR="00636743" w:rsidRPr="004B7BC2">
          <w:rPr>
            <w:rFonts w:ascii="Arial" w:hAnsi="Arial" w:cs="Times New Roman"/>
            <w:noProof/>
            <w:sz w:val="24"/>
            <w:szCs w:val="24"/>
          </w:rPr>
          <w:t>8</w:t>
        </w:r>
      </w:hyperlink>
      <w:r w:rsidR="0018377D" w:rsidRPr="004B7BC2">
        <w:rPr>
          <w:rFonts w:ascii="Arial" w:hAnsi="Arial" w:cs="Times New Roman"/>
          <w:noProof/>
          <w:sz w:val="24"/>
          <w:szCs w:val="24"/>
        </w:rPr>
        <w:t>]</w:t>
      </w:r>
      <w:r w:rsidR="00926F8D" w:rsidRPr="004B7BC2">
        <w:rPr>
          <w:rFonts w:ascii="Arial" w:hAnsi="Arial" w:cs="Times New Roman"/>
          <w:sz w:val="24"/>
          <w:szCs w:val="24"/>
        </w:rPr>
        <w:fldChar w:fldCharType="end"/>
      </w:r>
      <w:r w:rsidR="00DB543C" w:rsidRPr="004B7BC2">
        <w:rPr>
          <w:rFonts w:ascii="Arial" w:hAnsi="Arial" w:cs="Times New Roman"/>
          <w:sz w:val="24"/>
          <w:szCs w:val="24"/>
          <w:rtl/>
          <w:lang w:bidi="fa-IR"/>
        </w:rPr>
        <w:t>.</w:t>
      </w:r>
      <w:r w:rsidR="0041488A" w:rsidRPr="004B7BC2">
        <w:rPr>
          <w:rFonts w:ascii="Arial" w:hAnsi="Arial" w:cs="Times New Roman"/>
          <w:sz w:val="24"/>
          <w:szCs w:val="24"/>
          <w:lang w:bidi="fa-IR"/>
        </w:rPr>
        <w:t xml:space="preserve"> </w:t>
      </w:r>
      <w:r w:rsidR="008314CD" w:rsidRPr="004B7BC2">
        <w:rPr>
          <w:rFonts w:ascii="Arial" w:hAnsi="Arial" w:cs="Times New Roman"/>
          <w:sz w:val="24"/>
          <w:szCs w:val="24"/>
          <w:lang w:bidi="fa-IR"/>
        </w:rPr>
        <w:t xml:space="preserve">MYC plays an important role in the maintenance </w:t>
      </w:r>
      <w:r w:rsidR="004532DE" w:rsidRPr="004B7BC2">
        <w:rPr>
          <w:rFonts w:ascii="Arial" w:hAnsi="Arial" w:cs="Times New Roman"/>
          <w:sz w:val="24"/>
          <w:szCs w:val="24"/>
          <w:lang w:bidi="fa-IR"/>
        </w:rPr>
        <w:t xml:space="preserve">of cellular processes </w:t>
      </w:r>
      <w:r w:rsidR="006C63BC" w:rsidRPr="004B7BC2">
        <w:rPr>
          <w:rFonts w:ascii="Arial" w:hAnsi="Arial" w:cs="Times New Roman"/>
          <w:sz w:val="24"/>
          <w:szCs w:val="24"/>
          <w:lang w:bidi="fa-IR"/>
        </w:rPr>
        <w:t xml:space="preserve">such as cell proliferation, </w:t>
      </w:r>
      <w:r w:rsidR="006C63BC" w:rsidRPr="004B7BC2">
        <w:rPr>
          <w:rStyle w:val="shorttext"/>
          <w:rFonts w:ascii="Arial" w:hAnsi="Arial" w:cs="Times New Roman"/>
          <w:sz w:val="24"/>
          <w:szCs w:val="24"/>
        </w:rPr>
        <w:t>differentiation, apoptosis, and angiogenesis</w:t>
      </w:r>
      <w:r w:rsidR="00DB543C" w:rsidRPr="004B7BC2">
        <w:rPr>
          <w:rStyle w:val="shorttext"/>
          <w:rFonts w:ascii="Arial" w:hAnsi="Arial" w:cs="Times New Roman"/>
          <w:sz w:val="24"/>
          <w:szCs w:val="24"/>
        </w:rPr>
        <w:t xml:space="preserve"> </w:t>
      </w:r>
      <w:r w:rsidR="00926F8D" w:rsidRPr="004B7BC2">
        <w:rPr>
          <w:rStyle w:val="shorttext"/>
          <w:rFonts w:ascii="Arial" w:hAnsi="Arial" w:cs="Times New Roman"/>
          <w:sz w:val="24"/>
          <w:szCs w:val="24"/>
        </w:rPr>
        <w:fldChar w:fldCharType="begin"/>
      </w:r>
      <w:r w:rsidR="0018377D" w:rsidRPr="004B7BC2">
        <w:rPr>
          <w:rStyle w:val="shorttext"/>
          <w:rFonts w:ascii="Arial" w:hAnsi="Arial" w:cs="Times New Roman"/>
          <w:sz w:val="24"/>
          <w:szCs w:val="24"/>
        </w:rPr>
        <w:instrText xml:space="preserve"> ADDIN EN.CITE &lt;EndNote&gt;&lt;Cite&gt;&lt;Author&gt;Bretones&lt;/Author&gt;&lt;Year&gt;2015&lt;/Year&gt;&lt;RecNum&gt;10&lt;/RecNum&gt;&lt;DisplayText&gt;[9]&lt;/DisplayText&gt;&lt;record&gt;&lt;rec-number&gt;10&lt;/rec-number&gt;&lt;foreign-keys&gt;&lt;key app="EN" db-id="5vatfddv09wzz6etermxswt5awpwexr2vpze" timestamp="1544655398"&gt;10&lt;/key&gt;&lt;/foreign-keys&gt;&lt;ref-type name="Journal Article"&gt;17&lt;/ref-type&gt;&lt;contributors&gt;&lt;authors&gt;&lt;author&gt;Bretones, Gabriel&lt;/author&gt;&lt;author&gt;Delgado, M Dolores&lt;/author&gt;&lt;author&gt;León, Javier&lt;/author&gt;&lt;/authors&gt;&lt;/contributors&gt;&lt;titles&gt;&lt;title&gt;Myc and cell cycle control&lt;/title&gt;&lt;secondary-title&gt;Biochimica et Biophysica Acta (BBA)-Gene Regulatory Mechanisms&lt;/secondary-title&gt;&lt;/titles&gt;&lt;periodical&gt;&lt;full-title&gt;Biochimica et Biophysica Acta (BBA)-Gene Regulatory Mechanisms&lt;/full-title&gt;&lt;/periodical&gt;&lt;pages&gt;506-516&lt;/pages&gt;&lt;volume&gt;1849&lt;/volume&gt;&lt;number&gt;5&lt;/number&gt;&lt;dates&gt;&lt;year&gt;2015&lt;/year&gt;&lt;/dates&gt;&lt;isbn&gt;1874-9399&lt;/isbn&gt;&lt;urls&gt;&lt;/urls&gt;&lt;/record&gt;&lt;/Cite&gt;&lt;/EndNote&gt;</w:instrText>
      </w:r>
      <w:r w:rsidR="00926F8D" w:rsidRPr="004B7BC2">
        <w:rPr>
          <w:rStyle w:val="shorttext"/>
          <w:rFonts w:ascii="Arial" w:hAnsi="Arial" w:cs="Times New Roman"/>
          <w:sz w:val="24"/>
          <w:szCs w:val="24"/>
        </w:rPr>
        <w:fldChar w:fldCharType="separate"/>
      </w:r>
      <w:r w:rsidR="0018377D" w:rsidRPr="004B7BC2">
        <w:rPr>
          <w:rStyle w:val="shorttext"/>
          <w:rFonts w:ascii="Arial" w:hAnsi="Arial" w:cs="Times New Roman"/>
          <w:noProof/>
          <w:sz w:val="24"/>
          <w:szCs w:val="24"/>
        </w:rPr>
        <w:t>[</w:t>
      </w:r>
      <w:hyperlink w:anchor="_ENREF_9" w:tooltip="Bretones, 2015 #10" w:history="1">
        <w:r w:rsidR="00636743" w:rsidRPr="004B7BC2">
          <w:rPr>
            <w:rStyle w:val="shorttext"/>
            <w:rFonts w:ascii="Arial" w:hAnsi="Arial" w:cs="Times New Roman"/>
            <w:noProof/>
            <w:sz w:val="24"/>
            <w:szCs w:val="24"/>
          </w:rPr>
          <w:t>9</w:t>
        </w:r>
      </w:hyperlink>
      <w:r w:rsidR="0018377D" w:rsidRPr="004B7BC2">
        <w:rPr>
          <w:rStyle w:val="shorttext"/>
          <w:rFonts w:ascii="Arial" w:hAnsi="Arial" w:cs="Times New Roman"/>
          <w:noProof/>
          <w:sz w:val="24"/>
          <w:szCs w:val="24"/>
        </w:rPr>
        <w:t>]</w:t>
      </w:r>
      <w:r w:rsidR="00926F8D" w:rsidRPr="004B7BC2">
        <w:rPr>
          <w:rStyle w:val="shorttext"/>
          <w:rFonts w:ascii="Arial" w:hAnsi="Arial" w:cs="Times New Roman"/>
          <w:sz w:val="24"/>
          <w:szCs w:val="24"/>
        </w:rPr>
        <w:fldChar w:fldCharType="end"/>
      </w:r>
      <w:r w:rsidR="0041488A" w:rsidRPr="004B7BC2">
        <w:rPr>
          <w:rStyle w:val="shorttext"/>
          <w:rFonts w:ascii="Arial" w:hAnsi="Arial" w:cs="Times New Roman"/>
          <w:sz w:val="24"/>
          <w:szCs w:val="24"/>
        </w:rPr>
        <w:t>.</w:t>
      </w:r>
      <w:r w:rsidR="00DB543C" w:rsidRPr="004B7BC2">
        <w:rPr>
          <w:rStyle w:val="shorttext"/>
          <w:rFonts w:ascii="Arial" w:hAnsi="Arial" w:cs="Times New Roman"/>
          <w:sz w:val="24"/>
          <w:szCs w:val="24"/>
        </w:rPr>
        <w:t xml:space="preserve"> </w:t>
      </w:r>
      <w:r w:rsidR="0091156D" w:rsidRPr="004B7BC2">
        <w:rPr>
          <w:rStyle w:val="shorttext"/>
          <w:rFonts w:ascii="Arial" w:hAnsi="Arial" w:cs="Times New Roman"/>
          <w:sz w:val="24"/>
          <w:szCs w:val="24"/>
        </w:rPr>
        <w:t xml:space="preserve">Recent developments in cancer </w:t>
      </w:r>
      <w:r w:rsidR="00FE3310" w:rsidRPr="004B7BC2">
        <w:rPr>
          <w:rStyle w:val="shorttext"/>
          <w:rFonts w:ascii="Arial" w:hAnsi="Arial" w:cs="Times New Roman"/>
          <w:sz w:val="24"/>
          <w:szCs w:val="24"/>
        </w:rPr>
        <w:t>have highlighted</w:t>
      </w:r>
      <w:r w:rsidR="00B65B9A" w:rsidRPr="004B7BC2">
        <w:rPr>
          <w:rStyle w:val="shorttext"/>
          <w:rFonts w:ascii="Arial" w:hAnsi="Arial" w:cs="Times New Roman"/>
          <w:sz w:val="24"/>
          <w:szCs w:val="24"/>
        </w:rPr>
        <w:t xml:space="preserve"> the frequently amplification</w:t>
      </w:r>
      <w:r w:rsidR="00F91AF2" w:rsidRPr="004B7BC2">
        <w:rPr>
          <w:rStyle w:val="shorttext"/>
          <w:rFonts w:ascii="Arial" w:hAnsi="Arial" w:cs="Times New Roman"/>
          <w:sz w:val="24"/>
          <w:szCs w:val="24"/>
        </w:rPr>
        <w:t xml:space="preserve"> and</w:t>
      </w:r>
      <w:r w:rsidR="00B65B9A" w:rsidRPr="004B7BC2">
        <w:rPr>
          <w:rStyle w:val="shorttext"/>
          <w:rFonts w:ascii="Arial" w:hAnsi="Arial" w:cs="Times New Roman"/>
          <w:sz w:val="24"/>
          <w:szCs w:val="24"/>
        </w:rPr>
        <w:t xml:space="preserve"> </w:t>
      </w:r>
      <w:r w:rsidR="00F91AF2" w:rsidRPr="004B7BC2">
        <w:rPr>
          <w:rStyle w:val="shorttext"/>
          <w:rFonts w:ascii="Arial" w:hAnsi="Arial" w:cs="Times New Roman"/>
          <w:sz w:val="24"/>
          <w:szCs w:val="24"/>
        </w:rPr>
        <w:t xml:space="preserve">chromosomal translocation </w:t>
      </w:r>
      <w:r w:rsidR="00B65B9A" w:rsidRPr="004B7BC2">
        <w:rPr>
          <w:rStyle w:val="shorttext"/>
          <w:rFonts w:ascii="Arial" w:hAnsi="Arial" w:cs="Times New Roman"/>
          <w:sz w:val="24"/>
          <w:szCs w:val="24"/>
        </w:rPr>
        <w:t>of</w:t>
      </w:r>
      <w:r w:rsidR="00F91AF2" w:rsidRPr="004B7BC2">
        <w:rPr>
          <w:rStyle w:val="shorttext"/>
          <w:rFonts w:ascii="Arial" w:hAnsi="Arial" w:cs="Times New Roman"/>
          <w:sz w:val="24"/>
          <w:szCs w:val="24"/>
        </w:rPr>
        <w:t xml:space="preserve"> this locus</w:t>
      </w:r>
      <w:r w:rsidR="00954A4D" w:rsidRPr="004B7BC2">
        <w:rPr>
          <w:rStyle w:val="shorttext"/>
          <w:rFonts w:ascii="Arial" w:hAnsi="Arial" w:cs="Times New Roman"/>
          <w:sz w:val="24"/>
          <w:szCs w:val="24"/>
        </w:rPr>
        <w:t xml:space="preserve">. Regulatory elements also found </w:t>
      </w:r>
      <w:r w:rsidR="00AF79D3" w:rsidRPr="004B7BC2">
        <w:rPr>
          <w:rStyle w:val="shorttext"/>
          <w:rFonts w:ascii="Arial" w:hAnsi="Arial" w:cs="Times New Roman"/>
          <w:sz w:val="24"/>
          <w:szCs w:val="24"/>
        </w:rPr>
        <w:t xml:space="preserve">to be strongly influencing </w:t>
      </w:r>
      <w:r w:rsidR="0025310A" w:rsidRPr="004B7BC2">
        <w:rPr>
          <w:rStyle w:val="shorttext"/>
          <w:rFonts w:ascii="Arial" w:hAnsi="Arial" w:cs="Times New Roman"/>
          <w:sz w:val="24"/>
          <w:szCs w:val="24"/>
        </w:rPr>
        <w:t xml:space="preserve">the expression of MYC </w:t>
      </w:r>
      <w:r w:rsidR="00926F8D" w:rsidRPr="004B7BC2">
        <w:rPr>
          <w:rStyle w:val="shorttext"/>
          <w:rFonts w:ascii="Arial" w:hAnsi="Arial" w:cs="Times New Roman"/>
          <w:sz w:val="24"/>
          <w:szCs w:val="24"/>
        </w:rPr>
        <w:fldChar w:fldCharType="begin"/>
      </w:r>
      <w:r w:rsidR="0018377D" w:rsidRPr="004B7BC2">
        <w:rPr>
          <w:rStyle w:val="shorttext"/>
          <w:rFonts w:ascii="Arial" w:hAnsi="Arial" w:cs="Times New Roman"/>
          <w:sz w:val="24"/>
          <w:szCs w:val="24"/>
        </w:rPr>
        <w:instrText xml:space="preserve"> ADDIN EN.CITE &lt;EndNote&gt;&lt;Cite&gt;&lt;Author&gt;Xie&lt;/Author&gt;&lt;Year&gt;2014&lt;/Year&gt;&lt;RecNum&gt;11&lt;/RecNum&gt;&lt;DisplayText&gt;[10]&lt;/DisplayText&gt;&lt;record&gt;&lt;rec-number&gt;11&lt;/rec-number&gt;&lt;foreign-keys&gt;&lt;key app="EN" db-id="5vatfddv09wzz6etermxswt5awpwexr2vpze" timestamp="1544655398"&gt;11&lt;/key&gt;&lt;/foreign-keys&gt;&lt;ref-type name="Journal Article"&gt;17&lt;/ref-type&gt;&lt;contributors&gt;&lt;authors&gt;&lt;author&gt;Xie, Tong&lt;/author&gt;&lt;author&gt;Deng, Libin&lt;/author&gt;&lt;author&gt;Mei, Puming&lt;/author&gt;&lt;author&gt;Zhou, Yiyi&lt;/author&gt;&lt;author&gt;Wang, Bo&lt;/author&gt;&lt;author&gt;Zhang, Jie&lt;/author&gt;&lt;author&gt;Lin, Jiari&lt;/author&gt;&lt;author&gt;Wei, Yi&lt;/author&gt;&lt;author&gt;Zhang, Xiong&lt;/author&gt;&lt;author&gt;Xu, Renshi&lt;/author&gt;&lt;/authors&gt;&lt;/contributors&gt;&lt;titles&gt;&lt;title&gt;A genome-wide association study combining pathway analysis for typical sporadic amyotrophic lateral sclerosis in Chinese Han populations&lt;/title&gt;&lt;secondary-title&gt;Neurobiology of aging&lt;/secondary-title&gt;&lt;/titles&gt;&lt;periodical&gt;&lt;full-title&gt;Neurobiology of aging&lt;/full-title&gt;&lt;/periodical&gt;&lt;pages&gt;1778. e9-1778. e23&lt;/pages&gt;&lt;volume&gt;35&lt;/volume&gt;&lt;number&gt;7&lt;/number&gt;&lt;dates&gt;&lt;year&gt;2014&lt;/year&gt;&lt;/dates&gt;&lt;isbn&gt;0197-4580&lt;/isbn&gt;&lt;urls&gt;&lt;/urls&gt;&lt;/record&gt;&lt;/Cite&gt;&lt;/EndNote&gt;</w:instrText>
      </w:r>
      <w:r w:rsidR="00926F8D" w:rsidRPr="004B7BC2">
        <w:rPr>
          <w:rStyle w:val="shorttext"/>
          <w:rFonts w:ascii="Arial" w:hAnsi="Arial" w:cs="Times New Roman"/>
          <w:sz w:val="24"/>
          <w:szCs w:val="24"/>
        </w:rPr>
        <w:fldChar w:fldCharType="separate"/>
      </w:r>
      <w:r w:rsidR="0018377D" w:rsidRPr="004B7BC2">
        <w:rPr>
          <w:rStyle w:val="shorttext"/>
          <w:rFonts w:ascii="Arial" w:hAnsi="Arial" w:cs="Times New Roman"/>
          <w:noProof/>
          <w:sz w:val="24"/>
          <w:szCs w:val="24"/>
        </w:rPr>
        <w:t>[</w:t>
      </w:r>
      <w:hyperlink w:anchor="_ENREF_10" w:tooltip="Xie, 2014 #11" w:history="1">
        <w:r w:rsidR="00636743" w:rsidRPr="004B7BC2">
          <w:rPr>
            <w:rStyle w:val="shorttext"/>
            <w:rFonts w:ascii="Arial" w:hAnsi="Arial" w:cs="Times New Roman"/>
            <w:noProof/>
            <w:sz w:val="24"/>
            <w:szCs w:val="24"/>
          </w:rPr>
          <w:t>10</w:t>
        </w:r>
      </w:hyperlink>
      <w:r w:rsidR="0018377D" w:rsidRPr="004B7BC2">
        <w:rPr>
          <w:rStyle w:val="shorttext"/>
          <w:rFonts w:ascii="Arial" w:hAnsi="Arial" w:cs="Times New Roman"/>
          <w:noProof/>
          <w:sz w:val="24"/>
          <w:szCs w:val="24"/>
        </w:rPr>
        <w:t>]</w:t>
      </w:r>
      <w:r w:rsidR="00926F8D" w:rsidRPr="004B7BC2">
        <w:rPr>
          <w:rStyle w:val="shorttext"/>
          <w:rFonts w:ascii="Arial" w:hAnsi="Arial" w:cs="Times New Roman"/>
          <w:sz w:val="24"/>
          <w:szCs w:val="24"/>
        </w:rPr>
        <w:fldChar w:fldCharType="end"/>
      </w:r>
      <w:r w:rsidR="00312218" w:rsidRPr="004B7BC2">
        <w:rPr>
          <w:rStyle w:val="shorttext"/>
          <w:rFonts w:ascii="Arial" w:hAnsi="Arial" w:cs="Times New Roman"/>
          <w:sz w:val="24"/>
          <w:szCs w:val="24"/>
        </w:rPr>
        <w:t>.</w:t>
      </w:r>
      <w:r w:rsidR="00411A49" w:rsidRPr="004B7BC2">
        <w:rPr>
          <w:rStyle w:val="shorttext"/>
          <w:rFonts w:ascii="Arial" w:hAnsi="Arial" w:cs="Times New Roman"/>
          <w:sz w:val="24"/>
          <w:szCs w:val="24"/>
        </w:rPr>
        <w:t xml:space="preserve"> The existence </w:t>
      </w:r>
      <w:r w:rsidR="00507A58" w:rsidRPr="004B7BC2">
        <w:rPr>
          <w:rStyle w:val="shorttext"/>
          <w:rFonts w:ascii="Arial" w:hAnsi="Arial" w:cs="Times New Roman"/>
          <w:sz w:val="24"/>
          <w:szCs w:val="24"/>
        </w:rPr>
        <w:t xml:space="preserve">of some lncRNAs in this locus could control the function of MYC through its expression. </w:t>
      </w:r>
      <w:r w:rsidR="00C45F0A" w:rsidRPr="004B7BC2">
        <w:rPr>
          <w:rStyle w:val="shorttext"/>
          <w:rFonts w:ascii="Arial" w:hAnsi="Arial" w:cs="Times New Roman"/>
          <w:sz w:val="24"/>
          <w:szCs w:val="24"/>
        </w:rPr>
        <w:t xml:space="preserve">Their lack of proper function have </w:t>
      </w:r>
      <w:r w:rsidR="00383202" w:rsidRPr="004B7BC2">
        <w:rPr>
          <w:rStyle w:val="shorttext"/>
          <w:rFonts w:ascii="Arial" w:hAnsi="Arial" w:cs="Times New Roman"/>
          <w:sz w:val="24"/>
          <w:szCs w:val="24"/>
        </w:rPr>
        <w:t xml:space="preserve">been </w:t>
      </w:r>
      <w:r w:rsidR="00C45F0A" w:rsidRPr="004B7BC2">
        <w:rPr>
          <w:rStyle w:val="shorttext"/>
          <w:rFonts w:ascii="Arial" w:hAnsi="Arial" w:cs="Times New Roman"/>
          <w:sz w:val="24"/>
          <w:szCs w:val="24"/>
        </w:rPr>
        <w:t xml:space="preserve">associated with cancer development </w:t>
      </w:r>
      <w:r w:rsidR="00926F8D" w:rsidRPr="004B7BC2">
        <w:rPr>
          <w:rFonts w:ascii="Arial" w:hAnsi="Arial" w:cs="Times New Roman"/>
          <w:sz w:val="24"/>
          <w:szCs w:val="24"/>
        </w:rPr>
        <w:fldChar w:fldCharType="begin"/>
      </w:r>
      <w:r w:rsidR="0018377D" w:rsidRPr="004B7BC2">
        <w:rPr>
          <w:rFonts w:ascii="Arial" w:hAnsi="Arial" w:cs="Times New Roman"/>
          <w:sz w:val="24"/>
          <w:szCs w:val="24"/>
        </w:rPr>
        <w:instrText xml:space="preserve"> ADDIN EN.CITE &lt;EndNote&gt;&lt;Cite&gt;&lt;Author&gt;Deng&lt;/Author&gt;&lt;Year&gt;2014&lt;/Year&gt;&lt;RecNum&gt;12&lt;/RecNum&gt;&lt;DisplayText&gt;[11]&lt;/DisplayText&gt;&lt;record&gt;&lt;rec-number&gt;12&lt;/rec-number&gt;&lt;foreign-keys&gt;&lt;key app="EN" db-id="5vatfddv09wzz6etermxswt5awpwexr2vpze" timestamp="1544655399"&gt;12&lt;/key&gt;&lt;/foreign-keys&gt;&lt;ref-type name="Journal Article"&gt;17&lt;/ref-type&gt;&lt;contributors&gt;&lt;authors&gt;&lt;author&gt;Deng, Kaiyuan&lt;/author&gt;&lt;author&gt;Guo, Xiaoqiang&lt;/author&gt;&lt;author&gt;Wang, Hao&lt;/author&gt;&lt;author&gt;Xia, Jiazeng&lt;/author&gt;&lt;/authors&gt;&lt;/contributors&gt;&lt;titles&gt;&lt;title&gt;The lncRNA-MYC regulatory network in cancer&lt;/title&gt;&lt;secondary-title&gt;Tumor Biology&lt;/secondary-title&gt;&lt;/titles&gt;&lt;periodical&gt;&lt;full-title&gt;Tumor Biology&lt;/full-title&gt;&lt;/periodical&gt;&lt;pages&gt;9497-9503&lt;/pages&gt;&lt;volume&gt;35&lt;/volume&gt;&lt;number&gt;10&lt;/number&gt;&lt;dates&gt;&lt;year&gt;2014&lt;/year&gt;&lt;/dates&gt;&lt;isbn&gt;1010-4283&lt;/isbn&gt;&lt;urls&gt;&lt;/urls&gt;&lt;/record&gt;&lt;/Cite&gt;&lt;/EndNote&gt;</w:instrText>
      </w:r>
      <w:r w:rsidR="00926F8D" w:rsidRPr="004B7BC2">
        <w:rPr>
          <w:rFonts w:ascii="Arial" w:hAnsi="Arial" w:cs="Times New Roman"/>
          <w:sz w:val="24"/>
          <w:szCs w:val="24"/>
        </w:rPr>
        <w:fldChar w:fldCharType="separate"/>
      </w:r>
      <w:r w:rsidR="0018377D" w:rsidRPr="004B7BC2">
        <w:rPr>
          <w:rFonts w:ascii="Arial" w:hAnsi="Arial" w:cs="Times New Roman"/>
          <w:noProof/>
          <w:sz w:val="24"/>
          <w:szCs w:val="24"/>
        </w:rPr>
        <w:t>[</w:t>
      </w:r>
      <w:hyperlink w:anchor="_ENREF_11" w:tooltip="Deng, 2014 #12" w:history="1">
        <w:r w:rsidR="00636743" w:rsidRPr="004B7BC2">
          <w:rPr>
            <w:rFonts w:ascii="Arial" w:hAnsi="Arial" w:cs="Times New Roman"/>
            <w:noProof/>
            <w:sz w:val="24"/>
            <w:szCs w:val="24"/>
          </w:rPr>
          <w:t>11</w:t>
        </w:r>
      </w:hyperlink>
      <w:r w:rsidR="0018377D" w:rsidRPr="004B7BC2">
        <w:rPr>
          <w:rFonts w:ascii="Arial" w:hAnsi="Arial" w:cs="Times New Roman"/>
          <w:noProof/>
          <w:sz w:val="24"/>
          <w:szCs w:val="24"/>
        </w:rPr>
        <w:t>]</w:t>
      </w:r>
      <w:r w:rsidR="00926F8D" w:rsidRPr="004B7BC2">
        <w:rPr>
          <w:rFonts w:ascii="Arial" w:hAnsi="Arial" w:cs="Times New Roman"/>
          <w:sz w:val="24"/>
          <w:szCs w:val="24"/>
        </w:rPr>
        <w:fldChar w:fldCharType="end"/>
      </w:r>
      <w:r w:rsidR="00471891" w:rsidRPr="004B7BC2">
        <w:rPr>
          <w:rFonts w:ascii="Arial" w:hAnsi="Arial" w:cs="Times New Roman"/>
          <w:sz w:val="24"/>
          <w:szCs w:val="24"/>
        </w:rPr>
        <w:t xml:space="preserve">, therefore, they </w:t>
      </w:r>
      <w:r w:rsidR="00421F5C" w:rsidRPr="004B7BC2">
        <w:rPr>
          <w:rFonts w:ascii="Arial" w:hAnsi="Arial" w:cs="Times New Roman"/>
          <w:sz w:val="24"/>
          <w:szCs w:val="24"/>
        </w:rPr>
        <w:t xml:space="preserve">were </w:t>
      </w:r>
      <w:r w:rsidR="00CA628E" w:rsidRPr="004B7BC2">
        <w:rPr>
          <w:rFonts w:ascii="Arial" w:hAnsi="Arial" w:cs="Times New Roman"/>
          <w:sz w:val="24"/>
          <w:szCs w:val="24"/>
        </w:rPr>
        <w:t>implicated</w:t>
      </w:r>
      <w:r w:rsidR="00A6399B" w:rsidRPr="004B7BC2">
        <w:rPr>
          <w:rFonts w:ascii="Arial" w:hAnsi="Arial" w:cs="Times New Roman"/>
          <w:sz w:val="24"/>
          <w:szCs w:val="24"/>
        </w:rPr>
        <w:t xml:space="preserve"> as promising markers for early cancer diagnosis</w:t>
      </w:r>
      <w:r w:rsidR="00C8459B" w:rsidRPr="004B7BC2">
        <w:rPr>
          <w:rFonts w:ascii="Arial" w:hAnsi="Arial" w:cs="Times New Roman"/>
          <w:sz w:val="24"/>
          <w:szCs w:val="24"/>
        </w:rPr>
        <w:t>.</w:t>
      </w:r>
    </w:p>
    <w:p w:rsidR="00117948" w:rsidRPr="004B7BC2" w:rsidRDefault="00261E45">
      <w:pPr>
        <w:spacing w:after="0" w:line="360" w:lineRule="auto"/>
        <w:jc w:val="both"/>
        <w:rPr>
          <w:rFonts w:ascii="Arial" w:hAnsi="Arial" w:cs="Times New Roman"/>
          <w:sz w:val="24"/>
          <w:szCs w:val="24"/>
          <w:lang w:bidi="fa-IR"/>
        </w:rPr>
      </w:pPr>
      <w:r w:rsidRPr="004B7BC2">
        <w:rPr>
          <w:rFonts w:ascii="Arial" w:hAnsi="Arial" w:cs="Times New Roman"/>
          <w:sz w:val="24"/>
          <w:szCs w:val="24"/>
          <w:lang w:bidi="fa-IR"/>
        </w:rPr>
        <w:t xml:space="preserve">Plasmacytoma variant translocation 1 gene (PVT1) and </w:t>
      </w:r>
      <w:r w:rsidR="002C7EC4" w:rsidRPr="004B7BC2">
        <w:rPr>
          <w:rFonts w:ascii="Arial" w:hAnsi="Arial" w:cs="Times New Roman"/>
          <w:sz w:val="24"/>
          <w:szCs w:val="24"/>
          <w:lang w:bidi="fa-IR"/>
        </w:rPr>
        <w:t xml:space="preserve">colon cancer-associated transcript-1 (CCAT1) are </w:t>
      </w:r>
      <w:r w:rsidR="007D342B" w:rsidRPr="004B7BC2">
        <w:rPr>
          <w:rFonts w:ascii="Arial" w:hAnsi="Arial" w:cs="Times New Roman"/>
          <w:sz w:val="24"/>
          <w:szCs w:val="24"/>
          <w:lang w:bidi="fa-IR"/>
        </w:rPr>
        <w:t xml:space="preserve">the </w:t>
      </w:r>
      <w:r w:rsidR="002C7EC4" w:rsidRPr="004B7BC2">
        <w:rPr>
          <w:rFonts w:ascii="Arial" w:hAnsi="Arial" w:cs="Times New Roman"/>
          <w:sz w:val="24"/>
          <w:szCs w:val="24"/>
          <w:lang w:bidi="fa-IR"/>
        </w:rPr>
        <w:t>two lncRNAs locate</w:t>
      </w:r>
      <w:r w:rsidR="00597198" w:rsidRPr="004B7BC2">
        <w:rPr>
          <w:rFonts w:ascii="Arial" w:hAnsi="Arial" w:cs="Times New Roman"/>
          <w:sz w:val="24"/>
          <w:szCs w:val="24"/>
          <w:lang w:bidi="fa-IR"/>
        </w:rPr>
        <w:t>d</w:t>
      </w:r>
      <w:r w:rsidR="002C7EC4" w:rsidRPr="004B7BC2">
        <w:rPr>
          <w:rFonts w:ascii="Arial" w:hAnsi="Arial" w:cs="Times New Roman"/>
          <w:sz w:val="24"/>
          <w:szCs w:val="24"/>
          <w:lang w:bidi="fa-IR"/>
        </w:rPr>
        <w:t xml:space="preserve"> on the right</w:t>
      </w:r>
      <w:r w:rsidR="00AE2E6F" w:rsidRPr="004B7BC2">
        <w:rPr>
          <w:rFonts w:ascii="Arial" w:hAnsi="Arial" w:cs="Times New Roman"/>
          <w:sz w:val="24"/>
          <w:szCs w:val="24"/>
          <w:lang w:bidi="fa-IR"/>
        </w:rPr>
        <w:t xml:space="preserve"> (</w:t>
      </w:r>
      <w:r w:rsidR="00AE2E6F" w:rsidRPr="004B7BC2">
        <w:rPr>
          <w:rFonts w:ascii="Arial" w:hAnsi="Arial" w:cs="Times New Roman"/>
          <w:sz w:val="24"/>
          <w:szCs w:val="24"/>
        </w:rPr>
        <w:t>100-200 kb downstream)</w:t>
      </w:r>
      <w:r w:rsidR="002C7EC4" w:rsidRPr="004B7BC2">
        <w:rPr>
          <w:rFonts w:ascii="Arial" w:hAnsi="Arial" w:cs="Times New Roman"/>
          <w:sz w:val="24"/>
          <w:szCs w:val="24"/>
          <w:lang w:bidi="fa-IR"/>
        </w:rPr>
        <w:t xml:space="preserve"> and left</w:t>
      </w:r>
      <w:r w:rsidR="00AE2E6F" w:rsidRPr="004B7BC2">
        <w:rPr>
          <w:rFonts w:ascii="Arial" w:hAnsi="Arial" w:cs="Times New Roman"/>
          <w:sz w:val="24"/>
          <w:szCs w:val="24"/>
          <w:lang w:bidi="fa-IR"/>
        </w:rPr>
        <w:t xml:space="preserve"> (</w:t>
      </w:r>
      <w:r w:rsidR="00AE2E6F" w:rsidRPr="004B7BC2">
        <w:rPr>
          <w:rFonts w:ascii="Arial" w:eastAsia="Times New Roman" w:hAnsi="Arial" w:cs="Times New Roman"/>
          <w:sz w:val="24"/>
          <w:szCs w:val="24"/>
        </w:rPr>
        <w:t>515</w:t>
      </w:r>
      <w:r w:rsidR="00680C73" w:rsidRPr="004B7BC2">
        <w:rPr>
          <w:rFonts w:ascii="Arial" w:eastAsia="Times New Roman" w:hAnsi="Arial" w:cs="Times New Roman"/>
          <w:sz w:val="24"/>
          <w:szCs w:val="24"/>
        </w:rPr>
        <w:t xml:space="preserve"> </w:t>
      </w:r>
      <w:r w:rsidR="00AE2E6F" w:rsidRPr="004B7BC2">
        <w:rPr>
          <w:rFonts w:ascii="Arial" w:eastAsia="Times New Roman" w:hAnsi="Arial" w:cs="Times New Roman"/>
          <w:sz w:val="24"/>
          <w:szCs w:val="24"/>
        </w:rPr>
        <w:t>kb upstream)</w:t>
      </w:r>
      <w:r w:rsidR="002C7EC4" w:rsidRPr="004B7BC2">
        <w:rPr>
          <w:rFonts w:ascii="Arial" w:hAnsi="Arial" w:cs="Times New Roman"/>
          <w:sz w:val="24"/>
          <w:szCs w:val="24"/>
          <w:lang w:bidi="fa-IR"/>
        </w:rPr>
        <w:t xml:space="preserve"> side of MYC gene on human chromosome 8</w:t>
      </w:r>
      <w:r w:rsidR="00BF5443" w:rsidRPr="004B7BC2">
        <w:rPr>
          <w:rFonts w:ascii="Arial" w:hAnsi="Arial" w:cs="Times New Roman"/>
          <w:sz w:val="24"/>
          <w:szCs w:val="24"/>
          <w:lang w:bidi="fa-IR"/>
        </w:rPr>
        <w:t>, respectively</w:t>
      </w:r>
      <w:r w:rsidR="002C7EC4" w:rsidRPr="004B7BC2">
        <w:rPr>
          <w:rFonts w:ascii="Arial" w:hAnsi="Arial" w:cs="Times New Roman"/>
          <w:sz w:val="24"/>
          <w:szCs w:val="24"/>
          <w:lang w:bidi="fa-IR"/>
        </w:rPr>
        <w:t>.</w:t>
      </w:r>
      <w:r w:rsidR="00AE2E6F" w:rsidRPr="004B7BC2">
        <w:rPr>
          <w:rFonts w:ascii="Arial" w:hAnsi="Arial" w:cs="Times New Roman"/>
          <w:sz w:val="24"/>
          <w:szCs w:val="24"/>
          <w:lang w:bidi="fa-IR"/>
        </w:rPr>
        <w:t xml:space="preserve"> </w:t>
      </w:r>
    </w:p>
    <w:p w:rsidR="00C856F5" w:rsidRPr="004B7BC2" w:rsidRDefault="000515B2" w:rsidP="00636743">
      <w:pPr>
        <w:spacing w:after="0" w:line="360" w:lineRule="auto"/>
        <w:jc w:val="both"/>
        <w:rPr>
          <w:rFonts w:ascii="Arial" w:hAnsi="Arial" w:cs="Times New Roman"/>
          <w:sz w:val="24"/>
          <w:szCs w:val="24"/>
        </w:rPr>
      </w:pPr>
      <w:r w:rsidRPr="004B7BC2">
        <w:rPr>
          <w:rFonts w:ascii="Arial" w:hAnsi="Arial" w:cs="Times New Roman"/>
          <w:sz w:val="24"/>
          <w:szCs w:val="24"/>
          <w:lang w:bidi="fa-IR"/>
        </w:rPr>
        <w:t xml:space="preserve">Human </w:t>
      </w:r>
      <w:r w:rsidR="00F419E3" w:rsidRPr="004B7BC2">
        <w:rPr>
          <w:rFonts w:ascii="Arial" w:hAnsi="Arial" w:cs="Times New Roman"/>
          <w:sz w:val="24"/>
          <w:szCs w:val="24"/>
        </w:rPr>
        <w:t xml:space="preserve">lncRNA </w:t>
      </w:r>
      <w:r w:rsidR="00AE2E6F" w:rsidRPr="004B7BC2">
        <w:rPr>
          <w:rFonts w:ascii="Arial" w:hAnsi="Arial" w:cs="Times New Roman"/>
          <w:sz w:val="24"/>
          <w:szCs w:val="24"/>
        </w:rPr>
        <w:t xml:space="preserve">PVT1 </w:t>
      </w:r>
      <w:r w:rsidRPr="004B7BC2">
        <w:rPr>
          <w:rFonts w:ascii="Arial" w:hAnsi="Arial" w:cs="Times New Roman"/>
          <w:sz w:val="24"/>
          <w:szCs w:val="24"/>
        </w:rPr>
        <w:t xml:space="preserve">contains nine exons </w:t>
      </w:r>
      <w:r w:rsidR="001C6C38" w:rsidRPr="004B7BC2">
        <w:rPr>
          <w:rFonts w:ascii="Arial" w:hAnsi="Arial" w:cs="Times New Roman"/>
          <w:sz w:val="24"/>
          <w:szCs w:val="24"/>
        </w:rPr>
        <w:t>and produce</w:t>
      </w:r>
      <w:r w:rsidR="00302346" w:rsidRPr="004B7BC2">
        <w:rPr>
          <w:rFonts w:ascii="Arial" w:hAnsi="Arial" w:cs="Times New Roman"/>
          <w:sz w:val="24"/>
          <w:szCs w:val="24"/>
        </w:rPr>
        <w:t>s</w:t>
      </w:r>
      <w:r w:rsidR="001C6C38" w:rsidRPr="004B7BC2">
        <w:rPr>
          <w:rFonts w:ascii="Arial" w:hAnsi="Arial" w:cs="Times New Roman"/>
          <w:sz w:val="24"/>
          <w:szCs w:val="24"/>
        </w:rPr>
        <w:t xml:space="preserve"> </w:t>
      </w:r>
      <w:r w:rsidR="005C3A23" w:rsidRPr="004B7BC2">
        <w:rPr>
          <w:rFonts w:ascii="Arial" w:hAnsi="Arial" w:cs="Times New Roman"/>
          <w:sz w:val="24"/>
          <w:szCs w:val="24"/>
        </w:rPr>
        <w:t xml:space="preserve">a </w:t>
      </w:r>
      <w:r w:rsidR="001C6C38" w:rsidRPr="004B7BC2">
        <w:rPr>
          <w:rFonts w:ascii="Arial" w:hAnsi="Arial" w:cs="Times New Roman"/>
          <w:sz w:val="24"/>
          <w:szCs w:val="24"/>
        </w:rPr>
        <w:t>number of noncoding transcribe</w:t>
      </w:r>
      <w:r w:rsidR="005C3A23" w:rsidRPr="004B7BC2">
        <w:rPr>
          <w:rFonts w:ascii="Arial" w:hAnsi="Arial" w:cs="Times New Roman"/>
          <w:sz w:val="24"/>
          <w:szCs w:val="24"/>
        </w:rPr>
        <w:t>s</w:t>
      </w:r>
      <w:r w:rsidR="001C6C38" w:rsidRPr="004B7BC2">
        <w:rPr>
          <w:rFonts w:ascii="Arial" w:hAnsi="Arial" w:cs="Times New Roman"/>
          <w:sz w:val="24"/>
          <w:szCs w:val="24"/>
        </w:rPr>
        <w:t xml:space="preserve"> with different length</w:t>
      </w:r>
      <w:r w:rsidR="00F62A52" w:rsidRPr="004B7BC2">
        <w:rPr>
          <w:rFonts w:ascii="Arial" w:hAnsi="Arial" w:cs="Times New Roman"/>
          <w:sz w:val="24"/>
          <w:szCs w:val="24"/>
        </w:rPr>
        <w:t>s</w:t>
      </w:r>
      <w:r w:rsidR="00302346" w:rsidRPr="004B7BC2">
        <w:rPr>
          <w:rFonts w:ascii="Arial" w:hAnsi="Arial" w:cs="Times New Roman"/>
          <w:sz w:val="24"/>
          <w:szCs w:val="24"/>
        </w:rPr>
        <w:t xml:space="preserve"> </w:t>
      </w:r>
      <w:r w:rsidR="00926F8D" w:rsidRPr="004B7BC2">
        <w:rPr>
          <w:rFonts w:ascii="Arial" w:hAnsi="Arial" w:cs="Times New Roman"/>
          <w:sz w:val="24"/>
          <w:szCs w:val="24"/>
        </w:rPr>
        <w:fldChar w:fldCharType="begin"/>
      </w:r>
      <w:r w:rsidR="0018377D" w:rsidRPr="004B7BC2">
        <w:rPr>
          <w:rFonts w:ascii="Arial" w:hAnsi="Arial" w:cs="Times New Roman"/>
          <w:sz w:val="24"/>
          <w:szCs w:val="24"/>
        </w:rPr>
        <w:instrText xml:space="preserve"> ADDIN EN.CITE &lt;EndNote&gt;&lt;Cite&gt;&lt;Author&gt;Tseng&lt;/Author&gt;&lt;Year&gt;2014&lt;/Year&gt;&lt;RecNum&gt;13&lt;/RecNum&gt;&lt;DisplayText&gt;[12]&lt;/DisplayText&gt;&lt;record&gt;&lt;rec-number&gt;13&lt;/rec-number&gt;&lt;foreign-keys&gt;&lt;key app="EN" db-id="5vatfddv09wzz6etermxswt5awpwexr2vpze" timestamp="1544655399"&gt;13&lt;/key&gt;&lt;/foreign-keys&gt;&lt;ref-type name="Journal Article"&gt;17&lt;/ref-type&gt;&lt;contributors&gt;&lt;authors&gt;&lt;author&gt;Tseng, Yuen-Yi&lt;/author&gt;&lt;author&gt;Moriarity, Branden S&lt;/author&gt;&lt;author&gt;Gong, Wuming&lt;/author&gt;&lt;author&gt;Akiyama, Ryutaro&lt;/author&gt;&lt;author&gt;Tiwari, Ashutosh&lt;/author&gt;&lt;author&gt;Kawakami, Hiroko&lt;/author&gt;&lt;author&gt;Ronning, Peter&lt;/author&gt;&lt;author&gt;Reuland, Brian&lt;/author&gt;&lt;author&gt;Guenther, Kacey&lt;/author&gt;&lt;author&gt;Beadnell, Thomas C&lt;/author&gt;&lt;/authors&gt;&lt;/contributors&gt;&lt;titles&gt;&lt;title&gt;PVT1 dependence in cancer with MYC copy-number increase&lt;/title&gt;&lt;secondary-title&gt;Nature&lt;/secondary-title&gt;&lt;/titles&gt;&lt;periodical&gt;&lt;full-title&gt;Nature&lt;/full-title&gt;&lt;/periodical&gt;&lt;pages&gt;82&lt;/pages&gt;&lt;volume&gt;512&lt;/volume&gt;&lt;number&gt;7512&lt;/number&gt;&lt;dates&gt;&lt;year&gt;2014&lt;/year&gt;&lt;/dates&gt;&lt;isbn&gt;1476-4687&lt;/isbn&gt;&lt;urls&gt;&lt;/urls&gt;&lt;/record&gt;&lt;/Cite&gt;&lt;/EndNote&gt;</w:instrText>
      </w:r>
      <w:r w:rsidR="00926F8D" w:rsidRPr="004B7BC2">
        <w:rPr>
          <w:rFonts w:ascii="Arial" w:hAnsi="Arial" w:cs="Times New Roman"/>
          <w:sz w:val="24"/>
          <w:szCs w:val="24"/>
        </w:rPr>
        <w:fldChar w:fldCharType="separate"/>
      </w:r>
      <w:r w:rsidR="0018377D" w:rsidRPr="004B7BC2">
        <w:rPr>
          <w:rFonts w:ascii="Arial" w:hAnsi="Arial" w:cs="Times New Roman"/>
          <w:noProof/>
          <w:sz w:val="24"/>
          <w:szCs w:val="24"/>
        </w:rPr>
        <w:t>[</w:t>
      </w:r>
      <w:hyperlink w:anchor="_ENREF_12" w:tooltip="Tseng, 2014 #13" w:history="1">
        <w:r w:rsidR="00636743" w:rsidRPr="004B7BC2">
          <w:rPr>
            <w:rFonts w:ascii="Arial" w:hAnsi="Arial" w:cs="Times New Roman"/>
            <w:noProof/>
            <w:sz w:val="24"/>
            <w:szCs w:val="24"/>
          </w:rPr>
          <w:t>12</w:t>
        </w:r>
      </w:hyperlink>
      <w:r w:rsidR="0018377D" w:rsidRPr="004B7BC2">
        <w:rPr>
          <w:rFonts w:ascii="Arial" w:hAnsi="Arial" w:cs="Times New Roman"/>
          <w:noProof/>
          <w:sz w:val="24"/>
          <w:szCs w:val="24"/>
        </w:rPr>
        <w:t>]</w:t>
      </w:r>
      <w:r w:rsidR="00926F8D" w:rsidRPr="004B7BC2">
        <w:rPr>
          <w:rFonts w:ascii="Arial" w:hAnsi="Arial" w:cs="Times New Roman"/>
          <w:sz w:val="24"/>
          <w:szCs w:val="24"/>
        </w:rPr>
        <w:fldChar w:fldCharType="end"/>
      </w:r>
      <w:r w:rsidR="001C6C38" w:rsidRPr="004B7BC2">
        <w:rPr>
          <w:rFonts w:ascii="Arial" w:hAnsi="Arial" w:cs="Times New Roman"/>
          <w:sz w:val="24"/>
          <w:szCs w:val="24"/>
        </w:rPr>
        <w:t xml:space="preserve">. </w:t>
      </w:r>
      <w:r w:rsidR="00F56C91" w:rsidRPr="004B7BC2">
        <w:rPr>
          <w:rFonts w:ascii="Arial" w:hAnsi="Arial" w:cs="Times New Roman"/>
          <w:sz w:val="24"/>
          <w:szCs w:val="24"/>
        </w:rPr>
        <w:t>Experimental studies show</w:t>
      </w:r>
      <w:r w:rsidR="0004320E" w:rsidRPr="004B7BC2">
        <w:rPr>
          <w:rFonts w:ascii="Arial" w:hAnsi="Arial" w:cs="Times New Roman"/>
          <w:sz w:val="24"/>
          <w:szCs w:val="24"/>
        </w:rPr>
        <w:t>ed</w:t>
      </w:r>
      <w:r w:rsidR="00F56C91" w:rsidRPr="004B7BC2">
        <w:rPr>
          <w:rFonts w:ascii="Arial" w:hAnsi="Arial" w:cs="Times New Roman"/>
          <w:sz w:val="24"/>
          <w:szCs w:val="24"/>
        </w:rPr>
        <w:t xml:space="preserve"> the </w:t>
      </w:r>
      <w:r w:rsidR="00053A3C" w:rsidRPr="004B7BC2">
        <w:rPr>
          <w:rFonts w:ascii="Arial" w:hAnsi="Arial" w:cs="Times New Roman"/>
          <w:sz w:val="24"/>
          <w:szCs w:val="24"/>
        </w:rPr>
        <w:t xml:space="preserve">high expression level of PVT1 in </w:t>
      </w:r>
      <w:r w:rsidR="00F56C91" w:rsidRPr="004B7BC2">
        <w:rPr>
          <w:rFonts w:ascii="Arial" w:hAnsi="Arial" w:cs="Times New Roman"/>
          <w:sz w:val="24"/>
          <w:szCs w:val="24"/>
        </w:rPr>
        <w:t>various</w:t>
      </w:r>
      <w:r w:rsidR="002F4606" w:rsidRPr="004B7BC2">
        <w:rPr>
          <w:rFonts w:ascii="Arial" w:hAnsi="Arial" w:cs="Times New Roman"/>
          <w:sz w:val="24"/>
          <w:szCs w:val="24"/>
        </w:rPr>
        <w:t xml:space="preserve"> </w:t>
      </w:r>
      <w:r w:rsidR="00F56C91" w:rsidRPr="004B7BC2">
        <w:rPr>
          <w:rFonts w:ascii="Arial" w:hAnsi="Arial" w:cs="Times New Roman"/>
          <w:sz w:val="24"/>
          <w:szCs w:val="24"/>
        </w:rPr>
        <w:t xml:space="preserve"> </w:t>
      </w:r>
      <w:r w:rsidR="00053A3C" w:rsidRPr="004B7BC2">
        <w:rPr>
          <w:rFonts w:ascii="Arial" w:hAnsi="Arial" w:cs="Times New Roman"/>
          <w:sz w:val="24"/>
          <w:szCs w:val="24"/>
        </w:rPr>
        <w:t xml:space="preserve">cancer </w:t>
      </w:r>
      <w:r w:rsidR="00F56C91" w:rsidRPr="004B7BC2">
        <w:rPr>
          <w:rFonts w:ascii="Arial" w:hAnsi="Arial" w:cs="Times New Roman"/>
          <w:sz w:val="24"/>
          <w:szCs w:val="24"/>
        </w:rPr>
        <w:t>types</w:t>
      </w:r>
      <w:r w:rsidR="002F4606" w:rsidRPr="004B7BC2">
        <w:rPr>
          <w:rFonts w:ascii="Arial" w:hAnsi="Arial" w:cs="Times New Roman"/>
          <w:sz w:val="24"/>
          <w:szCs w:val="24"/>
        </w:rPr>
        <w:t xml:space="preserve"> such as breast</w:t>
      </w:r>
      <w:r w:rsidR="000252C8" w:rsidRPr="004B7BC2">
        <w:rPr>
          <w:rFonts w:ascii="Arial" w:hAnsi="Arial" w:cs="Times New Roman"/>
          <w:sz w:val="24"/>
          <w:szCs w:val="24"/>
        </w:rPr>
        <w:t xml:space="preserve"> </w:t>
      </w:r>
      <w:r w:rsidR="00926F8D" w:rsidRPr="004B7BC2">
        <w:rPr>
          <w:rFonts w:ascii="Arial" w:hAnsi="Arial" w:cs="Times New Roman"/>
          <w:sz w:val="24"/>
          <w:szCs w:val="24"/>
        </w:rPr>
        <w:fldChar w:fldCharType="begin"/>
      </w:r>
      <w:r w:rsidR="0018377D" w:rsidRPr="004B7BC2">
        <w:rPr>
          <w:rFonts w:ascii="Arial" w:hAnsi="Arial" w:cs="Times New Roman"/>
          <w:sz w:val="24"/>
          <w:szCs w:val="24"/>
        </w:rPr>
        <w:instrText xml:space="preserve"> ADDIN EN.CITE &lt;EndNote&gt;&lt;Cite&gt;&lt;Author&gt;Tseng&lt;/Author&gt;&lt;Year&gt;2014&lt;/Year&gt;&lt;RecNum&gt;13&lt;/RecNum&gt;&lt;DisplayText&gt;[12]&lt;/DisplayText&gt;&lt;record&gt;&lt;rec-number&gt;13&lt;/rec-number&gt;&lt;foreign-keys&gt;&lt;key app="EN" db-id="5vatfddv09wzz6etermxswt5awpwexr2vpze" timestamp="1544655399"&gt;13&lt;/key&gt;&lt;/foreign-keys&gt;&lt;ref-type name="Journal Article"&gt;17&lt;/ref-type&gt;&lt;contributors&gt;&lt;authors&gt;&lt;author&gt;Tseng, Yuen-Yi&lt;/author&gt;&lt;author&gt;Moriarity, Branden S&lt;/author&gt;&lt;author&gt;Gong, Wuming&lt;/author&gt;&lt;author&gt;Akiyama, Ryutaro&lt;/author&gt;&lt;author&gt;Tiwari, Ashutosh&lt;/author&gt;&lt;author&gt;Kawakami, Hiroko&lt;/author&gt;&lt;author&gt;Ronning, Peter&lt;/author&gt;&lt;author&gt;Reuland, Brian&lt;/author&gt;&lt;author&gt;Guenther, Kacey&lt;/author&gt;&lt;author&gt;Beadnell, Thomas C&lt;/author&gt;&lt;/authors&gt;&lt;/contributors&gt;&lt;titles&gt;&lt;title&gt;PVT1 dependence in cancer with MYC copy-number increase&lt;/title&gt;&lt;secondary-title&gt;Nature&lt;/secondary-title&gt;&lt;/titles&gt;&lt;periodical&gt;&lt;full-title&gt;Nature&lt;/full-title&gt;&lt;/periodical&gt;&lt;pages&gt;82&lt;/pages&gt;&lt;volume&gt;512&lt;/volume&gt;&lt;number&gt;7512&lt;/number&gt;&lt;dates&gt;&lt;year&gt;2014&lt;/year&gt;&lt;/dates&gt;&lt;isbn&gt;1476-4687&lt;/isbn&gt;&lt;urls&gt;&lt;/urls&gt;&lt;/record&gt;&lt;/Cite&gt;&lt;/EndNote&gt;</w:instrText>
      </w:r>
      <w:r w:rsidR="00926F8D" w:rsidRPr="004B7BC2">
        <w:rPr>
          <w:rFonts w:ascii="Arial" w:hAnsi="Arial" w:cs="Times New Roman"/>
          <w:sz w:val="24"/>
          <w:szCs w:val="24"/>
        </w:rPr>
        <w:fldChar w:fldCharType="separate"/>
      </w:r>
      <w:r w:rsidR="0018377D" w:rsidRPr="004B7BC2">
        <w:rPr>
          <w:rFonts w:ascii="Arial" w:hAnsi="Arial" w:cs="Times New Roman"/>
          <w:noProof/>
          <w:sz w:val="24"/>
          <w:szCs w:val="24"/>
        </w:rPr>
        <w:t>[</w:t>
      </w:r>
      <w:hyperlink w:anchor="_ENREF_12" w:tooltip="Tseng, 2014 #13" w:history="1">
        <w:r w:rsidR="00636743" w:rsidRPr="004B7BC2">
          <w:rPr>
            <w:rFonts w:ascii="Arial" w:hAnsi="Arial" w:cs="Times New Roman"/>
            <w:noProof/>
            <w:sz w:val="24"/>
            <w:szCs w:val="24"/>
          </w:rPr>
          <w:t>12</w:t>
        </w:r>
      </w:hyperlink>
      <w:r w:rsidR="0018377D" w:rsidRPr="004B7BC2">
        <w:rPr>
          <w:rFonts w:ascii="Arial" w:hAnsi="Arial" w:cs="Times New Roman"/>
          <w:noProof/>
          <w:sz w:val="24"/>
          <w:szCs w:val="24"/>
        </w:rPr>
        <w:t>]</w:t>
      </w:r>
      <w:r w:rsidR="00926F8D" w:rsidRPr="004B7BC2">
        <w:rPr>
          <w:rFonts w:ascii="Arial" w:hAnsi="Arial" w:cs="Times New Roman"/>
          <w:sz w:val="24"/>
          <w:szCs w:val="24"/>
        </w:rPr>
        <w:fldChar w:fldCharType="end"/>
      </w:r>
      <w:r w:rsidR="002F4606" w:rsidRPr="004B7BC2">
        <w:rPr>
          <w:rFonts w:ascii="Arial" w:hAnsi="Arial" w:cs="Times New Roman"/>
          <w:sz w:val="24"/>
          <w:szCs w:val="24"/>
        </w:rPr>
        <w:t>, colon</w:t>
      </w:r>
      <w:r w:rsidR="000252C8" w:rsidRPr="004B7BC2">
        <w:rPr>
          <w:rFonts w:ascii="Arial" w:hAnsi="Arial" w:cs="Times New Roman"/>
          <w:sz w:val="24"/>
          <w:szCs w:val="24"/>
        </w:rPr>
        <w:t xml:space="preserve"> </w:t>
      </w:r>
      <w:r w:rsidR="00926F8D" w:rsidRPr="004B7BC2">
        <w:rPr>
          <w:rFonts w:ascii="Arial" w:hAnsi="Arial" w:cs="Times New Roman"/>
          <w:sz w:val="24"/>
          <w:szCs w:val="24"/>
        </w:rPr>
        <w:fldChar w:fldCharType="begin"/>
      </w:r>
      <w:r w:rsidR="0018377D" w:rsidRPr="004B7BC2">
        <w:rPr>
          <w:rFonts w:ascii="Arial" w:hAnsi="Arial" w:cs="Times New Roman"/>
          <w:sz w:val="24"/>
          <w:szCs w:val="24"/>
        </w:rPr>
        <w:instrText xml:space="preserve"> ADDIN EN.CITE &lt;EndNote&gt;&lt;Cite&gt;&lt;Author&gt;Takahashi&lt;/Author&gt;&lt;Year&gt;2014&lt;/Year&gt;&lt;RecNum&gt;15&lt;/RecNum&gt;&lt;DisplayText&gt;[13]&lt;/DisplayText&gt;&lt;record&gt;&lt;rec-number&gt;15&lt;/rec-number&gt;&lt;foreign-keys&gt;&lt;key app="EN" db-id="5vatfddv09wzz6etermxswt5awpwexr2vpze" timestamp="1544655399"&gt;15&lt;/key&gt;&lt;/foreign-keys&gt;&lt;ref-type name="Journal Article"&gt;17&lt;/ref-type&gt;&lt;contributors&gt;&lt;authors&gt;&lt;author&gt;Takahashi, Y&lt;/author&gt;&lt;author&gt;Sawada, G&lt;/author&gt;&lt;author&gt;Kurashige, J&lt;/author&gt;&lt;author&gt;Uchi, R&lt;/author&gt;&lt;author&gt;Matsumura, T&lt;/author&gt;&lt;author&gt;Ueo, H&lt;/author&gt;&lt;author&gt;Takano, Y&lt;/author&gt;&lt;author&gt;Eguchi, H&lt;/author&gt;&lt;author&gt;Sudo, T&lt;/author&gt;&lt;author&gt;Sugimachi, K&lt;/author&gt;&lt;/authors&gt;&lt;/contributors&gt;&lt;titles&gt;&lt;title&gt;Amplification of PVT-1 is involved in poor prognosis via apoptosis inhibition in colorectal cancers&lt;/title&gt;&lt;secondary-title&gt;British journal of cancer&lt;/secondary-title&gt;&lt;/titles&gt;&lt;periodical&gt;&lt;full-title&gt;British journal of cancer&lt;/full-title&gt;&lt;/periodical&gt;&lt;pages&gt;164&lt;/pages&gt;&lt;volume&gt;110&lt;/volume&gt;&lt;number&gt;1&lt;/number&gt;&lt;dates&gt;&lt;year&gt;2014&lt;/year&gt;&lt;/dates&gt;&lt;isbn&gt;1532-1827&lt;/isbn&gt;&lt;urls&gt;&lt;/urls&gt;&lt;/record&gt;&lt;/Cite&gt;&lt;/EndNote&gt;</w:instrText>
      </w:r>
      <w:r w:rsidR="00926F8D" w:rsidRPr="004B7BC2">
        <w:rPr>
          <w:rFonts w:ascii="Arial" w:hAnsi="Arial" w:cs="Times New Roman"/>
          <w:sz w:val="24"/>
          <w:szCs w:val="24"/>
        </w:rPr>
        <w:fldChar w:fldCharType="separate"/>
      </w:r>
      <w:r w:rsidR="0018377D" w:rsidRPr="004B7BC2">
        <w:rPr>
          <w:rFonts w:ascii="Arial" w:hAnsi="Arial" w:cs="Times New Roman"/>
          <w:noProof/>
          <w:sz w:val="24"/>
          <w:szCs w:val="24"/>
        </w:rPr>
        <w:t>[</w:t>
      </w:r>
      <w:hyperlink w:anchor="_ENREF_13" w:tooltip="Takahashi, 2014 #15" w:history="1">
        <w:r w:rsidR="00636743" w:rsidRPr="004B7BC2">
          <w:rPr>
            <w:rFonts w:ascii="Arial" w:hAnsi="Arial" w:cs="Times New Roman"/>
            <w:noProof/>
            <w:sz w:val="24"/>
            <w:szCs w:val="24"/>
          </w:rPr>
          <w:t>13</w:t>
        </w:r>
      </w:hyperlink>
      <w:r w:rsidR="0018377D" w:rsidRPr="004B7BC2">
        <w:rPr>
          <w:rFonts w:ascii="Arial" w:hAnsi="Arial" w:cs="Times New Roman"/>
          <w:noProof/>
          <w:sz w:val="24"/>
          <w:szCs w:val="24"/>
        </w:rPr>
        <w:t>]</w:t>
      </w:r>
      <w:r w:rsidR="00926F8D" w:rsidRPr="004B7BC2">
        <w:rPr>
          <w:rFonts w:ascii="Arial" w:hAnsi="Arial" w:cs="Times New Roman"/>
          <w:sz w:val="24"/>
          <w:szCs w:val="24"/>
        </w:rPr>
        <w:fldChar w:fldCharType="end"/>
      </w:r>
      <w:r w:rsidR="002F4606" w:rsidRPr="004B7BC2">
        <w:rPr>
          <w:rFonts w:ascii="Arial" w:hAnsi="Arial" w:cs="Times New Roman"/>
          <w:sz w:val="24"/>
          <w:szCs w:val="24"/>
        </w:rPr>
        <w:t xml:space="preserve">, </w:t>
      </w:r>
      <w:r w:rsidR="003B23B7" w:rsidRPr="004B7BC2">
        <w:rPr>
          <w:rFonts w:ascii="Arial" w:hAnsi="Arial" w:cs="Times New Roman"/>
          <w:sz w:val="24"/>
          <w:szCs w:val="24"/>
        </w:rPr>
        <w:t>gastric</w:t>
      </w:r>
      <w:r w:rsidR="000252C8" w:rsidRPr="004B7BC2">
        <w:rPr>
          <w:rFonts w:ascii="Arial" w:hAnsi="Arial" w:cs="Times New Roman"/>
          <w:sz w:val="24"/>
          <w:szCs w:val="24"/>
        </w:rPr>
        <w:t xml:space="preserve"> </w:t>
      </w:r>
      <w:r w:rsidR="00926F8D" w:rsidRPr="004B7BC2">
        <w:rPr>
          <w:rFonts w:ascii="Arial" w:hAnsi="Arial" w:cs="Times New Roman"/>
          <w:sz w:val="24"/>
          <w:szCs w:val="24"/>
        </w:rPr>
        <w:fldChar w:fldCharType="begin"/>
      </w:r>
      <w:r w:rsidR="0018377D" w:rsidRPr="004B7BC2">
        <w:rPr>
          <w:rFonts w:ascii="Arial" w:hAnsi="Arial" w:cs="Times New Roman"/>
          <w:sz w:val="24"/>
          <w:szCs w:val="24"/>
        </w:rPr>
        <w:instrText xml:space="preserve"> ADDIN EN.CITE &lt;EndNote&gt;&lt;Cite&gt;&lt;Author&gt;Ding&lt;/Author&gt;&lt;Year&gt;2014&lt;/Year&gt;&lt;RecNum&gt;16&lt;/RecNum&gt;&lt;DisplayText&gt;[14]&lt;/DisplayText&gt;&lt;record&gt;&lt;rec-number&gt;16&lt;/rec-number&gt;&lt;foreign-keys&gt;&lt;key app="EN" db-id="5vatfddv09wzz6etermxswt5awpwexr2vpze" timestamp="1544655399"&gt;16&lt;/key&gt;&lt;/foreign-keys&gt;&lt;ref-type name="Journal Article"&gt;17&lt;/ref-type&gt;&lt;contributors&gt;&lt;authors&gt;&lt;author&gt;Ding, Jian&lt;/author&gt;&lt;author&gt;Li, Dan&lt;/author&gt;&lt;author&gt;Gong, Minzhen&lt;/author&gt;&lt;author&gt;Wang, Jinpo&lt;/author&gt;&lt;author&gt;Huang, Xunru&lt;/author&gt;&lt;author&gt;Wu, Ting&lt;/author&gt;&lt;author&gt;Wang, Chengdang&lt;/author&gt;&lt;/authors&gt;&lt;/contributors&gt;&lt;titles&gt;&lt;title&gt;Expression and clinical significance of the long non-coding RNA PVT1 in human gastric cancer&lt;/title&gt;&lt;secondary-title&gt;OncoTargets and therapy&lt;/secondary-title&gt;&lt;/titles&gt;&lt;periodical&gt;&lt;full-title&gt;OncoTargets and therapy&lt;/full-title&gt;&lt;/periodical&gt;&lt;pages&gt;1625&lt;/pages&gt;&lt;volume&gt;7&lt;/volume&gt;&lt;dates&gt;&lt;year&gt;2014&lt;/year&gt;&lt;/dates&gt;&lt;urls&gt;&lt;/urls&gt;&lt;/record&gt;&lt;/Cite&gt;&lt;/EndNote&gt;</w:instrText>
      </w:r>
      <w:r w:rsidR="00926F8D" w:rsidRPr="004B7BC2">
        <w:rPr>
          <w:rFonts w:ascii="Arial" w:hAnsi="Arial" w:cs="Times New Roman"/>
          <w:sz w:val="24"/>
          <w:szCs w:val="24"/>
        </w:rPr>
        <w:fldChar w:fldCharType="separate"/>
      </w:r>
      <w:r w:rsidR="0018377D" w:rsidRPr="004B7BC2">
        <w:rPr>
          <w:rFonts w:ascii="Arial" w:hAnsi="Arial" w:cs="Times New Roman"/>
          <w:noProof/>
          <w:sz w:val="24"/>
          <w:szCs w:val="24"/>
        </w:rPr>
        <w:t>[</w:t>
      </w:r>
      <w:hyperlink w:anchor="_ENREF_14" w:tooltip="Ding, 2014 #16" w:history="1">
        <w:r w:rsidR="00636743" w:rsidRPr="004B7BC2">
          <w:rPr>
            <w:rFonts w:ascii="Arial" w:hAnsi="Arial" w:cs="Times New Roman"/>
            <w:noProof/>
            <w:sz w:val="24"/>
            <w:szCs w:val="24"/>
          </w:rPr>
          <w:t>14</w:t>
        </w:r>
      </w:hyperlink>
      <w:r w:rsidR="0018377D" w:rsidRPr="004B7BC2">
        <w:rPr>
          <w:rFonts w:ascii="Arial" w:hAnsi="Arial" w:cs="Times New Roman"/>
          <w:noProof/>
          <w:sz w:val="24"/>
          <w:szCs w:val="24"/>
        </w:rPr>
        <w:t>]</w:t>
      </w:r>
      <w:r w:rsidR="00926F8D" w:rsidRPr="004B7BC2">
        <w:rPr>
          <w:rFonts w:ascii="Arial" w:hAnsi="Arial" w:cs="Times New Roman"/>
          <w:sz w:val="24"/>
          <w:szCs w:val="24"/>
        </w:rPr>
        <w:fldChar w:fldCharType="end"/>
      </w:r>
      <w:r w:rsidR="00053A3C" w:rsidRPr="004B7BC2">
        <w:rPr>
          <w:rFonts w:ascii="Arial" w:hAnsi="Arial" w:cs="Times New Roman"/>
          <w:sz w:val="24"/>
          <w:szCs w:val="24"/>
        </w:rPr>
        <w:t>,</w:t>
      </w:r>
      <w:r w:rsidR="002F4606" w:rsidRPr="004B7BC2">
        <w:rPr>
          <w:rFonts w:ascii="Arial" w:hAnsi="Arial" w:cs="Times New Roman"/>
          <w:sz w:val="24"/>
          <w:szCs w:val="24"/>
        </w:rPr>
        <w:t xml:space="preserve"> and ovar</w:t>
      </w:r>
      <w:r w:rsidR="00053A3C" w:rsidRPr="004B7BC2">
        <w:rPr>
          <w:rFonts w:ascii="Arial" w:hAnsi="Arial" w:cs="Times New Roman"/>
          <w:sz w:val="24"/>
          <w:szCs w:val="24"/>
        </w:rPr>
        <w:t xml:space="preserve">y </w:t>
      </w:r>
      <w:r w:rsidR="00926F8D" w:rsidRPr="004B7BC2">
        <w:rPr>
          <w:rFonts w:ascii="Arial" w:hAnsi="Arial" w:cs="Times New Roman"/>
          <w:sz w:val="24"/>
          <w:szCs w:val="24"/>
        </w:rPr>
        <w:fldChar w:fldCharType="begin"/>
      </w:r>
      <w:r w:rsidR="0018377D" w:rsidRPr="004B7BC2">
        <w:rPr>
          <w:rFonts w:ascii="Arial" w:hAnsi="Arial" w:cs="Times New Roman"/>
          <w:sz w:val="24"/>
          <w:szCs w:val="24"/>
        </w:rPr>
        <w:instrText xml:space="preserve"> ADDIN EN.CITE &lt;EndNote&gt;&lt;Cite&gt;&lt;Author&gt;Martini&lt;/Author&gt;&lt;Year&gt;2016&lt;/Year&gt;&lt;RecNum&gt;17&lt;/RecNum&gt;&lt;DisplayText&gt;[15]&lt;/DisplayText&gt;&lt;record&gt;&lt;rec-number&gt;17&lt;/rec-number&gt;&lt;foreign-keys&gt;&lt;key app="EN" db-id="5vatfddv09wzz6etermxswt5awpwexr2vpze" timestamp="1544655399"&gt;17&lt;/key&gt;&lt;/foreign-keys&gt;&lt;ref-type name="Journal Article"&gt;17&lt;/ref-type&gt;&lt;contributors&gt;&lt;authors&gt;&lt;author&gt;Martini, Paolo&lt;/author&gt;&lt;author&gt;Paracchini, Lara&lt;/author&gt;&lt;author&gt;Caratti, Giulia&lt;/author&gt;&lt;author&gt;Mello-Grand, Maurizia&lt;/author&gt;&lt;author&gt;Fruscio, Robert&lt;/author&gt;&lt;author&gt;Beltrame, Luca&lt;/author&gt;&lt;author&gt;Calura, Enrica&lt;/author&gt;&lt;author&gt;Sales, Gabriele&lt;/author&gt;&lt;author&gt;Ravaggi, Antonella&lt;/author&gt;&lt;author&gt;Bignotti, Eliana&lt;/author&gt;&lt;/authors&gt;&lt;/contributors&gt;&lt;titles&gt;&lt;title&gt;lncRNAs as novel indicators of Patients’ prognosis in stage I epithelial ovarian Cancer: a retrospective and multicentric study&lt;/title&gt;&lt;secondary-title&gt;Clinical Cancer Research&lt;/secondary-title&gt;&lt;/titles&gt;&lt;periodical&gt;&lt;full-title&gt;Clinical cancer research&lt;/full-title&gt;&lt;/periodical&gt;&lt;dates&gt;&lt;year&gt;2016&lt;/year&gt;&lt;/dates&gt;&lt;isbn&gt;1078-0432&lt;/isbn&gt;&lt;urls&gt;&lt;/urls&gt;&lt;/record&gt;&lt;/Cite&gt;&lt;/EndNote&gt;</w:instrText>
      </w:r>
      <w:r w:rsidR="00926F8D" w:rsidRPr="004B7BC2">
        <w:rPr>
          <w:rFonts w:ascii="Arial" w:hAnsi="Arial" w:cs="Times New Roman"/>
          <w:sz w:val="24"/>
          <w:szCs w:val="24"/>
        </w:rPr>
        <w:fldChar w:fldCharType="separate"/>
      </w:r>
      <w:r w:rsidR="0018377D" w:rsidRPr="004B7BC2">
        <w:rPr>
          <w:rFonts w:ascii="Arial" w:hAnsi="Arial" w:cs="Times New Roman"/>
          <w:noProof/>
          <w:sz w:val="24"/>
          <w:szCs w:val="24"/>
        </w:rPr>
        <w:t>[</w:t>
      </w:r>
      <w:hyperlink w:anchor="_ENREF_15" w:tooltip="Martini, 2016 #17" w:history="1">
        <w:r w:rsidR="00636743" w:rsidRPr="004B7BC2">
          <w:rPr>
            <w:rFonts w:ascii="Arial" w:hAnsi="Arial" w:cs="Times New Roman"/>
            <w:noProof/>
            <w:sz w:val="24"/>
            <w:szCs w:val="24"/>
          </w:rPr>
          <w:t>15</w:t>
        </w:r>
      </w:hyperlink>
      <w:r w:rsidR="0018377D" w:rsidRPr="004B7BC2">
        <w:rPr>
          <w:rFonts w:ascii="Arial" w:hAnsi="Arial" w:cs="Times New Roman"/>
          <w:noProof/>
          <w:sz w:val="24"/>
          <w:szCs w:val="24"/>
        </w:rPr>
        <w:t>]</w:t>
      </w:r>
      <w:r w:rsidR="00926F8D" w:rsidRPr="004B7BC2">
        <w:rPr>
          <w:rFonts w:ascii="Arial" w:hAnsi="Arial" w:cs="Times New Roman"/>
          <w:sz w:val="24"/>
          <w:szCs w:val="24"/>
        </w:rPr>
        <w:fldChar w:fldCharType="end"/>
      </w:r>
      <w:r w:rsidR="002F4606" w:rsidRPr="004B7BC2">
        <w:rPr>
          <w:rFonts w:ascii="Arial" w:hAnsi="Arial" w:cs="Times New Roman"/>
          <w:sz w:val="24"/>
          <w:szCs w:val="24"/>
        </w:rPr>
        <w:t>.</w:t>
      </w:r>
      <w:r w:rsidR="002851F3" w:rsidRPr="004B7BC2">
        <w:rPr>
          <w:rFonts w:ascii="Arial" w:hAnsi="Arial" w:cs="Times New Roman"/>
          <w:sz w:val="24"/>
          <w:szCs w:val="24"/>
        </w:rPr>
        <w:t xml:space="preserve"> PVT1 could increase proliferation and metastasis of</w:t>
      </w:r>
      <w:r w:rsidR="0004320E" w:rsidRPr="004B7BC2">
        <w:rPr>
          <w:rFonts w:ascii="Arial" w:hAnsi="Arial" w:cs="Times New Roman"/>
          <w:sz w:val="24"/>
          <w:szCs w:val="24"/>
        </w:rPr>
        <w:t xml:space="preserve"> the</w:t>
      </w:r>
      <w:r w:rsidR="002851F3" w:rsidRPr="004B7BC2">
        <w:rPr>
          <w:rFonts w:ascii="Arial" w:hAnsi="Arial" w:cs="Times New Roman"/>
          <w:sz w:val="24"/>
          <w:szCs w:val="24"/>
        </w:rPr>
        <w:t xml:space="preserve"> cancer cells</w:t>
      </w:r>
      <w:r w:rsidR="00641C1E" w:rsidRPr="004B7BC2">
        <w:rPr>
          <w:rFonts w:ascii="Arial" w:hAnsi="Arial" w:cs="Times New Roman"/>
          <w:sz w:val="24"/>
          <w:szCs w:val="24"/>
        </w:rPr>
        <w:t>, suggesting its potential oncogenic role</w:t>
      </w:r>
      <w:r w:rsidR="002851F3" w:rsidRPr="004B7BC2">
        <w:rPr>
          <w:rFonts w:ascii="Arial" w:hAnsi="Arial" w:cs="Times New Roman"/>
          <w:sz w:val="24"/>
          <w:szCs w:val="24"/>
        </w:rPr>
        <w:t>.</w:t>
      </w:r>
    </w:p>
    <w:p w:rsidR="00117948" w:rsidRPr="004B7BC2" w:rsidRDefault="00F419E3">
      <w:pPr>
        <w:spacing w:after="0" w:line="360" w:lineRule="auto"/>
        <w:jc w:val="both"/>
        <w:rPr>
          <w:rFonts w:ascii="Arial" w:hAnsi="Arial" w:cs="Times New Roman"/>
          <w:sz w:val="24"/>
          <w:szCs w:val="24"/>
        </w:rPr>
      </w:pPr>
      <w:r w:rsidRPr="004B7BC2">
        <w:rPr>
          <w:rFonts w:ascii="Arial" w:hAnsi="Arial" w:cs="Times New Roman"/>
          <w:sz w:val="24"/>
          <w:szCs w:val="24"/>
        </w:rPr>
        <w:t xml:space="preserve">Human lncRNA CCAT1 </w:t>
      </w:r>
      <w:r w:rsidR="00680C73" w:rsidRPr="004B7BC2">
        <w:rPr>
          <w:rFonts w:ascii="Arial" w:hAnsi="Arial" w:cs="Times New Roman"/>
          <w:sz w:val="24"/>
          <w:szCs w:val="24"/>
        </w:rPr>
        <w:t xml:space="preserve">with 2795 nucleotides in length comprises two exons. </w:t>
      </w:r>
      <w:r w:rsidR="000C39EA" w:rsidRPr="004B7BC2">
        <w:rPr>
          <w:rFonts w:ascii="Arial" w:hAnsi="Arial" w:cs="Times New Roman"/>
          <w:sz w:val="24"/>
          <w:szCs w:val="24"/>
        </w:rPr>
        <w:t xml:space="preserve">Recent evidence demonstrated that </w:t>
      </w:r>
      <w:r w:rsidR="009839E1" w:rsidRPr="004B7BC2">
        <w:rPr>
          <w:rStyle w:val="shorttext"/>
          <w:rFonts w:ascii="Arial" w:hAnsi="Arial" w:cs="Times New Roman"/>
          <w:sz w:val="24"/>
          <w:szCs w:val="24"/>
        </w:rPr>
        <w:t xml:space="preserve">knockdown of </w:t>
      </w:r>
      <w:r w:rsidR="000C39EA" w:rsidRPr="004B7BC2">
        <w:rPr>
          <w:rStyle w:val="shorttext"/>
          <w:rFonts w:ascii="Arial" w:hAnsi="Arial" w:cs="Times New Roman"/>
          <w:sz w:val="24"/>
          <w:szCs w:val="24"/>
        </w:rPr>
        <w:t>CCAT1 significantly recused the MYC expression</w:t>
      </w:r>
      <w:r w:rsidR="009839E1" w:rsidRPr="004B7BC2">
        <w:rPr>
          <w:rStyle w:val="shorttext"/>
          <w:rFonts w:ascii="Arial" w:hAnsi="Arial" w:cs="Times New Roman"/>
          <w:sz w:val="24"/>
          <w:szCs w:val="24"/>
        </w:rPr>
        <w:t>;</w:t>
      </w:r>
      <w:r w:rsidR="000C39EA" w:rsidRPr="004B7BC2">
        <w:rPr>
          <w:rStyle w:val="shorttext"/>
          <w:rFonts w:ascii="Arial" w:hAnsi="Arial" w:cs="Times New Roman"/>
          <w:sz w:val="24"/>
          <w:szCs w:val="24"/>
        </w:rPr>
        <w:t xml:space="preserve"> while </w:t>
      </w:r>
      <w:r w:rsidR="009839E1" w:rsidRPr="004B7BC2">
        <w:rPr>
          <w:rStyle w:val="shorttext"/>
          <w:rFonts w:ascii="Arial" w:hAnsi="Arial" w:cs="Times New Roman"/>
          <w:sz w:val="24"/>
          <w:szCs w:val="24"/>
        </w:rPr>
        <w:t>up-regulation of MYC increase</w:t>
      </w:r>
      <w:r w:rsidR="00B31817">
        <w:rPr>
          <w:rStyle w:val="shorttext"/>
          <w:rFonts w:ascii="Arial" w:hAnsi="Arial" w:cs="Times New Roman"/>
          <w:sz w:val="24"/>
          <w:szCs w:val="24"/>
        </w:rPr>
        <w:t>d</w:t>
      </w:r>
      <w:r w:rsidR="009839E1" w:rsidRPr="004B7BC2">
        <w:rPr>
          <w:rStyle w:val="shorttext"/>
          <w:rFonts w:ascii="Arial" w:hAnsi="Arial" w:cs="Times New Roman"/>
          <w:sz w:val="24"/>
          <w:szCs w:val="24"/>
        </w:rPr>
        <w:t xml:space="preserve"> </w:t>
      </w:r>
      <w:r w:rsidR="009839E1" w:rsidRPr="004B7BC2">
        <w:rPr>
          <w:rFonts w:ascii="Arial" w:hAnsi="Arial" w:cs="Times New Roman"/>
          <w:sz w:val="24"/>
          <w:szCs w:val="24"/>
        </w:rPr>
        <w:t>CCAT1 expression</w:t>
      </w:r>
      <w:r w:rsidR="00DF1A66" w:rsidRPr="004B7BC2">
        <w:rPr>
          <w:rFonts w:ascii="Arial" w:hAnsi="Arial" w:cs="Times New Roman"/>
          <w:sz w:val="24"/>
          <w:szCs w:val="24"/>
        </w:rPr>
        <w:t>.</w:t>
      </w:r>
      <w:r w:rsidR="009839E1" w:rsidRPr="004B7BC2">
        <w:rPr>
          <w:rFonts w:ascii="Arial" w:hAnsi="Arial" w:cs="Times New Roman"/>
          <w:sz w:val="24"/>
          <w:szCs w:val="24"/>
        </w:rPr>
        <w:t xml:space="preserve"> </w:t>
      </w:r>
      <w:r w:rsidR="00DF1A66" w:rsidRPr="004B7BC2">
        <w:rPr>
          <w:rFonts w:ascii="Arial" w:hAnsi="Arial" w:cs="Times New Roman"/>
          <w:sz w:val="24"/>
          <w:szCs w:val="24"/>
        </w:rPr>
        <w:t>Consequently, CCAT1 promote</w:t>
      </w:r>
      <w:r w:rsidR="00B56899" w:rsidRPr="004B7BC2">
        <w:rPr>
          <w:rFonts w:ascii="Arial" w:hAnsi="Arial" w:cs="Times New Roman"/>
          <w:sz w:val="24"/>
          <w:szCs w:val="24"/>
        </w:rPr>
        <w:t>s</w:t>
      </w:r>
      <w:r w:rsidR="00DF1A66" w:rsidRPr="004B7BC2">
        <w:rPr>
          <w:rFonts w:ascii="Arial" w:hAnsi="Arial" w:cs="Times New Roman"/>
          <w:sz w:val="24"/>
          <w:szCs w:val="24"/>
        </w:rPr>
        <w:t xml:space="preserve"> tumorigenesis and metastasis by different mechanism in several cancers </w:t>
      </w:r>
      <w:r w:rsidR="00926F8D" w:rsidRPr="004B7BC2">
        <w:rPr>
          <w:rFonts w:ascii="Arial" w:eastAsia="Times New Roman" w:hAnsi="Arial" w:cs="Times New Roman"/>
          <w:sz w:val="24"/>
          <w:szCs w:val="24"/>
        </w:rPr>
        <w:fldChar w:fldCharType="begin"/>
      </w:r>
      <w:r w:rsidR="0018377D" w:rsidRPr="004B7BC2">
        <w:rPr>
          <w:rFonts w:ascii="Arial" w:eastAsia="Times New Roman" w:hAnsi="Arial" w:cs="Times New Roman"/>
          <w:sz w:val="24"/>
          <w:szCs w:val="24"/>
        </w:rPr>
        <w:instrText xml:space="preserve"> ADDIN EN.CITE &lt;EndNote&gt;&lt;Cite&gt;&lt;Author&gt;Xiang&lt;/Author&gt;&lt;Year&gt;2014&lt;/Year&gt;&lt;RecNum&gt;18&lt;/RecNum&gt;&lt;DisplayText&gt;[16, 17]&lt;/DisplayText&gt;&lt;record&gt;&lt;rec-number&gt;18&lt;/rec-number&gt;&lt;foreign-keys&gt;&lt;key app="EN" db-id="5vatfddv09wzz6etermxswt5awpwexr2vpze" timestamp="1544655399"&gt;18&lt;/key&gt;&lt;/foreign-keys&gt;&lt;ref-type name="Journal Article"&gt;17&lt;/ref-type&gt;&lt;contributors&gt;&lt;authors&gt;&lt;author&gt;Xiang, Jian-Feng&lt;/author&gt;&lt;author&gt;Yin, Qing-Fei&lt;/author&gt;&lt;author&gt;Chen, Tian&lt;/author&gt;&lt;author&gt;Zhang, Yang&lt;/author&gt;&lt;author&gt;Zhang, Xiao-Ou&lt;/author&gt;&lt;author&gt;Wu, Zheng&lt;/author&gt;&lt;author&gt;Zhang, Shaofeng&lt;/author&gt;&lt;author&gt;Wang, Hai-Bin&lt;/author&gt;&lt;author&gt;Ge, Junhui&lt;/author&gt;&lt;author&gt;Lu, Xuhua&lt;/author&gt;&lt;/authors&gt;&lt;/contributors&gt;&lt;titles&gt;&lt;title&gt;Human colorectal cancer-specific CCAT1-L lncRNA regulates long-range chromatin interactions at the MYC locus&lt;/title&gt;&lt;secondary-title&gt;Cell research&lt;/secondary-title&gt;&lt;/titles&gt;&lt;periodical&gt;&lt;full-title&gt;Cell research&lt;/full-title&gt;&lt;/periodical&gt;&lt;pages&gt;513&lt;/pages&gt;&lt;volume&gt;24&lt;/volume&gt;&lt;number&gt;5&lt;/number&gt;&lt;dates&gt;&lt;year&gt;2014&lt;/year&gt;&lt;/dates&gt;&lt;isbn&gt;1748-7838&lt;/isbn&gt;&lt;urls&gt;&lt;/urls&gt;&lt;/record&gt;&lt;/Cite&gt;&lt;Cite&gt;&lt;Author&gt;Yu&lt;/Author&gt;&lt;Year&gt;2016&lt;/Year&gt;&lt;RecNum&gt;26&lt;/RecNum&gt;&lt;record&gt;&lt;rec-number&gt;26&lt;/rec-number&gt;&lt;foreign-keys&gt;&lt;key app="EN" db-id="5vatfddv09wzz6etermxswt5awpwexr2vpze" timestamp="1544655401"&gt;26&lt;/key&gt;&lt;/foreign-keys&gt;&lt;ref-type name="Journal Article"&gt;17&lt;/ref-type&gt;&lt;contributors&gt;&lt;authors&gt;&lt;author&gt;Yu, Qiuyun&lt;/author&gt;&lt;author&gt;Zhou, Xinfeng&lt;/author&gt;&lt;author&gt;Xia, Qing&lt;/author&gt;&lt;author&gt;Shen, Jia&lt;/author&gt;&lt;author&gt;Yan, Jia&lt;/author&gt;&lt;author&gt;Zhu, Jiuting&lt;/author&gt;&lt;author&gt;Li, Xiang&lt;/author&gt;&lt;author&gt;Shu, Ming&lt;/author&gt;&lt;/authors&gt;&lt;/contributors&gt;&lt;titles&gt;&lt;title&gt;Long non-coding RNA CCAT1 that can be activated by c-Myc promotes pancreatic cancer cell proliferation and migration&lt;/title&gt;&lt;secondary-title&gt;American journal of translational research&lt;/secondary-title&gt;&lt;/titles&gt;&lt;periodical&gt;&lt;full-title&gt;American journal of translational research&lt;/full-title&gt;&lt;/periodical&gt;&lt;pages&gt;5444&lt;/pages&gt;&lt;volume&gt;8&lt;/volume&gt;&lt;number&gt;12&lt;/number&gt;&lt;dates&gt;&lt;year&gt;2016&lt;/year&gt;&lt;/dates&gt;&lt;urls&gt;&lt;/urls&gt;&lt;/record&gt;&lt;/Cite&gt;&lt;/EndNote&gt;</w:instrText>
      </w:r>
      <w:r w:rsidR="00926F8D" w:rsidRPr="004B7BC2">
        <w:rPr>
          <w:rFonts w:ascii="Arial" w:eastAsia="Times New Roman" w:hAnsi="Arial" w:cs="Times New Roman"/>
          <w:sz w:val="24"/>
          <w:szCs w:val="24"/>
        </w:rPr>
        <w:fldChar w:fldCharType="separate"/>
      </w:r>
      <w:r w:rsidR="0018377D" w:rsidRPr="004B7BC2">
        <w:rPr>
          <w:rFonts w:ascii="Arial" w:eastAsia="Times New Roman" w:hAnsi="Arial" w:cs="Times New Roman"/>
          <w:noProof/>
          <w:sz w:val="24"/>
          <w:szCs w:val="24"/>
        </w:rPr>
        <w:t>[</w:t>
      </w:r>
      <w:hyperlink w:anchor="_ENREF_16" w:tooltip="Xiang, 2014 #18" w:history="1">
        <w:r w:rsidR="00636743" w:rsidRPr="004B7BC2">
          <w:rPr>
            <w:rFonts w:ascii="Arial" w:eastAsia="Times New Roman" w:hAnsi="Arial" w:cs="Times New Roman"/>
            <w:noProof/>
            <w:sz w:val="24"/>
            <w:szCs w:val="24"/>
          </w:rPr>
          <w:t>16</w:t>
        </w:r>
      </w:hyperlink>
      <w:r w:rsidR="0018377D" w:rsidRPr="004B7BC2">
        <w:rPr>
          <w:rFonts w:ascii="Arial" w:eastAsia="Times New Roman" w:hAnsi="Arial" w:cs="Times New Roman"/>
          <w:noProof/>
          <w:sz w:val="24"/>
          <w:szCs w:val="24"/>
        </w:rPr>
        <w:t xml:space="preserve">, </w:t>
      </w:r>
      <w:hyperlink w:anchor="_ENREF_17" w:tooltip="Yu, 2016 #26" w:history="1">
        <w:r w:rsidR="00636743" w:rsidRPr="004B7BC2">
          <w:rPr>
            <w:rFonts w:ascii="Arial" w:eastAsia="Times New Roman" w:hAnsi="Arial" w:cs="Times New Roman"/>
            <w:noProof/>
            <w:sz w:val="24"/>
            <w:szCs w:val="24"/>
          </w:rPr>
          <w:t>17</w:t>
        </w:r>
      </w:hyperlink>
      <w:r w:rsidR="0018377D" w:rsidRPr="004B7BC2">
        <w:rPr>
          <w:rFonts w:ascii="Arial" w:eastAsia="Times New Roman" w:hAnsi="Arial" w:cs="Times New Roman"/>
          <w:noProof/>
          <w:sz w:val="24"/>
          <w:szCs w:val="24"/>
        </w:rPr>
        <w:t>]</w:t>
      </w:r>
      <w:r w:rsidR="00926F8D" w:rsidRPr="004B7BC2">
        <w:rPr>
          <w:rFonts w:ascii="Arial" w:eastAsia="Times New Roman" w:hAnsi="Arial" w:cs="Times New Roman"/>
          <w:sz w:val="24"/>
          <w:szCs w:val="24"/>
        </w:rPr>
        <w:fldChar w:fldCharType="end"/>
      </w:r>
      <w:r w:rsidR="00092908" w:rsidRPr="004B7BC2">
        <w:rPr>
          <w:rFonts w:ascii="Arial" w:eastAsia="Times New Roman" w:hAnsi="Arial" w:cs="Times New Roman"/>
          <w:sz w:val="24"/>
          <w:szCs w:val="24"/>
        </w:rPr>
        <w:t>.</w:t>
      </w:r>
      <w:r w:rsidR="00092908" w:rsidRPr="004B7BC2">
        <w:rPr>
          <w:rStyle w:val="shorttext"/>
          <w:rFonts w:ascii="Arial" w:hAnsi="Arial" w:cs="Times New Roman"/>
          <w:sz w:val="24"/>
          <w:szCs w:val="24"/>
        </w:rPr>
        <w:t xml:space="preserve"> </w:t>
      </w:r>
    </w:p>
    <w:p w:rsidR="00AE2E6F" w:rsidRPr="004B7BC2" w:rsidRDefault="00AE2E6F" w:rsidP="00A170EB">
      <w:pPr>
        <w:spacing w:after="0" w:line="360" w:lineRule="auto"/>
        <w:jc w:val="both"/>
        <w:rPr>
          <w:rStyle w:val="shorttext"/>
        </w:rPr>
      </w:pPr>
      <w:r w:rsidRPr="004B7BC2">
        <w:rPr>
          <w:rStyle w:val="shorttext"/>
          <w:rFonts w:ascii="Arial" w:hAnsi="Arial" w:cs="Times New Roman"/>
          <w:sz w:val="24"/>
          <w:szCs w:val="24"/>
        </w:rPr>
        <w:t xml:space="preserve">Based upon </w:t>
      </w:r>
      <w:r w:rsidR="001E18F0" w:rsidRPr="004B7BC2">
        <w:rPr>
          <w:rStyle w:val="shorttext"/>
          <w:rFonts w:ascii="Arial" w:hAnsi="Arial" w:cs="Times New Roman"/>
          <w:sz w:val="24"/>
          <w:szCs w:val="24"/>
        </w:rPr>
        <w:t>T</w:t>
      </w:r>
      <w:r w:rsidRPr="004B7BC2">
        <w:rPr>
          <w:rStyle w:val="shorttext"/>
          <w:rFonts w:ascii="Arial" w:hAnsi="Arial" w:cs="Times New Roman"/>
          <w:sz w:val="24"/>
          <w:szCs w:val="24"/>
        </w:rPr>
        <w:t>he</w:t>
      </w:r>
      <w:r w:rsidR="001E18F0" w:rsidRPr="004B7BC2">
        <w:rPr>
          <w:rStyle w:val="shorttext"/>
          <w:rFonts w:ascii="Arial" w:hAnsi="Arial" w:cs="Times New Roman"/>
          <w:sz w:val="24"/>
          <w:szCs w:val="24"/>
        </w:rPr>
        <w:t xml:space="preserve"> Cancer Genome Atlas database</w:t>
      </w:r>
      <w:r w:rsidRPr="004B7BC2">
        <w:rPr>
          <w:rStyle w:val="shorttext"/>
          <w:rFonts w:ascii="Arial" w:hAnsi="Arial" w:cs="Times New Roman"/>
          <w:sz w:val="24"/>
          <w:szCs w:val="24"/>
        </w:rPr>
        <w:t xml:space="preserve"> </w:t>
      </w:r>
      <w:r w:rsidR="001E18F0" w:rsidRPr="004B7BC2">
        <w:rPr>
          <w:rStyle w:val="shorttext"/>
          <w:rFonts w:ascii="Arial" w:hAnsi="Arial" w:cs="Times New Roman"/>
          <w:sz w:val="24"/>
          <w:szCs w:val="24"/>
        </w:rPr>
        <w:t>(</w:t>
      </w:r>
      <w:r w:rsidRPr="004B7BC2">
        <w:rPr>
          <w:rStyle w:val="shorttext"/>
          <w:rFonts w:ascii="Arial" w:hAnsi="Arial" w:cs="Times New Roman"/>
          <w:sz w:val="24"/>
          <w:szCs w:val="24"/>
        </w:rPr>
        <w:t>TCGA</w:t>
      </w:r>
      <w:r w:rsidR="001E18F0" w:rsidRPr="004B7BC2">
        <w:rPr>
          <w:rStyle w:val="shorttext"/>
          <w:rFonts w:ascii="Arial" w:hAnsi="Arial" w:cs="Times New Roman"/>
          <w:sz w:val="24"/>
          <w:szCs w:val="24"/>
        </w:rPr>
        <w:t>)</w:t>
      </w:r>
      <w:r w:rsidRPr="004B7BC2">
        <w:rPr>
          <w:rStyle w:val="shorttext"/>
          <w:rFonts w:ascii="Arial" w:hAnsi="Arial" w:cs="Times New Roman"/>
          <w:sz w:val="24"/>
          <w:szCs w:val="24"/>
        </w:rPr>
        <w:t xml:space="preserve"> extracted from GEPIA, Myc gene and two adjacent lncRNAs, PVT1 and CCAT1, were highly expressed in esophageal carcinoma (ESCA) specimens </w:t>
      </w:r>
      <w:r w:rsidR="0018377D" w:rsidRPr="004B7BC2">
        <w:rPr>
          <w:rStyle w:val="shorttext"/>
          <w:rFonts w:ascii="Arial" w:hAnsi="Arial" w:cs="Times New Roman"/>
          <w:sz w:val="24"/>
          <w:szCs w:val="24"/>
        </w:rPr>
        <w:t xml:space="preserve">than </w:t>
      </w:r>
      <w:r w:rsidRPr="004B7BC2">
        <w:rPr>
          <w:rStyle w:val="shorttext"/>
          <w:rFonts w:ascii="Arial" w:hAnsi="Arial" w:cs="Times New Roman"/>
          <w:sz w:val="24"/>
          <w:szCs w:val="24"/>
        </w:rPr>
        <w:t>the neighboring normal tissue (Figure 1A</w:t>
      </w:r>
      <w:r w:rsidR="007935B2" w:rsidRPr="004B7BC2">
        <w:rPr>
          <w:rStyle w:val="shorttext"/>
          <w:rFonts w:ascii="Arial" w:hAnsi="Arial" w:cs="Times New Roman"/>
          <w:sz w:val="24"/>
          <w:szCs w:val="24"/>
        </w:rPr>
        <w:t xml:space="preserve"> and B).</w:t>
      </w:r>
      <w:r w:rsidRPr="004B7BC2">
        <w:rPr>
          <w:rStyle w:val="shorttext"/>
          <w:rFonts w:ascii="Arial" w:hAnsi="Arial" w:cs="Times New Roman"/>
          <w:sz w:val="24"/>
          <w:szCs w:val="24"/>
        </w:rPr>
        <w:t xml:space="preserve"> </w:t>
      </w:r>
      <w:r w:rsidR="00712DAD" w:rsidRPr="004B7BC2">
        <w:rPr>
          <w:rStyle w:val="shorttext"/>
          <w:rFonts w:ascii="Arial" w:hAnsi="Arial" w:cs="Times New Roman"/>
          <w:sz w:val="24"/>
          <w:szCs w:val="24"/>
        </w:rPr>
        <w:t>T</w:t>
      </w:r>
      <w:r w:rsidR="007935B2" w:rsidRPr="004B7BC2">
        <w:rPr>
          <w:rStyle w:val="shorttext"/>
          <w:rFonts w:ascii="Arial" w:hAnsi="Arial" w:cs="Times New Roman"/>
          <w:sz w:val="24"/>
          <w:szCs w:val="24"/>
        </w:rPr>
        <w:t xml:space="preserve">he expression levels </w:t>
      </w:r>
      <w:r w:rsidR="00322418" w:rsidRPr="004B7BC2">
        <w:rPr>
          <w:rStyle w:val="shorttext"/>
          <w:rFonts w:ascii="Arial" w:hAnsi="Arial" w:cs="Times New Roman"/>
          <w:sz w:val="24"/>
          <w:szCs w:val="24"/>
        </w:rPr>
        <w:t xml:space="preserve">of Myc, PVT1 and CCAT1 </w:t>
      </w:r>
      <w:r w:rsidR="007935B2" w:rsidRPr="004B7BC2">
        <w:rPr>
          <w:rStyle w:val="shorttext"/>
          <w:rFonts w:ascii="Arial" w:hAnsi="Arial" w:cs="Times New Roman"/>
          <w:sz w:val="24"/>
          <w:szCs w:val="24"/>
        </w:rPr>
        <w:t xml:space="preserve">were </w:t>
      </w:r>
      <w:r w:rsidR="00322418" w:rsidRPr="004B7BC2">
        <w:rPr>
          <w:rStyle w:val="shorttext"/>
          <w:rFonts w:ascii="Arial" w:hAnsi="Arial" w:cs="Times New Roman"/>
          <w:sz w:val="24"/>
          <w:szCs w:val="24"/>
        </w:rPr>
        <w:t>increased</w:t>
      </w:r>
      <w:r w:rsidR="007935B2" w:rsidRPr="004B7BC2">
        <w:rPr>
          <w:rStyle w:val="shorttext"/>
          <w:rFonts w:ascii="Arial" w:hAnsi="Arial" w:cs="Times New Roman"/>
          <w:sz w:val="24"/>
          <w:szCs w:val="24"/>
        </w:rPr>
        <w:t xml:space="preserve"> </w:t>
      </w:r>
      <w:r w:rsidR="00E4548C" w:rsidRPr="004B7BC2">
        <w:rPr>
          <w:rStyle w:val="shorttext"/>
          <w:rFonts w:ascii="Arial" w:hAnsi="Arial" w:cs="Times New Roman"/>
          <w:sz w:val="24"/>
          <w:szCs w:val="24"/>
        </w:rPr>
        <w:t xml:space="preserve">in </w:t>
      </w:r>
      <w:r w:rsidR="007935B2" w:rsidRPr="004B7BC2">
        <w:rPr>
          <w:rStyle w:val="shorttext"/>
          <w:rFonts w:ascii="Arial" w:hAnsi="Arial" w:cs="Times New Roman"/>
          <w:sz w:val="24"/>
          <w:szCs w:val="24"/>
        </w:rPr>
        <w:t xml:space="preserve">ESCA tissues </w:t>
      </w:r>
      <w:r w:rsidR="00E4548C" w:rsidRPr="004B7BC2">
        <w:rPr>
          <w:rStyle w:val="shorttext"/>
          <w:rFonts w:ascii="Arial" w:hAnsi="Arial" w:cs="Times New Roman"/>
          <w:sz w:val="24"/>
          <w:szCs w:val="24"/>
        </w:rPr>
        <w:t xml:space="preserve">than </w:t>
      </w:r>
      <w:r w:rsidR="007935B2" w:rsidRPr="004B7BC2">
        <w:rPr>
          <w:rStyle w:val="shorttext"/>
          <w:rFonts w:ascii="Arial" w:hAnsi="Arial" w:cs="Times New Roman"/>
          <w:sz w:val="24"/>
          <w:szCs w:val="24"/>
        </w:rPr>
        <w:t>paired normal tissues</w:t>
      </w:r>
      <w:r w:rsidR="00BE52CD" w:rsidRPr="004B7BC2">
        <w:rPr>
          <w:rStyle w:val="shorttext"/>
          <w:rFonts w:ascii="Arial" w:hAnsi="Arial" w:cs="Times New Roman"/>
          <w:sz w:val="24"/>
          <w:szCs w:val="24"/>
        </w:rPr>
        <w:t xml:space="preserve">, </w:t>
      </w:r>
      <w:r w:rsidR="00D97384" w:rsidRPr="004B7BC2">
        <w:rPr>
          <w:rStyle w:val="shorttext"/>
          <w:rFonts w:ascii="Arial" w:hAnsi="Arial" w:cs="Times New Roman"/>
          <w:sz w:val="24"/>
          <w:szCs w:val="24"/>
        </w:rPr>
        <w:t>respectively</w:t>
      </w:r>
      <w:r w:rsidR="005158AD" w:rsidRPr="004B7BC2">
        <w:rPr>
          <w:rStyle w:val="shorttext"/>
          <w:rFonts w:ascii="Arial" w:hAnsi="Arial" w:cs="Times New Roman"/>
          <w:sz w:val="24"/>
          <w:szCs w:val="24"/>
        </w:rPr>
        <w:t>.</w:t>
      </w:r>
      <w:r w:rsidR="00D34888" w:rsidRPr="004B7BC2">
        <w:rPr>
          <w:rStyle w:val="shorttext"/>
          <w:rFonts w:ascii="Arial" w:hAnsi="Arial" w:cs="Times New Roman"/>
          <w:sz w:val="24"/>
          <w:szCs w:val="24"/>
        </w:rPr>
        <w:t xml:space="preserve"> In contrast to CCAT1, </w:t>
      </w:r>
      <w:r w:rsidR="003D5F10" w:rsidRPr="004B7BC2">
        <w:rPr>
          <w:rStyle w:val="shorttext"/>
          <w:rFonts w:ascii="Arial" w:hAnsi="Arial" w:cs="Times New Roman"/>
          <w:sz w:val="24"/>
          <w:szCs w:val="24"/>
        </w:rPr>
        <w:t xml:space="preserve">the </w:t>
      </w:r>
      <w:r w:rsidR="00D34888" w:rsidRPr="004B7BC2">
        <w:rPr>
          <w:rStyle w:val="shorttext"/>
          <w:rFonts w:ascii="Arial" w:hAnsi="Arial" w:cs="Times New Roman"/>
          <w:sz w:val="24"/>
          <w:szCs w:val="24"/>
        </w:rPr>
        <w:t xml:space="preserve">up-regulation of PVT1 in ESCA is significantly correlated with </w:t>
      </w:r>
      <w:r w:rsidR="00655016" w:rsidRPr="004B7BC2">
        <w:rPr>
          <w:rStyle w:val="shorttext"/>
          <w:rFonts w:ascii="Arial" w:hAnsi="Arial" w:cs="Times New Roman"/>
          <w:sz w:val="24"/>
          <w:szCs w:val="24"/>
        </w:rPr>
        <w:t xml:space="preserve">increased </w:t>
      </w:r>
      <w:r w:rsidR="00D34888" w:rsidRPr="004B7BC2">
        <w:rPr>
          <w:rStyle w:val="shorttext"/>
          <w:rFonts w:ascii="Arial" w:hAnsi="Arial" w:cs="Times New Roman"/>
          <w:sz w:val="24"/>
          <w:szCs w:val="24"/>
        </w:rPr>
        <w:t>MYC gene expression</w:t>
      </w:r>
      <w:r w:rsidR="003D5F10" w:rsidRPr="004B7BC2">
        <w:rPr>
          <w:rStyle w:val="shorttext"/>
          <w:rFonts w:ascii="Arial" w:hAnsi="Arial" w:cs="Times New Roman"/>
          <w:sz w:val="24"/>
          <w:szCs w:val="24"/>
        </w:rPr>
        <w:t xml:space="preserve"> </w:t>
      </w:r>
      <w:r w:rsidR="00655016" w:rsidRPr="004B7BC2">
        <w:rPr>
          <w:rStyle w:val="shorttext"/>
          <w:rFonts w:ascii="Arial" w:hAnsi="Arial" w:cs="Times New Roman"/>
          <w:sz w:val="24"/>
          <w:szCs w:val="24"/>
        </w:rPr>
        <w:t xml:space="preserve">level </w:t>
      </w:r>
      <w:r w:rsidR="003D5F10" w:rsidRPr="004B7BC2">
        <w:rPr>
          <w:rStyle w:val="shorttext"/>
          <w:rFonts w:ascii="Arial" w:hAnsi="Arial" w:cs="Times New Roman"/>
          <w:sz w:val="24"/>
          <w:szCs w:val="24"/>
        </w:rPr>
        <w:t xml:space="preserve">(Figure </w:t>
      </w:r>
      <w:r w:rsidR="00712DAD" w:rsidRPr="004B7BC2">
        <w:rPr>
          <w:rStyle w:val="shorttext"/>
          <w:rFonts w:ascii="Arial" w:hAnsi="Arial" w:cs="Times New Roman"/>
          <w:sz w:val="24"/>
          <w:szCs w:val="24"/>
        </w:rPr>
        <w:t>1C</w:t>
      </w:r>
      <w:r w:rsidR="003D5F10" w:rsidRPr="004B7BC2">
        <w:rPr>
          <w:rStyle w:val="shorttext"/>
          <w:rFonts w:ascii="Arial" w:hAnsi="Arial" w:cs="Times New Roman"/>
          <w:sz w:val="24"/>
          <w:szCs w:val="24"/>
        </w:rPr>
        <w:t>)</w:t>
      </w:r>
      <w:r w:rsidR="00D34888" w:rsidRPr="004B7BC2">
        <w:rPr>
          <w:rStyle w:val="shorttext"/>
          <w:rFonts w:ascii="Arial" w:hAnsi="Arial" w:cs="Times New Roman"/>
          <w:sz w:val="24"/>
          <w:szCs w:val="24"/>
        </w:rPr>
        <w:t>.</w:t>
      </w:r>
      <w:r w:rsidR="000E6E40" w:rsidRPr="004B7BC2">
        <w:rPr>
          <w:rStyle w:val="shorttext"/>
          <w:rFonts w:ascii="Arial" w:hAnsi="Arial" w:cs="Times New Roman"/>
          <w:sz w:val="24"/>
          <w:szCs w:val="24"/>
        </w:rPr>
        <w:t xml:space="preserve"> </w:t>
      </w:r>
    </w:p>
    <w:p w:rsidR="00C06001" w:rsidRPr="004B7BC2" w:rsidRDefault="00C06001" w:rsidP="00340415">
      <w:pPr>
        <w:spacing w:after="0" w:line="360" w:lineRule="auto"/>
        <w:rPr>
          <w:rFonts w:ascii="Arial" w:hAnsi="Arial" w:cs="Times New Roman"/>
          <w:color w:val="231F20"/>
          <w:sz w:val="24"/>
          <w:szCs w:val="24"/>
        </w:rPr>
      </w:pPr>
      <w:r w:rsidRPr="004B7BC2">
        <w:rPr>
          <w:rFonts w:ascii="Arial" w:hAnsi="Arial" w:cs="Times New Roman"/>
          <w:color w:val="231F20"/>
          <w:sz w:val="24"/>
          <w:szCs w:val="24"/>
        </w:rPr>
        <w:t>To understand the molecular mechanism underlying the control of c-MYC, PVT1 and CCAT1, some bioinformatics databases were used.</w:t>
      </w:r>
    </w:p>
    <w:p w:rsidR="002704E8" w:rsidRPr="004B7BC2" w:rsidRDefault="002704E8" w:rsidP="00340415">
      <w:pPr>
        <w:spacing w:after="0" w:line="360" w:lineRule="auto"/>
        <w:jc w:val="both"/>
        <w:rPr>
          <w:rFonts w:ascii="Arial" w:hAnsi="Arial" w:cs="Times New Roman"/>
          <w:sz w:val="24"/>
          <w:szCs w:val="24"/>
        </w:rPr>
      </w:pPr>
    </w:p>
    <w:p w:rsidR="00092908" w:rsidRPr="004B7BC2" w:rsidRDefault="001D037E" w:rsidP="00340415">
      <w:pPr>
        <w:spacing w:after="0" w:line="360" w:lineRule="auto"/>
        <w:jc w:val="both"/>
        <w:rPr>
          <w:rFonts w:ascii="Arial" w:eastAsia="Times New Roman" w:hAnsi="Arial" w:cs="Times New Roman"/>
          <w:b/>
          <w:bCs/>
          <w:sz w:val="24"/>
          <w:szCs w:val="24"/>
        </w:rPr>
      </w:pPr>
      <w:r w:rsidRPr="004B7BC2">
        <w:rPr>
          <w:rFonts w:ascii="Arial" w:hAnsi="Arial" w:cs="Times New Roman"/>
          <w:b/>
          <w:bCs/>
          <w:sz w:val="24"/>
          <w:szCs w:val="24"/>
        </w:rPr>
        <w:t>Material</w:t>
      </w:r>
      <w:r w:rsidR="006D6979" w:rsidRPr="004B7BC2">
        <w:rPr>
          <w:rFonts w:ascii="Arial" w:hAnsi="Arial" w:cs="Times New Roman"/>
          <w:b/>
          <w:bCs/>
          <w:sz w:val="24"/>
          <w:szCs w:val="24"/>
        </w:rPr>
        <w:t>s and M</w:t>
      </w:r>
      <w:r w:rsidRPr="004B7BC2">
        <w:rPr>
          <w:rFonts w:ascii="Arial" w:hAnsi="Arial" w:cs="Times New Roman"/>
          <w:b/>
          <w:bCs/>
          <w:sz w:val="24"/>
          <w:szCs w:val="24"/>
        </w:rPr>
        <w:t>ethod</w:t>
      </w:r>
      <w:r w:rsidR="006D6979" w:rsidRPr="004B7BC2">
        <w:rPr>
          <w:rFonts w:ascii="Arial" w:hAnsi="Arial" w:cs="Times New Roman"/>
          <w:b/>
          <w:bCs/>
          <w:sz w:val="24"/>
          <w:szCs w:val="24"/>
        </w:rPr>
        <w:t>s</w:t>
      </w:r>
    </w:p>
    <w:p w:rsidR="00E16877" w:rsidRPr="004B7BC2" w:rsidRDefault="00E16877" w:rsidP="00340415">
      <w:pPr>
        <w:spacing w:after="0" w:line="360" w:lineRule="auto"/>
        <w:rPr>
          <w:rFonts w:ascii="Arial" w:hAnsi="Arial" w:cs="Times New Roman"/>
          <w:b/>
          <w:bCs/>
          <w:sz w:val="24"/>
          <w:szCs w:val="24"/>
        </w:rPr>
      </w:pPr>
      <w:r w:rsidRPr="004B7BC2">
        <w:rPr>
          <w:rFonts w:ascii="Arial" w:hAnsi="Arial" w:cs="Times New Roman"/>
          <w:b/>
          <w:bCs/>
          <w:sz w:val="24"/>
          <w:szCs w:val="24"/>
        </w:rPr>
        <w:t>Samples collection</w:t>
      </w:r>
    </w:p>
    <w:p w:rsidR="00BA7EA2" w:rsidRPr="004B7BC2" w:rsidRDefault="00B31817" w:rsidP="00340415">
      <w:pPr>
        <w:autoSpaceDE w:val="0"/>
        <w:autoSpaceDN w:val="0"/>
        <w:adjustRightInd w:val="0"/>
        <w:spacing w:after="0" w:line="360" w:lineRule="auto"/>
        <w:jc w:val="both"/>
        <w:rPr>
          <w:rFonts w:ascii="Arial" w:hAnsi="Arial" w:cs="Times New Roman"/>
          <w:sz w:val="24"/>
          <w:szCs w:val="24"/>
        </w:rPr>
      </w:pPr>
      <w:r w:rsidRPr="004B7BC2">
        <w:rPr>
          <w:rFonts w:ascii="Arial" w:hAnsi="Arial" w:cs="Times New Roman"/>
          <w:sz w:val="24"/>
          <w:szCs w:val="24"/>
        </w:rPr>
        <w:t>The Research Ethics committee of the IR.Goums.REC.1395.256 approved this study</w:t>
      </w:r>
      <w:r w:rsidR="00E16877" w:rsidRPr="004B7BC2">
        <w:rPr>
          <w:rFonts w:ascii="Arial" w:hAnsi="Arial" w:cs="Times New Roman"/>
          <w:sz w:val="24"/>
          <w:szCs w:val="24"/>
        </w:rPr>
        <w:t xml:space="preserve">.   </w:t>
      </w:r>
      <w:r w:rsidR="007B123A" w:rsidRPr="004B7BC2">
        <w:rPr>
          <w:rFonts w:ascii="Arial" w:hAnsi="Arial" w:cs="Times New Roman"/>
          <w:sz w:val="24"/>
          <w:szCs w:val="24"/>
        </w:rPr>
        <w:t>The</w:t>
      </w:r>
      <w:r w:rsidR="007D28C6" w:rsidRPr="004B7BC2">
        <w:rPr>
          <w:rFonts w:ascii="Arial" w:hAnsi="Arial" w:cs="Times New Roman"/>
          <w:sz w:val="24"/>
          <w:szCs w:val="24"/>
        </w:rPr>
        <w:t xml:space="preserve"> </w:t>
      </w:r>
      <w:r w:rsidR="007B123A" w:rsidRPr="004B7BC2">
        <w:rPr>
          <w:rFonts w:ascii="Arial" w:hAnsi="Arial" w:cs="Times New Roman"/>
          <w:sz w:val="24"/>
          <w:szCs w:val="24"/>
        </w:rPr>
        <w:t xml:space="preserve">EC </w:t>
      </w:r>
      <w:r w:rsidR="00E16877" w:rsidRPr="004B7BC2">
        <w:rPr>
          <w:rFonts w:ascii="Arial" w:hAnsi="Arial" w:cs="Times New Roman"/>
          <w:sz w:val="24"/>
          <w:szCs w:val="24"/>
        </w:rPr>
        <w:t xml:space="preserve">tumor tissues and adjacent normal tissues were collected from </w:t>
      </w:r>
      <w:r w:rsidR="007B123A" w:rsidRPr="004B7BC2">
        <w:rPr>
          <w:rFonts w:ascii="Arial" w:hAnsi="Arial" w:cs="Times New Roman"/>
          <w:sz w:val="24"/>
          <w:szCs w:val="24"/>
        </w:rPr>
        <w:t xml:space="preserve">40 </w:t>
      </w:r>
      <w:r w:rsidR="00E16877" w:rsidRPr="004B7BC2">
        <w:rPr>
          <w:rFonts w:ascii="Arial" w:hAnsi="Arial" w:cs="Times New Roman"/>
          <w:sz w:val="24"/>
          <w:szCs w:val="24"/>
        </w:rPr>
        <w:t xml:space="preserve">patients who underwent surgery without </w:t>
      </w:r>
      <w:r w:rsidR="007B123A" w:rsidRPr="004B7BC2">
        <w:rPr>
          <w:rFonts w:ascii="Arial" w:hAnsi="Arial" w:cs="Times New Roman"/>
          <w:sz w:val="24"/>
          <w:szCs w:val="24"/>
        </w:rPr>
        <w:t xml:space="preserve">local or systematic treatment </w:t>
      </w:r>
      <w:r w:rsidR="00E16877" w:rsidRPr="004B7BC2">
        <w:rPr>
          <w:rFonts w:ascii="Arial" w:hAnsi="Arial" w:cs="Times New Roman"/>
          <w:sz w:val="24"/>
          <w:szCs w:val="24"/>
        </w:rPr>
        <w:t>between 201</w:t>
      </w:r>
      <w:r w:rsidR="00523042" w:rsidRPr="004B7BC2">
        <w:rPr>
          <w:rFonts w:ascii="Arial" w:hAnsi="Arial" w:cs="Times New Roman"/>
          <w:sz w:val="24"/>
          <w:szCs w:val="24"/>
        </w:rPr>
        <w:t>6</w:t>
      </w:r>
      <w:r w:rsidR="00E16877" w:rsidRPr="004B7BC2">
        <w:rPr>
          <w:rFonts w:ascii="Arial" w:hAnsi="Arial" w:cs="Times New Roman"/>
          <w:sz w:val="24"/>
          <w:szCs w:val="24"/>
        </w:rPr>
        <w:t xml:space="preserve"> and 201</w:t>
      </w:r>
      <w:r w:rsidR="00523042" w:rsidRPr="004B7BC2">
        <w:rPr>
          <w:rFonts w:ascii="Arial" w:hAnsi="Arial" w:cs="Times New Roman"/>
          <w:sz w:val="24"/>
          <w:szCs w:val="24"/>
        </w:rPr>
        <w:t>7</w:t>
      </w:r>
      <w:r w:rsidR="00E16877" w:rsidRPr="004B7BC2">
        <w:rPr>
          <w:rFonts w:ascii="Arial" w:hAnsi="Arial" w:cs="Times New Roman"/>
          <w:sz w:val="24"/>
          <w:szCs w:val="24"/>
        </w:rPr>
        <w:t xml:space="preserve"> from the Imam Khomeini Hospital, Tehran, Iran. </w:t>
      </w:r>
      <w:r w:rsidR="007A56CF" w:rsidRPr="004B7BC2">
        <w:rPr>
          <w:rFonts w:ascii="Arial" w:hAnsi="Arial" w:cs="Times New Roman"/>
          <w:sz w:val="24"/>
          <w:szCs w:val="24"/>
        </w:rPr>
        <w:t xml:space="preserve">However, two samples were </w:t>
      </w:r>
      <w:r w:rsidR="004D5E9F" w:rsidRPr="004B7BC2">
        <w:rPr>
          <w:rFonts w:ascii="Arial" w:hAnsi="Arial" w:cs="Times New Roman"/>
          <w:sz w:val="24"/>
          <w:szCs w:val="24"/>
        </w:rPr>
        <w:t>lost</w:t>
      </w:r>
      <w:r w:rsidR="007A56CF" w:rsidRPr="004B7BC2">
        <w:rPr>
          <w:rFonts w:ascii="Arial" w:hAnsi="Arial" w:cs="Times New Roman"/>
          <w:sz w:val="24"/>
          <w:szCs w:val="24"/>
        </w:rPr>
        <w:t xml:space="preserve"> during the preparation. </w:t>
      </w:r>
      <w:r w:rsidR="00E16877" w:rsidRPr="004B7BC2">
        <w:rPr>
          <w:rFonts w:ascii="Arial" w:hAnsi="Arial" w:cs="Times New Roman"/>
          <w:sz w:val="24"/>
          <w:szCs w:val="24"/>
        </w:rPr>
        <w:t xml:space="preserve">The fresh tissue specimens were immediately frozen in liquid nitrogen and stored </w:t>
      </w:r>
      <w:r w:rsidR="00E16877" w:rsidRPr="004B7BC2">
        <w:rPr>
          <w:rFonts w:ascii="Arial" w:hAnsi="Arial" w:cs="Times New Roman"/>
          <w:color w:val="000000" w:themeColor="text1"/>
          <w:sz w:val="24"/>
          <w:szCs w:val="24"/>
        </w:rPr>
        <w:t xml:space="preserve">at -80°C for further </w:t>
      </w:r>
      <w:r w:rsidR="00E16877" w:rsidRPr="004B7BC2">
        <w:rPr>
          <w:rFonts w:ascii="Arial" w:hAnsi="Arial" w:cs="Times New Roman"/>
          <w:sz w:val="24"/>
          <w:szCs w:val="24"/>
        </w:rPr>
        <w:t xml:space="preserve">experiments. </w:t>
      </w:r>
    </w:p>
    <w:p w:rsidR="00117948" w:rsidRPr="004B7BC2" w:rsidRDefault="00BA7EA2">
      <w:pPr>
        <w:autoSpaceDE w:val="0"/>
        <w:autoSpaceDN w:val="0"/>
        <w:adjustRightInd w:val="0"/>
        <w:spacing w:after="0" w:line="360" w:lineRule="auto"/>
        <w:jc w:val="both"/>
        <w:rPr>
          <w:rFonts w:ascii="Arial" w:hAnsi="Arial" w:cs="Times New Roman"/>
          <w:sz w:val="24"/>
          <w:szCs w:val="24"/>
        </w:rPr>
      </w:pPr>
      <w:r w:rsidRPr="004B7BC2">
        <w:rPr>
          <w:rFonts w:ascii="Arial" w:hAnsi="Arial" w:cs="Times New Roman"/>
          <w:sz w:val="24"/>
          <w:szCs w:val="24"/>
        </w:rPr>
        <w:t xml:space="preserve">The mean age of patients was about 48 years (range: 29 to 81). </w:t>
      </w:r>
      <w:r w:rsidR="00273230" w:rsidRPr="004B7BC2">
        <w:rPr>
          <w:rFonts w:ascii="Arial" w:hAnsi="Arial" w:cs="Times New Roman"/>
          <w:sz w:val="24"/>
          <w:szCs w:val="24"/>
        </w:rPr>
        <w:t>Further, t</w:t>
      </w:r>
      <w:r w:rsidR="00E16877" w:rsidRPr="004B7BC2">
        <w:rPr>
          <w:rFonts w:ascii="Arial" w:hAnsi="Arial" w:cs="Times New Roman"/>
          <w:sz w:val="24"/>
          <w:szCs w:val="24"/>
        </w:rPr>
        <w:t xml:space="preserve">he association between </w:t>
      </w:r>
      <w:r w:rsidR="0031714B" w:rsidRPr="004B7BC2">
        <w:rPr>
          <w:rFonts w:ascii="Arial" w:hAnsi="Arial" w:cs="Times New Roman"/>
          <w:sz w:val="24"/>
          <w:szCs w:val="24"/>
        </w:rPr>
        <w:t>c-Myc</w:t>
      </w:r>
      <w:r w:rsidR="00E16877" w:rsidRPr="004B7BC2">
        <w:rPr>
          <w:rFonts w:ascii="Arial" w:hAnsi="Arial" w:cs="Times New Roman"/>
          <w:sz w:val="24"/>
          <w:szCs w:val="24"/>
        </w:rPr>
        <w:t xml:space="preserve"> and its </w:t>
      </w:r>
      <w:r w:rsidR="0031714B" w:rsidRPr="004B7BC2">
        <w:rPr>
          <w:rFonts w:ascii="Arial" w:hAnsi="Arial" w:cs="Times New Roman"/>
          <w:sz w:val="24"/>
          <w:szCs w:val="24"/>
        </w:rPr>
        <w:t>neighboring lncRNAs</w:t>
      </w:r>
      <w:r w:rsidRPr="004B7BC2">
        <w:rPr>
          <w:rFonts w:ascii="Arial" w:hAnsi="Arial" w:cs="Times New Roman"/>
          <w:sz w:val="24"/>
          <w:szCs w:val="24"/>
        </w:rPr>
        <w:t xml:space="preserve"> </w:t>
      </w:r>
      <w:r w:rsidR="00E16877" w:rsidRPr="004B7BC2">
        <w:rPr>
          <w:rFonts w:ascii="Arial" w:hAnsi="Arial" w:cs="Times New Roman"/>
          <w:sz w:val="24"/>
          <w:szCs w:val="24"/>
        </w:rPr>
        <w:t xml:space="preserve">expression with clinicopathological features </w:t>
      </w:r>
      <w:r w:rsidR="0031714B" w:rsidRPr="004B7BC2">
        <w:rPr>
          <w:rFonts w:ascii="Arial" w:hAnsi="Arial" w:cs="Times New Roman"/>
          <w:sz w:val="24"/>
          <w:szCs w:val="24"/>
        </w:rPr>
        <w:t>including</w:t>
      </w:r>
      <w:r w:rsidR="00E16877" w:rsidRPr="004B7BC2">
        <w:rPr>
          <w:rFonts w:ascii="Arial" w:hAnsi="Arial" w:cs="Times New Roman"/>
          <w:sz w:val="24"/>
          <w:szCs w:val="24"/>
        </w:rPr>
        <w:t xml:space="preserve"> tumor grade, </w:t>
      </w:r>
      <w:r w:rsidR="00244585" w:rsidRPr="004B7BC2">
        <w:rPr>
          <w:rFonts w:ascii="Arial" w:hAnsi="Arial" w:cs="Times New Roman"/>
          <w:sz w:val="24"/>
          <w:szCs w:val="24"/>
        </w:rPr>
        <w:t xml:space="preserve">tumor stage, </w:t>
      </w:r>
      <w:r w:rsidR="00E16877" w:rsidRPr="004B7BC2">
        <w:rPr>
          <w:rFonts w:ascii="Arial" w:hAnsi="Arial" w:cs="Times New Roman"/>
          <w:sz w:val="24"/>
          <w:szCs w:val="24"/>
        </w:rPr>
        <w:t>lymph</w:t>
      </w:r>
      <w:r w:rsidR="008C7A96" w:rsidRPr="004B7BC2">
        <w:rPr>
          <w:rFonts w:ascii="Arial" w:hAnsi="Arial" w:cs="Times New Roman"/>
          <w:sz w:val="24"/>
          <w:szCs w:val="24"/>
        </w:rPr>
        <w:t xml:space="preserve"> </w:t>
      </w:r>
      <w:r w:rsidR="00E16877" w:rsidRPr="004B7BC2">
        <w:rPr>
          <w:rFonts w:ascii="Arial" w:hAnsi="Arial" w:cs="Times New Roman"/>
          <w:sz w:val="24"/>
          <w:szCs w:val="24"/>
        </w:rPr>
        <w:t>node</w:t>
      </w:r>
      <w:r w:rsidRPr="004B7BC2">
        <w:rPr>
          <w:rFonts w:ascii="Arial" w:hAnsi="Arial" w:cs="Times New Roman"/>
          <w:sz w:val="24"/>
          <w:szCs w:val="24"/>
        </w:rPr>
        <w:t>,</w:t>
      </w:r>
      <w:r w:rsidR="00244585" w:rsidRPr="004B7BC2">
        <w:rPr>
          <w:rFonts w:ascii="Arial" w:hAnsi="Arial" w:cs="Times New Roman"/>
          <w:sz w:val="24"/>
          <w:szCs w:val="24"/>
        </w:rPr>
        <w:t xml:space="preserve"> and</w:t>
      </w:r>
      <w:r w:rsidR="00E16877" w:rsidRPr="004B7BC2">
        <w:rPr>
          <w:rFonts w:ascii="Arial" w:hAnsi="Arial" w:cs="Times New Roman"/>
          <w:sz w:val="24"/>
          <w:szCs w:val="24"/>
        </w:rPr>
        <w:t xml:space="preserve"> metastasis were </w:t>
      </w:r>
      <w:r w:rsidR="00EC0C5C" w:rsidRPr="004B7BC2">
        <w:rPr>
          <w:rFonts w:ascii="Arial" w:hAnsi="Arial" w:cs="Times New Roman"/>
          <w:sz w:val="24"/>
          <w:szCs w:val="24"/>
        </w:rPr>
        <w:t>evaluated</w:t>
      </w:r>
      <w:r w:rsidR="00E16877" w:rsidRPr="004B7BC2">
        <w:rPr>
          <w:rFonts w:ascii="Arial" w:hAnsi="Arial" w:cs="Times New Roman"/>
          <w:sz w:val="24"/>
          <w:szCs w:val="24"/>
        </w:rPr>
        <w:t xml:space="preserve">. </w:t>
      </w:r>
    </w:p>
    <w:p w:rsidR="0074310E" w:rsidRPr="004B7BC2" w:rsidRDefault="0074310E" w:rsidP="00340415">
      <w:pPr>
        <w:spacing w:after="0" w:line="360" w:lineRule="auto"/>
        <w:jc w:val="both"/>
        <w:rPr>
          <w:rFonts w:ascii="Arial" w:hAnsi="Arial" w:cs="Times New Roman"/>
          <w:b/>
          <w:bCs/>
          <w:sz w:val="24"/>
          <w:szCs w:val="24"/>
        </w:rPr>
      </w:pPr>
      <w:r w:rsidRPr="004B7BC2">
        <w:rPr>
          <w:rFonts w:ascii="Arial" w:hAnsi="Arial" w:cs="Times New Roman"/>
          <w:b/>
          <w:bCs/>
          <w:sz w:val="24"/>
          <w:szCs w:val="24"/>
        </w:rPr>
        <w:t xml:space="preserve">Isolation of total RNA </w:t>
      </w:r>
    </w:p>
    <w:p w:rsidR="0074310E" w:rsidRPr="004B7BC2" w:rsidRDefault="0074310E" w:rsidP="00340415">
      <w:pPr>
        <w:autoSpaceDE w:val="0"/>
        <w:autoSpaceDN w:val="0"/>
        <w:adjustRightInd w:val="0"/>
        <w:spacing w:after="0" w:line="360" w:lineRule="auto"/>
        <w:jc w:val="both"/>
        <w:rPr>
          <w:rFonts w:ascii="Arial" w:hAnsi="Arial" w:cs="Times New Roman"/>
          <w:sz w:val="24"/>
          <w:szCs w:val="24"/>
        </w:rPr>
      </w:pPr>
      <w:r w:rsidRPr="004B7BC2">
        <w:rPr>
          <w:rFonts w:ascii="Arial" w:hAnsi="Arial" w:cs="Times New Roman"/>
          <w:sz w:val="24"/>
          <w:szCs w:val="24"/>
        </w:rPr>
        <w:t xml:space="preserve">Total RNA </w:t>
      </w:r>
      <w:r w:rsidR="000A12CF" w:rsidRPr="004B7BC2">
        <w:rPr>
          <w:rFonts w:ascii="Arial" w:hAnsi="Arial" w:cs="Times New Roman"/>
          <w:sz w:val="24"/>
          <w:szCs w:val="24"/>
        </w:rPr>
        <w:t>was</w:t>
      </w:r>
      <w:r w:rsidRPr="004B7BC2">
        <w:rPr>
          <w:rFonts w:ascii="Arial" w:hAnsi="Arial" w:cs="Times New Roman"/>
          <w:sz w:val="24"/>
          <w:szCs w:val="24"/>
        </w:rPr>
        <w:t xml:space="preserve"> extracted from the </w:t>
      </w:r>
      <w:r w:rsidR="00B91E7C" w:rsidRPr="004B7BC2">
        <w:rPr>
          <w:rFonts w:ascii="Arial" w:hAnsi="Arial" w:cs="Times New Roman"/>
          <w:sz w:val="24"/>
          <w:szCs w:val="24"/>
        </w:rPr>
        <w:t>frozen specimens</w:t>
      </w:r>
      <w:r w:rsidR="003C2799" w:rsidRPr="004B7BC2">
        <w:rPr>
          <w:rFonts w:ascii="Arial" w:hAnsi="Arial" w:cs="Times New Roman"/>
          <w:sz w:val="24"/>
          <w:szCs w:val="24"/>
        </w:rPr>
        <w:t xml:space="preserve"> by</w:t>
      </w:r>
      <w:r w:rsidR="007D28C6" w:rsidRPr="004B7BC2">
        <w:rPr>
          <w:rFonts w:ascii="Arial" w:hAnsi="Arial" w:cs="Times New Roman"/>
          <w:sz w:val="24"/>
          <w:szCs w:val="24"/>
        </w:rPr>
        <w:t xml:space="preserve"> </w:t>
      </w:r>
      <w:r w:rsidRPr="004B7BC2">
        <w:rPr>
          <w:rFonts w:ascii="Arial" w:hAnsi="Arial" w:cs="Times New Roman"/>
          <w:sz w:val="24"/>
          <w:szCs w:val="24"/>
        </w:rPr>
        <w:t xml:space="preserve">trizol reagent </w:t>
      </w:r>
      <w:r w:rsidR="006449B9" w:rsidRPr="004B7BC2">
        <w:rPr>
          <w:rFonts w:ascii="Arial" w:hAnsi="Arial" w:cs="Times New Roman"/>
          <w:sz w:val="24"/>
          <w:szCs w:val="24"/>
        </w:rPr>
        <w:t>(Name of company</w:t>
      </w:r>
      <w:ins w:id="0" w:author="ParvanehMehrbod" w:date="2019-01-29T11:11:00Z">
        <w:r w:rsidR="000A12CF" w:rsidRPr="004B7BC2">
          <w:rPr>
            <w:rFonts w:ascii="Arial" w:hAnsi="Arial" w:cs="Times New Roman"/>
            <w:sz w:val="24"/>
            <w:szCs w:val="24"/>
          </w:rPr>
          <w:t>?</w:t>
        </w:r>
      </w:ins>
      <w:r w:rsidR="006449B9" w:rsidRPr="004B7BC2">
        <w:rPr>
          <w:rFonts w:ascii="Arial" w:hAnsi="Arial" w:cs="Times New Roman"/>
          <w:sz w:val="24"/>
          <w:szCs w:val="24"/>
        </w:rPr>
        <w:t xml:space="preserve">) </w:t>
      </w:r>
      <w:r w:rsidRPr="004B7BC2">
        <w:rPr>
          <w:rFonts w:ascii="Arial" w:hAnsi="Arial" w:cs="Times New Roman"/>
          <w:sz w:val="24"/>
          <w:szCs w:val="24"/>
        </w:rPr>
        <w:t xml:space="preserve">according to manufactures instructions. </w:t>
      </w:r>
      <w:r w:rsidR="007F734F" w:rsidRPr="004B7BC2">
        <w:rPr>
          <w:rFonts w:ascii="Arial" w:hAnsi="Arial" w:cs="Times New Roman"/>
          <w:sz w:val="24"/>
          <w:szCs w:val="24"/>
        </w:rPr>
        <w:t xml:space="preserve">The quality and quantity </w:t>
      </w:r>
      <w:r w:rsidRPr="004B7BC2">
        <w:rPr>
          <w:rFonts w:ascii="Arial" w:hAnsi="Arial" w:cs="Times New Roman"/>
          <w:sz w:val="24"/>
          <w:szCs w:val="24"/>
        </w:rPr>
        <w:t>of RNA was evaluated by Nano drop and only samples with an A260/A280 ratio between 1.8 and 2.1 was considered for future analysis.</w:t>
      </w:r>
      <w:r w:rsidR="000252C8" w:rsidRPr="004B7BC2">
        <w:rPr>
          <w:rFonts w:ascii="Arial" w:hAnsi="Arial" w:cs="Times New Roman"/>
          <w:sz w:val="24"/>
          <w:szCs w:val="24"/>
        </w:rPr>
        <w:t xml:space="preserve"> </w:t>
      </w:r>
      <w:r w:rsidR="007F734F" w:rsidRPr="004B7BC2">
        <w:rPr>
          <w:rFonts w:ascii="Arial" w:hAnsi="Arial" w:cs="Times New Roman"/>
          <w:sz w:val="24"/>
          <w:szCs w:val="24"/>
        </w:rPr>
        <w:t xml:space="preserve">To remove DNA contamination, </w:t>
      </w:r>
      <w:r w:rsidR="00A736DA" w:rsidRPr="004B7BC2">
        <w:rPr>
          <w:rFonts w:ascii="Arial" w:hAnsi="Arial" w:cs="Times New Roman"/>
          <w:sz w:val="24"/>
          <w:szCs w:val="24"/>
        </w:rPr>
        <w:t>RNA was treated with DNase</w:t>
      </w:r>
      <w:r w:rsidR="007F734F" w:rsidRPr="004B7BC2">
        <w:rPr>
          <w:rFonts w:ascii="Arial" w:hAnsi="Arial" w:cs="Times New Roman"/>
          <w:sz w:val="24"/>
          <w:szCs w:val="24"/>
        </w:rPr>
        <w:t xml:space="preserve"> enzyme in RNase-free condition</w:t>
      </w:r>
      <w:r w:rsidR="00A736DA" w:rsidRPr="004B7BC2">
        <w:rPr>
          <w:rFonts w:ascii="Arial" w:hAnsi="Arial" w:cs="Times New Roman"/>
          <w:sz w:val="24"/>
          <w:szCs w:val="24"/>
        </w:rPr>
        <w:t xml:space="preserve">. </w:t>
      </w:r>
      <w:r w:rsidR="0042583A" w:rsidRPr="004B7BC2">
        <w:rPr>
          <w:rFonts w:ascii="Arial" w:hAnsi="Arial" w:cs="Times New Roman"/>
          <w:sz w:val="24"/>
          <w:szCs w:val="24"/>
        </w:rPr>
        <w:t>The</w:t>
      </w:r>
      <w:r w:rsidR="00641C52" w:rsidRPr="004B7BC2">
        <w:rPr>
          <w:rFonts w:ascii="Arial" w:hAnsi="Arial" w:cs="Times New Roman"/>
          <w:sz w:val="24"/>
          <w:szCs w:val="24"/>
        </w:rPr>
        <w:t xml:space="preserve"> </w:t>
      </w:r>
      <w:r w:rsidR="0042583A" w:rsidRPr="004B7BC2">
        <w:rPr>
          <w:rFonts w:ascii="Arial" w:hAnsi="Arial" w:cs="Times New Roman"/>
          <w:sz w:val="24"/>
          <w:szCs w:val="24"/>
        </w:rPr>
        <w:t>f</w:t>
      </w:r>
      <w:r w:rsidR="005573E9" w:rsidRPr="004B7BC2">
        <w:rPr>
          <w:rFonts w:ascii="Arial" w:hAnsi="Arial" w:cs="Times New Roman"/>
          <w:sz w:val="24"/>
          <w:szCs w:val="24"/>
        </w:rPr>
        <w:t xml:space="preserve">irst strand </w:t>
      </w:r>
      <w:r w:rsidRPr="004B7BC2">
        <w:rPr>
          <w:rFonts w:ascii="Arial" w:hAnsi="Arial" w:cs="Times New Roman"/>
          <w:sz w:val="24"/>
          <w:szCs w:val="24"/>
        </w:rPr>
        <w:t xml:space="preserve">complementary DNA (cDNA) </w:t>
      </w:r>
      <w:r w:rsidR="005573E9" w:rsidRPr="004B7BC2">
        <w:rPr>
          <w:rFonts w:ascii="Arial" w:hAnsi="Arial" w:cs="Times New Roman"/>
          <w:sz w:val="24"/>
          <w:szCs w:val="24"/>
        </w:rPr>
        <w:t xml:space="preserve">was generated using random </w:t>
      </w:r>
      <w:r w:rsidR="0042583A" w:rsidRPr="004B7BC2">
        <w:rPr>
          <w:rFonts w:ascii="Arial" w:hAnsi="Arial" w:cs="Times New Roman"/>
          <w:sz w:val="24"/>
          <w:szCs w:val="24"/>
        </w:rPr>
        <w:t>hexamer</w:t>
      </w:r>
      <w:r w:rsidR="00641C52" w:rsidRPr="004B7BC2">
        <w:rPr>
          <w:rFonts w:ascii="Arial" w:hAnsi="Arial" w:cs="Times New Roman"/>
          <w:sz w:val="24"/>
          <w:szCs w:val="24"/>
        </w:rPr>
        <w:t xml:space="preserve"> </w:t>
      </w:r>
      <w:r w:rsidR="005573E9" w:rsidRPr="004B7BC2">
        <w:rPr>
          <w:rFonts w:ascii="Arial" w:hAnsi="Arial" w:cs="Times New Roman"/>
          <w:sz w:val="24"/>
          <w:szCs w:val="24"/>
        </w:rPr>
        <w:t xml:space="preserve">primers </w:t>
      </w:r>
      <w:r w:rsidR="0042583A" w:rsidRPr="004B7BC2">
        <w:rPr>
          <w:rFonts w:ascii="Arial" w:hAnsi="Arial" w:cs="Times New Roman"/>
          <w:sz w:val="24"/>
          <w:szCs w:val="24"/>
        </w:rPr>
        <w:t>by</w:t>
      </w:r>
      <w:r w:rsidR="005573E9" w:rsidRPr="004B7BC2">
        <w:rPr>
          <w:rFonts w:ascii="Arial" w:hAnsi="Arial" w:cs="Times New Roman"/>
          <w:sz w:val="24"/>
          <w:szCs w:val="24"/>
        </w:rPr>
        <w:t xml:space="preserve"> the prime</w:t>
      </w:r>
      <w:r w:rsidR="00641C52" w:rsidRPr="004B7BC2">
        <w:rPr>
          <w:rFonts w:ascii="Arial" w:hAnsi="Arial" w:cs="Times New Roman"/>
          <w:sz w:val="24"/>
          <w:szCs w:val="24"/>
        </w:rPr>
        <w:t xml:space="preserve"> </w:t>
      </w:r>
      <w:r w:rsidR="005573E9" w:rsidRPr="004B7BC2">
        <w:rPr>
          <w:rFonts w:ascii="Arial" w:hAnsi="Arial" w:cs="Times New Roman"/>
          <w:sz w:val="24"/>
          <w:szCs w:val="24"/>
        </w:rPr>
        <w:t>script RT Reagent kit (ABI).</w:t>
      </w:r>
    </w:p>
    <w:p w:rsidR="00903E5B" w:rsidRPr="004B7BC2" w:rsidRDefault="00903E5B" w:rsidP="00340415">
      <w:pPr>
        <w:spacing w:after="0" w:line="360" w:lineRule="auto"/>
        <w:jc w:val="both"/>
        <w:rPr>
          <w:rStyle w:val="shorttext"/>
        </w:rPr>
      </w:pPr>
    </w:p>
    <w:p w:rsidR="00B20E93" w:rsidRPr="004B7BC2" w:rsidRDefault="0058277E" w:rsidP="00340415">
      <w:pPr>
        <w:spacing w:after="0" w:line="360" w:lineRule="auto"/>
        <w:jc w:val="both"/>
        <w:rPr>
          <w:rStyle w:val="shorttext"/>
        </w:rPr>
      </w:pPr>
      <w:r w:rsidRPr="004B7BC2">
        <w:rPr>
          <w:rStyle w:val="shorttext"/>
          <w:rFonts w:ascii="Arial" w:hAnsi="Arial" w:cs="Times New Roman"/>
          <w:b/>
          <w:bCs/>
          <w:sz w:val="24"/>
          <w:szCs w:val="24"/>
        </w:rPr>
        <w:t>Real-Time PCR</w:t>
      </w:r>
    </w:p>
    <w:p w:rsidR="00A14998" w:rsidRPr="004B7BC2" w:rsidRDefault="7FB8DDA3" w:rsidP="00A170EB">
      <w:pPr>
        <w:spacing w:after="0" w:line="360" w:lineRule="auto"/>
        <w:jc w:val="both"/>
        <w:rPr>
          <w:rFonts w:ascii="Arial" w:hAnsi="Arial" w:cs="Times New Roman"/>
          <w:color w:val="231F20"/>
          <w:sz w:val="24"/>
          <w:szCs w:val="24"/>
        </w:rPr>
      </w:pPr>
      <w:r w:rsidRPr="004B7BC2">
        <w:rPr>
          <w:rStyle w:val="shorttext"/>
          <w:rFonts w:ascii="Arial" w:hAnsi="Arial" w:cs="Times New Roman"/>
          <w:sz w:val="24"/>
          <w:szCs w:val="24"/>
        </w:rPr>
        <w:t xml:space="preserve">The quantitative real-time PCR was carried out using standard SYBER green premix EX tag2 (TAKARA) in 20 </w:t>
      </w:r>
      <w:r w:rsidRPr="004B7BC2">
        <w:rPr>
          <w:rFonts w:ascii="Arial" w:hAnsi="Arial" w:cs="Times New Roman"/>
          <w:color w:val="231F20"/>
          <w:sz w:val="24"/>
          <w:szCs w:val="24"/>
        </w:rPr>
        <w:t>μl</w:t>
      </w:r>
      <w:r w:rsidRPr="004B7BC2">
        <w:rPr>
          <w:rStyle w:val="shorttext"/>
          <w:rFonts w:ascii="Arial" w:hAnsi="Arial" w:cs="Times New Roman"/>
          <w:sz w:val="24"/>
          <w:szCs w:val="24"/>
        </w:rPr>
        <w:t xml:space="preserve"> to detect the mRNA level of MYC, PVT1, and CCAT1 genes. All qRT–PCR reaction</w:t>
      </w:r>
      <w:r w:rsidR="000A12CF" w:rsidRPr="004B7BC2">
        <w:rPr>
          <w:rStyle w:val="shorttext"/>
          <w:rFonts w:ascii="Arial" w:hAnsi="Arial" w:cs="Times New Roman"/>
          <w:sz w:val="24"/>
          <w:szCs w:val="24"/>
        </w:rPr>
        <w:t>s</w:t>
      </w:r>
      <w:r w:rsidRPr="004B7BC2">
        <w:rPr>
          <w:rStyle w:val="shorttext"/>
          <w:rFonts w:ascii="Arial" w:hAnsi="Arial" w:cs="Times New Roman"/>
          <w:sz w:val="24"/>
          <w:szCs w:val="24"/>
        </w:rPr>
        <w:t xml:space="preserve"> were </w:t>
      </w:r>
      <w:r w:rsidRPr="004B7BC2">
        <w:rPr>
          <w:rFonts w:ascii="Arial" w:hAnsi="Arial" w:cs="Times New Roman"/>
          <w:color w:val="231F20"/>
          <w:sz w:val="24"/>
          <w:szCs w:val="24"/>
        </w:rPr>
        <w:t xml:space="preserve">performed for 40 cycles of </w:t>
      </w:r>
      <w:r w:rsidRPr="004B7BC2">
        <w:rPr>
          <w:rStyle w:val="shorttext"/>
          <w:rFonts w:ascii="Arial" w:hAnsi="Arial" w:cs="Times New Roman"/>
          <w:sz w:val="24"/>
          <w:szCs w:val="24"/>
        </w:rPr>
        <w:t>94°C for 30 s, 60°C for 30 s, and 72°C for 30 s, on ABI 7300 Real Time PCR system (Applied Biosystems, USA). All experiments were performed in duplicate and the specificity of PCR product was confirmed by melt curve analys</w:t>
      </w:r>
      <w:r w:rsidR="003636C9" w:rsidRPr="004B7BC2">
        <w:rPr>
          <w:rStyle w:val="shorttext"/>
          <w:rFonts w:ascii="Arial" w:hAnsi="Arial" w:cs="Times New Roman"/>
          <w:sz w:val="24"/>
          <w:szCs w:val="24"/>
        </w:rPr>
        <w:t>i</w:t>
      </w:r>
      <w:r w:rsidRPr="004B7BC2">
        <w:rPr>
          <w:rStyle w:val="shorttext"/>
          <w:rFonts w:ascii="Arial" w:hAnsi="Arial" w:cs="Times New Roman"/>
          <w:sz w:val="24"/>
          <w:szCs w:val="24"/>
        </w:rPr>
        <w:t xml:space="preserve">s. GAPDH was chosen as an endogenous control to normalize the expression level of candidate genes. The characteristics of primers were indicated in Table 1. Subsequently, the expression level of target genes was calculated using </w:t>
      </w:r>
      <w:r w:rsidRPr="004B7BC2">
        <w:rPr>
          <w:rFonts w:ascii="Arial" w:hAnsi="Arial" w:cs="Times New Roman"/>
          <w:color w:val="231F20"/>
          <w:sz w:val="24"/>
          <w:szCs w:val="24"/>
        </w:rPr>
        <w:t>2</w:t>
      </w:r>
      <w:r w:rsidRPr="004B7BC2">
        <w:rPr>
          <w:rFonts w:ascii="Arial" w:hAnsi="Arial" w:cs="Times New Roman"/>
          <w:color w:val="231F20"/>
          <w:sz w:val="24"/>
          <w:szCs w:val="24"/>
          <w:vertAlign w:val="superscript"/>
        </w:rPr>
        <w:t>–</w:t>
      </w:r>
      <w:r w:rsidRPr="004B7BC2">
        <w:rPr>
          <w:rFonts w:ascii="MS Reference Sans Serif" w:hAnsi="MS Reference Sans Serif" w:cs="MS Reference Sans Serif"/>
          <w:color w:val="231F20"/>
          <w:sz w:val="24"/>
          <w:szCs w:val="24"/>
          <w:vertAlign w:val="superscript"/>
        </w:rPr>
        <w:t>△△</w:t>
      </w:r>
      <w:r w:rsidRPr="004B7BC2">
        <w:rPr>
          <w:rFonts w:ascii="Arial" w:hAnsi="Arial" w:cs="Times New Roman"/>
          <w:color w:val="231F20"/>
          <w:sz w:val="24"/>
          <w:szCs w:val="24"/>
          <w:vertAlign w:val="superscript"/>
        </w:rPr>
        <w:t>Ct</w:t>
      </w:r>
      <w:r w:rsidRPr="004B7BC2">
        <w:rPr>
          <w:rFonts w:ascii="Arial" w:hAnsi="Arial" w:cs="Times New Roman"/>
          <w:color w:val="231F20"/>
          <w:sz w:val="24"/>
          <w:szCs w:val="24"/>
        </w:rPr>
        <w:t xml:space="preserve"> method </w:t>
      </w:r>
      <w:r w:rsidR="00926F8D" w:rsidRPr="004B7BC2">
        <w:rPr>
          <w:rFonts w:ascii="Arial" w:hAnsi="Arial" w:cs="Times New Roman"/>
          <w:color w:val="231F20"/>
          <w:sz w:val="24"/>
          <w:szCs w:val="24"/>
        </w:rPr>
        <w:fldChar w:fldCharType="begin"/>
      </w:r>
      <w:r w:rsidR="004453F1" w:rsidRPr="004B7BC2">
        <w:rPr>
          <w:rFonts w:ascii="Arial" w:hAnsi="Arial" w:cs="Times New Roman"/>
          <w:color w:val="231F20"/>
          <w:sz w:val="24"/>
          <w:szCs w:val="24"/>
        </w:rPr>
        <w:instrText xml:space="preserve"> ADDIN EN.CITE &lt;EndNote&gt;&lt;Cite&gt;&lt;Author&gt;Livak&lt;/Author&gt;&lt;Year&gt;2001&lt;/Year&gt;&lt;RecNum&gt;30&lt;/RecNum&gt;&lt;DisplayText&gt;[18]&lt;/DisplayText&gt;&lt;record&gt;&lt;rec-number&gt;30&lt;/rec-number&gt;&lt;foreign-keys&gt;&lt;key app="EN" db-id="p0wp90sdrts25ae2fr3vspwcrrxapwzwx25d" timestamp="1499661641"&gt;30&lt;/key&gt;&lt;/foreign-keys&gt;&lt;ref-type name="Journal Article"&gt;17&lt;/ref-type&gt;&lt;contributors&gt;&lt;authors&gt;&lt;author&gt;Livak, Kenneth J&lt;/author&gt;&lt;author&gt;Schmittgen, Thomas D&lt;/author&gt;&lt;/authors&gt;&lt;/contributors&gt;&lt;titles&gt;&lt;title&gt;&lt;style face="normal" font="default" size="100%"&gt;Analysis of relative gene expression data using real-time quantitative PCR and the 2&lt;/style&gt;&lt;style face="superscript" font="default" size="100%"&gt;-&lt;/style&gt;&lt;style face="superscript" font="default" charset="161" size="100%"&gt;ΔΔ&lt;/style&gt;&lt;style face="superscript" font="Times New Roman" size="100%"&gt;Ct&lt;/style&gt;&lt;style face="superscript" font="default" size="14"&gt; &lt;/style&gt;&lt;style face="normal" font="default" size="100%"&gt;method&lt;/style&gt;&lt;/title&gt;&lt;secondary-title&gt;methods&lt;/secondary-title&gt;&lt;/titles&gt;&lt;periodical&gt;&lt;full-title&gt;Methods&lt;/full-title&gt;&lt;abbr-1&gt;Methods&lt;/abbr-1&gt;&lt;abbr-2&gt;Methods&lt;/abbr-2&gt;&lt;/periodical&gt;&lt;pages&gt;402-408&lt;/pages&gt;&lt;volume&gt;25&lt;/volume&gt;&lt;number&gt;4&lt;/number&gt;&lt;dates&gt;&lt;year&gt;2001&lt;/year&gt;&lt;/dates&gt;&lt;isbn&gt;1046-2023&lt;/isbn&gt;&lt;urls&gt;&lt;/urls&gt;&lt;/record&gt;&lt;/Cite&gt;&lt;/EndNote&gt;</w:instrText>
      </w:r>
      <w:r w:rsidR="00926F8D" w:rsidRPr="004B7BC2">
        <w:rPr>
          <w:rFonts w:ascii="Arial" w:hAnsi="Arial" w:cs="Times New Roman"/>
          <w:color w:val="231F20"/>
          <w:sz w:val="24"/>
          <w:szCs w:val="24"/>
        </w:rPr>
        <w:fldChar w:fldCharType="separate"/>
      </w:r>
      <w:r w:rsidR="004453F1" w:rsidRPr="004B7BC2">
        <w:rPr>
          <w:rFonts w:ascii="Arial" w:hAnsi="Arial" w:cs="Times New Roman"/>
          <w:noProof/>
          <w:color w:val="231F20"/>
          <w:sz w:val="24"/>
          <w:szCs w:val="24"/>
        </w:rPr>
        <w:t>[</w:t>
      </w:r>
      <w:hyperlink w:anchor="_ENREF_18" w:tooltip="Livak, 2001 #30" w:history="1">
        <w:r w:rsidR="00636743" w:rsidRPr="004B7BC2">
          <w:rPr>
            <w:rFonts w:ascii="Arial" w:hAnsi="Arial" w:cs="Times New Roman"/>
            <w:noProof/>
            <w:color w:val="231F20"/>
            <w:sz w:val="24"/>
            <w:szCs w:val="24"/>
          </w:rPr>
          <w:t>18</w:t>
        </w:r>
      </w:hyperlink>
      <w:r w:rsidR="004453F1" w:rsidRPr="004B7BC2">
        <w:rPr>
          <w:rFonts w:ascii="Arial" w:hAnsi="Arial" w:cs="Times New Roman"/>
          <w:noProof/>
          <w:color w:val="231F20"/>
          <w:sz w:val="24"/>
          <w:szCs w:val="24"/>
        </w:rPr>
        <w:t>]</w:t>
      </w:r>
      <w:r w:rsidR="00926F8D" w:rsidRPr="004B7BC2">
        <w:rPr>
          <w:rFonts w:ascii="Arial" w:hAnsi="Arial" w:cs="Times New Roman"/>
          <w:color w:val="231F20"/>
          <w:sz w:val="24"/>
          <w:szCs w:val="24"/>
        </w:rPr>
        <w:fldChar w:fldCharType="end"/>
      </w:r>
      <w:r w:rsidRPr="004B7BC2">
        <w:rPr>
          <w:rFonts w:ascii="Arial" w:hAnsi="Arial" w:cs="Times New Roman"/>
          <w:color w:val="231F20"/>
          <w:sz w:val="24"/>
          <w:szCs w:val="24"/>
        </w:rPr>
        <w:t>.</w:t>
      </w:r>
    </w:p>
    <w:p w:rsidR="00903E5B" w:rsidRPr="004B7BC2" w:rsidRDefault="00903E5B" w:rsidP="00340415">
      <w:pPr>
        <w:spacing w:after="0" w:line="360" w:lineRule="auto"/>
        <w:rPr>
          <w:rFonts w:ascii="Arial" w:hAnsi="Arial" w:cs="Times New Roman"/>
          <w:color w:val="231F20"/>
          <w:sz w:val="24"/>
          <w:szCs w:val="24"/>
        </w:rPr>
      </w:pPr>
    </w:p>
    <w:p w:rsidR="006A2D82" w:rsidRPr="004B7BC2" w:rsidRDefault="006A2D82" w:rsidP="00340415">
      <w:pPr>
        <w:spacing w:after="0" w:line="360" w:lineRule="auto"/>
        <w:rPr>
          <w:rFonts w:ascii="Arial" w:hAnsi="Arial" w:cs="Times New Roman"/>
          <w:b/>
          <w:bCs/>
          <w:color w:val="231F20"/>
          <w:sz w:val="24"/>
          <w:szCs w:val="24"/>
        </w:rPr>
      </w:pPr>
      <w:r w:rsidRPr="004B7BC2">
        <w:rPr>
          <w:rFonts w:ascii="Arial" w:hAnsi="Arial" w:cs="Times New Roman"/>
          <w:b/>
          <w:bCs/>
          <w:color w:val="231F20"/>
          <w:sz w:val="24"/>
          <w:szCs w:val="24"/>
        </w:rPr>
        <w:t>lncRNA</w:t>
      </w:r>
      <w:r w:rsidRPr="004B7BC2">
        <w:rPr>
          <w:rFonts w:ascii="Arial" w:eastAsia="MS Mincho" w:hAnsi="Arial" w:cs="Times New Roman"/>
          <w:b/>
          <w:bCs/>
          <w:color w:val="231F20"/>
          <w:sz w:val="24"/>
          <w:szCs w:val="24"/>
        </w:rPr>
        <w:t>-</w:t>
      </w:r>
      <w:r w:rsidRPr="004B7BC2">
        <w:rPr>
          <w:rFonts w:ascii="Arial" w:hAnsi="Arial" w:cs="Times New Roman"/>
          <w:b/>
          <w:bCs/>
          <w:color w:val="231F20"/>
          <w:sz w:val="24"/>
          <w:szCs w:val="24"/>
        </w:rPr>
        <w:t>miRNA interaction analysis</w:t>
      </w:r>
    </w:p>
    <w:p w:rsidR="00B31817" w:rsidRDefault="7FB8DDA3" w:rsidP="00340415">
      <w:pPr>
        <w:spacing w:after="0" w:line="360" w:lineRule="auto"/>
        <w:jc w:val="both"/>
        <w:rPr>
          <w:rFonts w:ascii="Arial" w:hAnsi="Arial" w:cs="Times New Roman"/>
          <w:b/>
          <w:bCs/>
          <w:color w:val="231F20"/>
          <w:sz w:val="24"/>
          <w:szCs w:val="24"/>
        </w:rPr>
      </w:pPr>
      <w:r w:rsidRPr="004B7BC2">
        <w:rPr>
          <w:rFonts w:ascii="Arial" w:hAnsi="Arial" w:cs="Times New Roman"/>
          <w:color w:val="231F20"/>
          <w:sz w:val="24"/>
          <w:szCs w:val="24"/>
        </w:rPr>
        <w:t>In order to identify and predict the interaction of lncRNAs</w:t>
      </w:r>
      <w:r w:rsidR="003636C9" w:rsidRPr="004B7BC2">
        <w:rPr>
          <w:rFonts w:ascii="Arial" w:hAnsi="Arial" w:cs="Times New Roman"/>
          <w:color w:val="231F20"/>
          <w:sz w:val="24"/>
          <w:szCs w:val="24"/>
        </w:rPr>
        <w:t xml:space="preserve">; </w:t>
      </w:r>
      <w:r w:rsidRPr="004B7BC2">
        <w:rPr>
          <w:rFonts w:ascii="Arial" w:hAnsi="Arial" w:cs="Times New Roman"/>
          <w:color w:val="231F20"/>
          <w:sz w:val="24"/>
          <w:szCs w:val="24"/>
        </w:rPr>
        <w:t>CCAT1 and PVT1 with miRNAs, the mirDIP 4.1 database was applied (ophid.utoronto.ca/mirDIP/). This database predicts which MiRNAs are able to be target c-MYC, PVT1, and CCAT1 with very high, high</w:t>
      </w:r>
      <w:r w:rsidR="004453F1" w:rsidRPr="004B7BC2">
        <w:rPr>
          <w:rFonts w:ascii="Arial" w:hAnsi="Arial" w:cs="Times New Roman"/>
          <w:color w:val="231F20"/>
          <w:sz w:val="24"/>
          <w:szCs w:val="24"/>
        </w:rPr>
        <w:t>,</w:t>
      </w:r>
      <w:r w:rsidRPr="004B7BC2">
        <w:rPr>
          <w:rFonts w:ascii="Arial" w:hAnsi="Arial" w:cs="Times New Roman"/>
          <w:color w:val="231F20"/>
          <w:sz w:val="24"/>
          <w:szCs w:val="24"/>
        </w:rPr>
        <w:t xml:space="preserve"> and medium score number</w:t>
      </w:r>
      <w:r w:rsidR="00B31817">
        <w:rPr>
          <w:rFonts w:ascii="Arial" w:hAnsi="Arial" w:cs="Times New Roman"/>
          <w:color w:val="231F20"/>
          <w:sz w:val="24"/>
          <w:szCs w:val="24"/>
        </w:rPr>
        <w:t>s</w:t>
      </w:r>
      <w:r w:rsidRPr="004B7BC2">
        <w:rPr>
          <w:rFonts w:ascii="Arial" w:hAnsi="Arial" w:cs="Times New Roman"/>
          <w:color w:val="231F20"/>
          <w:sz w:val="24"/>
          <w:szCs w:val="24"/>
        </w:rPr>
        <w:t>. Very high and high score number</w:t>
      </w:r>
      <w:r w:rsidR="00B31817">
        <w:rPr>
          <w:rFonts w:ascii="Arial" w:hAnsi="Arial" w:cs="Times New Roman"/>
          <w:color w:val="231F20"/>
          <w:sz w:val="24"/>
          <w:szCs w:val="24"/>
        </w:rPr>
        <w:t>s</w:t>
      </w:r>
      <w:r w:rsidRPr="004B7BC2">
        <w:rPr>
          <w:rFonts w:ascii="Arial" w:hAnsi="Arial" w:cs="Times New Roman"/>
          <w:color w:val="231F20"/>
          <w:sz w:val="24"/>
          <w:szCs w:val="24"/>
        </w:rPr>
        <w:t xml:space="preserve"> indicated </w:t>
      </w:r>
      <w:r w:rsidR="00781113" w:rsidRPr="004B7BC2">
        <w:rPr>
          <w:rFonts w:ascii="Arial" w:hAnsi="Arial" w:cs="Times New Roman"/>
          <w:color w:val="231F20"/>
          <w:sz w:val="24"/>
          <w:szCs w:val="24"/>
        </w:rPr>
        <w:t>stronger</w:t>
      </w:r>
      <w:r w:rsidRPr="004B7BC2">
        <w:rPr>
          <w:rFonts w:ascii="Arial" w:hAnsi="Arial" w:cs="Times New Roman"/>
          <w:color w:val="231F20"/>
          <w:sz w:val="24"/>
          <w:szCs w:val="24"/>
        </w:rPr>
        <w:t xml:space="preserve"> binding ability. </w:t>
      </w:r>
    </w:p>
    <w:p w:rsidR="00B31817" w:rsidRDefault="00B31817" w:rsidP="00340415">
      <w:pPr>
        <w:spacing w:after="0" w:line="360" w:lineRule="auto"/>
        <w:jc w:val="both"/>
        <w:rPr>
          <w:rFonts w:ascii="Arial" w:hAnsi="Arial" w:cs="Times New Roman"/>
          <w:b/>
          <w:bCs/>
          <w:color w:val="231F20"/>
          <w:sz w:val="24"/>
          <w:szCs w:val="24"/>
        </w:rPr>
      </w:pPr>
    </w:p>
    <w:p w:rsidR="7FB8DDA3" w:rsidRPr="004B7BC2" w:rsidRDefault="7FB8DDA3" w:rsidP="00340415">
      <w:pPr>
        <w:spacing w:after="0" w:line="360" w:lineRule="auto"/>
        <w:jc w:val="both"/>
        <w:rPr>
          <w:rFonts w:ascii="Arial" w:hAnsi="Arial" w:cs="Times New Roman"/>
          <w:color w:val="231F20"/>
          <w:sz w:val="24"/>
          <w:szCs w:val="24"/>
        </w:rPr>
      </w:pPr>
      <w:r w:rsidRPr="004B7BC2">
        <w:rPr>
          <w:rFonts w:ascii="Arial" w:hAnsi="Arial" w:cs="Times New Roman"/>
          <w:b/>
          <w:bCs/>
          <w:color w:val="231F20"/>
          <w:sz w:val="24"/>
          <w:szCs w:val="24"/>
        </w:rPr>
        <w:t>Interaction analysis of c-MYC, PVT1 and CCAT1</w:t>
      </w:r>
    </w:p>
    <w:p w:rsidR="7FB8DDA3" w:rsidRPr="004B7BC2" w:rsidRDefault="7FB8DDA3" w:rsidP="00234787">
      <w:pPr>
        <w:spacing w:after="0" w:line="360" w:lineRule="auto"/>
        <w:jc w:val="both"/>
        <w:rPr>
          <w:rFonts w:ascii="Arial" w:hAnsi="Arial" w:cs="Times New Roman"/>
          <w:color w:val="231F20"/>
          <w:sz w:val="24"/>
          <w:szCs w:val="24"/>
        </w:rPr>
      </w:pPr>
      <w:r w:rsidRPr="004B7BC2">
        <w:rPr>
          <w:rFonts w:ascii="Arial" w:hAnsi="Arial" w:cs="Times New Roman"/>
          <w:color w:val="231F20"/>
          <w:sz w:val="24"/>
          <w:szCs w:val="24"/>
        </w:rPr>
        <w:t xml:space="preserve">In order to investigate, based upon the experimental evidence, which genes to target with lncRNAs PVT1 and CCAT1 in different cancer types, a bioinformatics EVlncRNAs database was applied (biophy.dzu.edu.cn/EVLncRNAs/). Moreover, </w:t>
      </w:r>
      <w:r w:rsidR="003B2346" w:rsidRPr="004B7BC2">
        <w:rPr>
          <w:rFonts w:ascii="Arial" w:hAnsi="Arial" w:cs="Times New Roman"/>
          <w:color w:val="231F20"/>
          <w:sz w:val="24"/>
          <w:szCs w:val="24"/>
        </w:rPr>
        <w:t>RA</w:t>
      </w:r>
      <w:r w:rsidR="00234787" w:rsidRPr="004B7BC2">
        <w:rPr>
          <w:rFonts w:ascii="Arial" w:hAnsi="Arial" w:cs="Times New Roman"/>
          <w:color w:val="231F20"/>
          <w:sz w:val="24"/>
          <w:szCs w:val="24"/>
        </w:rPr>
        <w:t>I</w:t>
      </w:r>
      <w:r w:rsidR="003B2346" w:rsidRPr="004B7BC2">
        <w:rPr>
          <w:rFonts w:ascii="Arial" w:hAnsi="Arial" w:cs="Times New Roman"/>
          <w:color w:val="231F20"/>
          <w:sz w:val="24"/>
          <w:szCs w:val="24"/>
        </w:rPr>
        <w:t xml:space="preserve">D v.2 database was used to </w:t>
      </w:r>
      <w:r w:rsidRPr="004B7BC2">
        <w:rPr>
          <w:rFonts w:ascii="Arial" w:hAnsi="Arial" w:cs="Times New Roman"/>
          <w:color w:val="231F20"/>
          <w:sz w:val="24"/>
          <w:szCs w:val="24"/>
        </w:rPr>
        <w:t>identify some protein interaction</w:t>
      </w:r>
      <w:r w:rsidR="003B2346" w:rsidRPr="004B7BC2">
        <w:rPr>
          <w:rFonts w:ascii="Arial" w:hAnsi="Arial" w:cs="Times New Roman"/>
          <w:color w:val="231F20"/>
          <w:sz w:val="24"/>
          <w:szCs w:val="24"/>
        </w:rPr>
        <w:t>s</w:t>
      </w:r>
      <w:r w:rsidRPr="004B7BC2">
        <w:rPr>
          <w:rFonts w:ascii="Arial" w:hAnsi="Arial" w:cs="Times New Roman"/>
          <w:color w:val="231F20"/>
          <w:sz w:val="24"/>
          <w:szCs w:val="24"/>
        </w:rPr>
        <w:t xml:space="preserve"> with PVT1 and CCAT1. </w:t>
      </w:r>
    </w:p>
    <w:p w:rsidR="00B31817" w:rsidRDefault="7FB8DDA3" w:rsidP="002C40B1">
      <w:pPr>
        <w:spacing w:after="0" w:line="360" w:lineRule="auto"/>
        <w:jc w:val="both"/>
        <w:rPr>
          <w:rFonts w:ascii="Arial" w:hAnsi="Arial" w:cs="Times New Roman"/>
          <w:color w:val="231F20"/>
          <w:sz w:val="24"/>
          <w:szCs w:val="24"/>
        </w:rPr>
      </w:pPr>
      <w:r w:rsidRPr="004B7BC2">
        <w:rPr>
          <w:rFonts w:ascii="Arial" w:hAnsi="Arial" w:cs="Times New Roman"/>
          <w:color w:val="231F20"/>
          <w:sz w:val="24"/>
          <w:szCs w:val="24"/>
        </w:rPr>
        <w:t>According to the lncRNA Disease database, the regulatory relationships of these genes in cancer was examined</w:t>
      </w:r>
      <w:r w:rsidR="002C40B1" w:rsidRPr="004B7BC2">
        <w:rPr>
          <w:rFonts w:ascii="Arial" w:hAnsi="Arial" w:cs="Times New Roman"/>
          <w:color w:val="231F20"/>
          <w:sz w:val="24"/>
          <w:szCs w:val="24"/>
        </w:rPr>
        <w:t xml:space="preserve"> to identify the potential mRNA target genes of CCAT1 and PVT1.</w:t>
      </w:r>
    </w:p>
    <w:p w:rsidR="00903E5B" w:rsidRPr="004B7BC2" w:rsidRDefault="00903E5B" w:rsidP="002C40B1">
      <w:pPr>
        <w:spacing w:after="0" w:line="360" w:lineRule="auto"/>
        <w:jc w:val="both"/>
        <w:rPr>
          <w:rFonts w:ascii="Arial" w:hAnsi="Arial" w:cs="Times New Roman"/>
          <w:color w:val="231F20"/>
          <w:sz w:val="24"/>
          <w:szCs w:val="24"/>
        </w:rPr>
      </w:pPr>
    </w:p>
    <w:p w:rsidR="00903E5B" w:rsidRPr="004B7BC2" w:rsidRDefault="7FB8DDA3" w:rsidP="00340415">
      <w:pPr>
        <w:spacing w:after="0" w:line="360" w:lineRule="auto"/>
        <w:jc w:val="both"/>
        <w:rPr>
          <w:rFonts w:ascii="Arial" w:hAnsi="Arial" w:cs="Times New Roman"/>
          <w:b/>
          <w:bCs/>
          <w:color w:val="231F20"/>
          <w:sz w:val="24"/>
          <w:szCs w:val="24"/>
        </w:rPr>
      </w:pPr>
      <w:r w:rsidRPr="004B7BC2">
        <w:rPr>
          <w:rFonts w:ascii="Arial" w:hAnsi="Arial" w:cs="Times New Roman"/>
          <w:b/>
          <w:bCs/>
          <w:color w:val="231F20"/>
          <w:sz w:val="24"/>
          <w:szCs w:val="24"/>
        </w:rPr>
        <w:t>Expression profile analysis of c-MYC, PVT1 and CCAT1 in cancer</w:t>
      </w:r>
    </w:p>
    <w:p w:rsidR="00903E5B" w:rsidRPr="004B7BC2" w:rsidRDefault="7FB8DDA3" w:rsidP="00A170EB">
      <w:pPr>
        <w:spacing w:after="0" w:line="360" w:lineRule="auto"/>
        <w:jc w:val="both"/>
        <w:rPr>
          <w:rFonts w:ascii="Arial" w:hAnsi="Arial" w:cs="Times New Roman"/>
          <w:color w:val="231F20"/>
          <w:sz w:val="24"/>
          <w:szCs w:val="24"/>
        </w:rPr>
      </w:pPr>
      <w:r w:rsidRPr="004B7BC2">
        <w:rPr>
          <w:rFonts w:ascii="Arial" w:hAnsi="Arial" w:cs="Times New Roman"/>
          <w:color w:val="231F20"/>
          <w:sz w:val="24"/>
          <w:szCs w:val="24"/>
        </w:rPr>
        <w:t>In order to investigate the biological role of aberrant expression of PVT1 and CCAT1 in different cancers, lncRNA Disease and lnc2cancer were used. Also, the probability of these lncRNAs role in other type of cancer was predicted with target prediction tools such as LRLSLDA-LNCSIM1//LRLSLDA-LNCSIM2.</w:t>
      </w:r>
    </w:p>
    <w:p w:rsidR="00903E5B" w:rsidRPr="004B7BC2" w:rsidRDefault="00903E5B" w:rsidP="00340415">
      <w:pPr>
        <w:spacing w:after="0" w:line="360" w:lineRule="auto"/>
        <w:rPr>
          <w:rFonts w:ascii="Arial" w:hAnsi="Arial" w:cs="Times New Roman"/>
          <w:color w:val="231F20"/>
          <w:sz w:val="24"/>
          <w:szCs w:val="24"/>
        </w:rPr>
      </w:pPr>
    </w:p>
    <w:p w:rsidR="00440F9A" w:rsidRPr="004B7BC2" w:rsidRDefault="00F23BD0" w:rsidP="00340415">
      <w:pPr>
        <w:spacing w:after="0" w:line="360" w:lineRule="auto"/>
        <w:rPr>
          <w:rFonts w:ascii="Arial" w:hAnsi="Arial" w:cs="Times New Roman"/>
          <w:b/>
          <w:bCs/>
          <w:color w:val="231F20"/>
          <w:sz w:val="24"/>
          <w:szCs w:val="24"/>
        </w:rPr>
      </w:pPr>
      <w:r w:rsidRPr="004B7BC2">
        <w:rPr>
          <w:rFonts w:ascii="Arial" w:hAnsi="Arial" w:cs="Times New Roman"/>
          <w:b/>
          <w:bCs/>
          <w:color w:val="231F20"/>
          <w:sz w:val="24"/>
          <w:szCs w:val="24"/>
        </w:rPr>
        <w:t xml:space="preserve">Statistical </w:t>
      </w:r>
      <w:r w:rsidR="005573E9" w:rsidRPr="004B7BC2">
        <w:rPr>
          <w:rFonts w:ascii="Arial" w:hAnsi="Arial" w:cs="Times New Roman"/>
          <w:b/>
          <w:bCs/>
          <w:color w:val="231F20"/>
          <w:sz w:val="24"/>
          <w:szCs w:val="24"/>
        </w:rPr>
        <w:t>analysis</w:t>
      </w:r>
    </w:p>
    <w:p w:rsidR="00EB4929" w:rsidRPr="004B7BC2" w:rsidRDefault="7FB8DDA3" w:rsidP="00C95B14">
      <w:pPr>
        <w:spacing w:after="0" w:line="360" w:lineRule="auto"/>
        <w:jc w:val="both"/>
        <w:rPr>
          <w:rFonts w:ascii="Arial" w:hAnsi="Arial" w:cs="Times New Roman"/>
          <w:color w:val="231F20"/>
          <w:sz w:val="24"/>
          <w:szCs w:val="24"/>
        </w:rPr>
      </w:pPr>
      <w:r w:rsidRPr="004B7BC2">
        <w:rPr>
          <w:rFonts w:ascii="Arial" w:hAnsi="Arial" w:cs="Times New Roman"/>
          <w:color w:val="231F20"/>
          <w:sz w:val="24"/>
          <w:szCs w:val="24"/>
        </w:rPr>
        <w:t xml:space="preserve">Statistical analysis was performed using SPSS version 18 for windows. A value of </w:t>
      </w:r>
      <w:r w:rsidRPr="004B7BC2">
        <w:rPr>
          <w:rFonts w:ascii="Arial" w:hAnsi="Arial" w:cs="Times New Roman"/>
          <w:i/>
          <w:iCs/>
          <w:color w:val="231F20"/>
          <w:sz w:val="24"/>
          <w:szCs w:val="24"/>
        </w:rPr>
        <w:t>p</w:t>
      </w:r>
      <w:r w:rsidRPr="004B7BC2">
        <w:rPr>
          <w:rFonts w:ascii="Arial" w:hAnsi="Arial" w:cs="Times New Roman"/>
          <w:color w:val="231F20"/>
          <w:sz w:val="24"/>
          <w:szCs w:val="24"/>
        </w:rPr>
        <w:t xml:space="preserve">&lt;0.05 was considered significant. To evaluate the correlation between lncRNAs, PVT1, CCAT1 and MYC gene expression and clinicopathological features, the independent two-tailed t-test were used. To evaluate the diagnostic value of targeted genes, the </w:t>
      </w:r>
      <w:r w:rsidR="00C95B14" w:rsidRPr="004B7BC2">
        <w:rPr>
          <w:rFonts w:ascii="Arial" w:hAnsi="Arial" w:cs="Times New Roman"/>
          <w:color w:val="231F20"/>
          <w:sz w:val="24"/>
          <w:szCs w:val="24"/>
        </w:rPr>
        <w:t>receive operating characteristic (</w:t>
      </w:r>
      <w:r w:rsidRPr="004B7BC2">
        <w:rPr>
          <w:rFonts w:ascii="Arial" w:hAnsi="Arial" w:cs="Times New Roman"/>
          <w:color w:val="231F20"/>
          <w:sz w:val="24"/>
          <w:szCs w:val="24"/>
        </w:rPr>
        <w:t>ROC</w:t>
      </w:r>
      <w:r w:rsidR="00C95B14" w:rsidRPr="004B7BC2">
        <w:rPr>
          <w:rFonts w:ascii="Arial" w:hAnsi="Arial" w:cs="Times New Roman"/>
          <w:color w:val="231F20"/>
          <w:sz w:val="24"/>
          <w:szCs w:val="24"/>
        </w:rPr>
        <w:t>)</w:t>
      </w:r>
      <w:r w:rsidRPr="004B7BC2">
        <w:rPr>
          <w:rFonts w:ascii="Arial" w:hAnsi="Arial" w:cs="Times New Roman"/>
          <w:color w:val="231F20"/>
          <w:sz w:val="24"/>
          <w:szCs w:val="24"/>
        </w:rPr>
        <w:t xml:space="preserve"> curve were plotted by GraphPad prism. Kaplan-Meier analysis w</w:t>
      </w:r>
      <w:r w:rsidR="00262A4F" w:rsidRPr="004B7BC2">
        <w:rPr>
          <w:rFonts w:ascii="Arial" w:hAnsi="Arial" w:cs="Times New Roman"/>
          <w:color w:val="231F20"/>
          <w:sz w:val="24"/>
          <w:szCs w:val="24"/>
        </w:rPr>
        <w:t>as</w:t>
      </w:r>
      <w:r w:rsidRPr="004B7BC2">
        <w:rPr>
          <w:rFonts w:ascii="Arial" w:hAnsi="Arial" w:cs="Times New Roman"/>
          <w:color w:val="231F20"/>
          <w:sz w:val="24"/>
          <w:szCs w:val="24"/>
        </w:rPr>
        <w:t xml:space="preserve"> performed to calculate overall survival and survival analysis compared by log rank test. </w:t>
      </w:r>
    </w:p>
    <w:p w:rsidR="00D019BF" w:rsidRPr="004B7BC2" w:rsidRDefault="00D019BF" w:rsidP="00340415">
      <w:pPr>
        <w:spacing w:after="0" w:line="360" w:lineRule="auto"/>
        <w:rPr>
          <w:rFonts w:ascii="Arial" w:hAnsi="Arial" w:cs="Times New Roman"/>
          <w:b/>
          <w:bCs/>
          <w:color w:val="231F20"/>
          <w:sz w:val="24"/>
          <w:szCs w:val="24"/>
        </w:rPr>
      </w:pPr>
    </w:p>
    <w:p w:rsidR="00307210" w:rsidRPr="004B7BC2" w:rsidRDefault="7FB8DDA3" w:rsidP="00340415">
      <w:pPr>
        <w:spacing w:after="0" w:line="360" w:lineRule="auto"/>
        <w:jc w:val="both"/>
        <w:rPr>
          <w:rFonts w:ascii="Arial" w:hAnsi="Arial" w:cs="Times New Roman"/>
          <w:b/>
          <w:bCs/>
          <w:color w:val="231F20"/>
          <w:sz w:val="24"/>
          <w:szCs w:val="24"/>
        </w:rPr>
      </w:pPr>
      <w:r w:rsidRPr="004B7BC2">
        <w:rPr>
          <w:rFonts w:ascii="Arial" w:hAnsi="Arial" w:cs="Times New Roman"/>
          <w:b/>
          <w:bCs/>
          <w:color w:val="231F20"/>
          <w:sz w:val="24"/>
          <w:szCs w:val="24"/>
        </w:rPr>
        <w:t>Results</w:t>
      </w:r>
    </w:p>
    <w:p w:rsidR="7FB8DDA3" w:rsidRPr="004B7BC2" w:rsidRDefault="7FB8DDA3" w:rsidP="00340415">
      <w:pPr>
        <w:spacing w:after="0" w:line="360" w:lineRule="auto"/>
        <w:jc w:val="both"/>
        <w:rPr>
          <w:rFonts w:ascii="Arial" w:hAnsi="Arial" w:cs="Times New Roman"/>
          <w:b/>
          <w:bCs/>
          <w:color w:val="231F20"/>
          <w:sz w:val="24"/>
          <w:szCs w:val="24"/>
        </w:rPr>
      </w:pPr>
      <w:r w:rsidRPr="004B7BC2">
        <w:rPr>
          <w:rFonts w:ascii="Arial" w:hAnsi="Arial" w:cs="Times New Roman"/>
          <w:b/>
          <w:bCs/>
          <w:color w:val="231F20"/>
          <w:sz w:val="24"/>
          <w:szCs w:val="24"/>
        </w:rPr>
        <w:t>Up-regulation of MYC oncogene in ESCC patient</w:t>
      </w:r>
    </w:p>
    <w:p w:rsidR="7FB8DDA3" w:rsidRPr="004B7BC2" w:rsidRDefault="7FB8DDA3" w:rsidP="000E6E40">
      <w:pPr>
        <w:spacing w:after="0" w:line="360" w:lineRule="auto"/>
        <w:jc w:val="both"/>
        <w:rPr>
          <w:rFonts w:ascii="Arial" w:hAnsi="Arial" w:cs="Times New Roman"/>
          <w:color w:val="231F20"/>
          <w:sz w:val="24"/>
          <w:szCs w:val="24"/>
        </w:rPr>
      </w:pPr>
      <w:r w:rsidRPr="004B7BC2">
        <w:rPr>
          <w:rFonts w:ascii="Arial" w:hAnsi="Arial" w:cs="Times New Roman"/>
          <w:color w:val="231F20"/>
          <w:sz w:val="24"/>
          <w:szCs w:val="24"/>
        </w:rPr>
        <w:t xml:space="preserve">The expression level of MYC oncogene was significantly higher in clinical ESCC specimens compared to the adjacent non-tumor specimens </w:t>
      </w:r>
      <w:r w:rsidRPr="004B7BC2">
        <w:rPr>
          <w:rFonts w:ascii="Arial" w:hAnsi="Arial" w:cs="Times New Roman"/>
          <w:i/>
          <w:iCs/>
          <w:color w:val="231F20"/>
          <w:sz w:val="24"/>
          <w:szCs w:val="24"/>
        </w:rPr>
        <w:t>(p&lt;</w:t>
      </w:r>
      <w:r w:rsidRPr="004B7BC2">
        <w:rPr>
          <w:rFonts w:ascii="Arial" w:hAnsi="Arial" w:cs="Times New Roman"/>
          <w:color w:val="231F20"/>
          <w:sz w:val="24"/>
          <w:szCs w:val="24"/>
        </w:rPr>
        <w:t xml:space="preserve">0.05, Figure </w:t>
      </w:r>
      <w:r w:rsidR="000E6E40" w:rsidRPr="004B7BC2">
        <w:rPr>
          <w:rFonts w:ascii="Arial" w:hAnsi="Arial" w:cs="Times New Roman"/>
          <w:color w:val="231F20"/>
          <w:sz w:val="24"/>
          <w:szCs w:val="24"/>
        </w:rPr>
        <w:t>2</w:t>
      </w:r>
      <w:r w:rsidRPr="004B7BC2">
        <w:rPr>
          <w:rFonts w:ascii="Arial" w:hAnsi="Arial" w:cs="Times New Roman"/>
          <w:color w:val="231F20"/>
          <w:sz w:val="24"/>
          <w:szCs w:val="24"/>
        </w:rPr>
        <w:t xml:space="preserve">). Furthermore, there was no significant correlation between MYC expression and the mentioned </w:t>
      </w:r>
      <w:r w:rsidRPr="004B7BC2">
        <w:rPr>
          <w:rFonts w:ascii="Arial" w:hAnsi="Arial" w:cs="Times New Roman"/>
          <w:sz w:val="24"/>
          <w:szCs w:val="24"/>
          <w:lang w:bidi="fa-IR"/>
        </w:rPr>
        <w:t xml:space="preserve">clinicopathological </w:t>
      </w:r>
      <w:r w:rsidRPr="004B7BC2">
        <w:rPr>
          <w:rFonts w:ascii="Arial" w:hAnsi="Arial" w:cs="Times New Roman"/>
          <w:color w:val="231F20"/>
          <w:sz w:val="24"/>
          <w:szCs w:val="24"/>
        </w:rPr>
        <w:t>factures (Data was not shown).</w:t>
      </w:r>
      <w:r w:rsidR="00FC24D0" w:rsidRPr="004B7BC2">
        <w:rPr>
          <w:rFonts w:ascii="Arial" w:hAnsi="Arial" w:cs="Times New Roman"/>
          <w:color w:val="231F20"/>
          <w:sz w:val="24"/>
          <w:szCs w:val="24"/>
        </w:rPr>
        <w:t xml:space="preserve"> </w:t>
      </w:r>
      <w:r w:rsidR="00FC24D0" w:rsidRPr="00085480">
        <w:rPr>
          <w:rFonts w:ascii="Arial" w:hAnsi="Arial" w:cs="Times New Roman"/>
          <w:color w:val="231F20"/>
          <w:sz w:val="24"/>
          <w:szCs w:val="24"/>
          <w:highlight w:val="yellow"/>
        </w:rPr>
        <w:t>If you don’t want to show the results, please merge this paragraph with the next…</w:t>
      </w:r>
      <w:r w:rsidRPr="004B7BC2">
        <w:rPr>
          <w:rFonts w:ascii="Arial" w:hAnsi="Arial" w:cs="Times New Roman"/>
          <w:color w:val="231F20"/>
          <w:sz w:val="24"/>
          <w:szCs w:val="24"/>
        </w:rPr>
        <w:t xml:space="preserve">  </w:t>
      </w:r>
    </w:p>
    <w:p w:rsidR="007247E3" w:rsidRPr="004B7BC2" w:rsidRDefault="007247E3" w:rsidP="00340415">
      <w:pPr>
        <w:spacing w:after="0" w:line="360" w:lineRule="auto"/>
        <w:jc w:val="both"/>
        <w:rPr>
          <w:rFonts w:ascii="Arial" w:hAnsi="Arial" w:cs="Times New Roman"/>
          <w:b/>
          <w:bCs/>
          <w:color w:val="231F20"/>
          <w:sz w:val="24"/>
          <w:szCs w:val="24"/>
        </w:rPr>
      </w:pPr>
    </w:p>
    <w:p w:rsidR="7FB8DDA3" w:rsidRPr="004B7BC2" w:rsidRDefault="7FB8DDA3" w:rsidP="00340415">
      <w:pPr>
        <w:spacing w:after="0" w:line="360" w:lineRule="auto"/>
        <w:jc w:val="both"/>
        <w:rPr>
          <w:rFonts w:ascii="Arial" w:hAnsi="Arial" w:cs="Times New Roman"/>
          <w:b/>
          <w:bCs/>
          <w:color w:val="231F20"/>
          <w:sz w:val="24"/>
          <w:szCs w:val="24"/>
        </w:rPr>
      </w:pPr>
      <w:r w:rsidRPr="004B7BC2">
        <w:rPr>
          <w:rFonts w:ascii="Arial" w:hAnsi="Arial" w:cs="Times New Roman"/>
          <w:b/>
          <w:bCs/>
          <w:color w:val="231F20"/>
          <w:sz w:val="24"/>
          <w:szCs w:val="24"/>
        </w:rPr>
        <w:t>Up-regulation of lncRNA PVT1 and lncRNA CCAT1 in ESCC patient</w:t>
      </w:r>
    </w:p>
    <w:p w:rsidR="7FB8DDA3" w:rsidRPr="004B7BC2" w:rsidRDefault="7FB8DDA3" w:rsidP="000E6E40">
      <w:pPr>
        <w:spacing w:after="0" w:line="360" w:lineRule="auto"/>
        <w:jc w:val="both"/>
        <w:rPr>
          <w:rFonts w:ascii="Arial" w:hAnsi="Arial" w:cs="Times New Roman"/>
          <w:color w:val="231F20"/>
          <w:sz w:val="24"/>
          <w:szCs w:val="24"/>
        </w:rPr>
      </w:pPr>
      <w:r w:rsidRPr="004B7BC2">
        <w:rPr>
          <w:rFonts w:ascii="Arial" w:hAnsi="Arial" w:cs="Times New Roman"/>
          <w:color w:val="231F20"/>
          <w:sz w:val="24"/>
          <w:szCs w:val="24"/>
        </w:rPr>
        <w:t xml:space="preserve">The expression of both lncRNAs PVT1 and CCAT1 were significantly increased in ESCC samples than adjacent normal tissues (p&lt;0.05, Figure </w:t>
      </w:r>
      <w:r w:rsidR="000E6E40" w:rsidRPr="004B7BC2">
        <w:rPr>
          <w:rFonts w:ascii="Arial" w:hAnsi="Arial" w:cs="Times New Roman"/>
          <w:color w:val="231F20"/>
          <w:sz w:val="24"/>
          <w:szCs w:val="24"/>
        </w:rPr>
        <w:t>2</w:t>
      </w:r>
      <w:r w:rsidRPr="004B7BC2">
        <w:rPr>
          <w:rFonts w:ascii="Arial" w:hAnsi="Arial" w:cs="Times New Roman"/>
          <w:color w:val="231F20"/>
          <w:sz w:val="24"/>
          <w:szCs w:val="24"/>
        </w:rPr>
        <w:t>). A correlation between these lncRNAs expression level with clinicopathological features of ESCC sample were identified (Table 1). It demonstrated that ESCC patients with high expression of PVT1 were in advance stage and showed metastasis</w:t>
      </w:r>
      <w:r w:rsidR="009B7B20" w:rsidRPr="004B7BC2">
        <w:rPr>
          <w:rFonts w:ascii="Arial" w:hAnsi="Arial" w:cs="Times New Roman"/>
          <w:color w:val="231F20"/>
          <w:sz w:val="24"/>
          <w:szCs w:val="24"/>
        </w:rPr>
        <w:t xml:space="preserve"> (</w:t>
      </w:r>
      <w:r w:rsidR="009B7B20" w:rsidRPr="004B7BC2">
        <w:rPr>
          <w:rFonts w:ascii="Arial" w:hAnsi="Arial" w:cs="Times New Roman"/>
          <w:i/>
          <w:iCs/>
          <w:color w:val="231F20"/>
          <w:sz w:val="24"/>
          <w:szCs w:val="24"/>
        </w:rPr>
        <w:t>p</w:t>
      </w:r>
      <w:r w:rsidR="009B7B20" w:rsidRPr="004B7BC2">
        <w:rPr>
          <w:rFonts w:ascii="Arial" w:hAnsi="Arial" w:cs="Times New Roman"/>
          <w:color w:val="231F20"/>
          <w:sz w:val="24"/>
          <w:szCs w:val="24"/>
        </w:rPr>
        <w:t>&lt;0.05)</w:t>
      </w:r>
      <w:r w:rsidRPr="004B7BC2">
        <w:rPr>
          <w:rFonts w:ascii="Arial" w:hAnsi="Arial" w:cs="Times New Roman"/>
          <w:color w:val="231F20"/>
          <w:sz w:val="24"/>
          <w:szCs w:val="24"/>
        </w:rPr>
        <w:t xml:space="preserve">. The same result was observed for CCAT1 expression. However, no significant association </w:t>
      </w:r>
      <w:r w:rsidR="00B27BA7" w:rsidRPr="004B7BC2">
        <w:rPr>
          <w:rFonts w:ascii="Arial" w:hAnsi="Arial" w:cs="Times New Roman"/>
          <w:color w:val="231F20"/>
          <w:sz w:val="24"/>
          <w:szCs w:val="24"/>
        </w:rPr>
        <w:t xml:space="preserve">was observed </w:t>
      </w:r>
      <w:r w:rsidRPr="004B7BC2">
        <w:rPr>
          <w:rFonts w:ascii="Arial" w:hAnsi="Arial" w:cs="Times New Roman"/>
          <w:color w:val="231F20"/>
          <w:sz w:val="24"/>
          <w:szCs w:val="24"/>
        </w:rPr>
        <w:t>between the elevated expression of CCAT1 and metastasis (</w:t>
      </w:r>
      <w:r w:rsidRPr="004B7BC2">
        <w:rPr>
          <w:rFonts w:ascii="Arial" w:hAnsi="Arial" w:cs="Times New Roman"/>
          <w:i/>
          <w:iCs/>
          <w:color w:val="231F20"/>
          <w:sz w:val="24"/>
          <w:szCs w:val="24"/>
        </w:rPr>
        <w:t>p</w:t>
      </w:r>
      <w:r w:rsidRPr="004B7BC2">
        <w:rPr>
          <w:rFonts w:ascii="Arial" w:hAnsi="Arial" w:cs="Times New Roman"/>
          <w:color w:val="231F20"/>
          <w:sz w:val="24"/>
          <w:szCs w:val="24"/>
        </w:rPr>
        <w:t xml:space="preserve">&gt;0.05). These results suggest that these lncRNAs might play a critical role in the development and prognosis of ESCC. </w:t>
      </w:r>
    </w:p>
    <w:p w:rsidR="7FB8DDA3" w:rsidRPr="004B7BC2" w:rsidRDefault="7FB8DDA3" w:rsidP="00340415">
      <w:pPr>
        <w:spacing w:after="0" w:line="360" w:lineRule="auto"/>
        <w:jc w:val="both"/>
        <w:rPr>
          <w:rFonts w:ascii="Arial" w:hAnsi="Arial" w:cs="Times New Roman"/>
          <w:color w:val="231F20"/>
          <w:sz w:val="24"/>
          <w:szCs w:val="24"/>
        </w:rPr>
      </w:pPr>
    </w:p>
    <w:p w:rsidR="000E1C7B" w:rsidRPr="004B7BC2" w:rsidRDefault="00C37E9D" w:rsidP="00C37E9D">
      <w:pPr>
        <w:spacing w:after="0" w:line="360" w:lineRule="auto"/>
        <w:rPr>
          <w:rFonts w:ascii="Arial" w:hAnsi="Arial" w:cs="Times New Roman"/>
          <w:b/>
          <w:bCs/>
          <w:color w:val="231F20"/>
          <w:sz w:val="24"/>
          <w:szCs w:val="24"/>
        </w:rPr>
      </w:pPr>
      <w:r w:rsidRPr="004B7BC2">
        <w:rPr>
          <w:rFonts w:ascii="Arial" w:hAnsi="Arial" w:cs="Times New Roman"/>
          <w:b/>
          <w:bCs/>
          <w:color w:val="231F20"/>
          <w:sz w:val="24"/>
          <w:szCs w:val="24"/>
        </w:rPr>
        <w:t xml:space="preserve">Diagnostic value of </w:t>
      </w:r>
      <w:r w:rsidR="7FB8DDA3" w:rsidRPr="004B7BC2">
        <w:rPr>
          <w:rFonts w:ascii="Arial" w:hAnsi="Arial" w:cs="Times New Roman"/>
          <w:b/>
          <w:bCs/>
          <w:color w:val="231F20"/>
          <w:sz w:val="24"/>
          <w:szCs w:val="24"/>
        </w:rPr>
        <w:t xml:space="preserve">CCAT1 </w:t>
      </w:r>
      <w:r w:rsidRPr="004B7BC2">
        <w:rPr>
          <w:rFonts w:ascii="Arial" w:hAnsi="Arial" w:cs="Times New Roman"/>
          <w:b/>
          <w:bCs/>
          <w:color w:val="231F20"/>
          <w:sz w:val="24"/>
          <w:szCs w:val="24"/>
        </w:rPr>
        <w:t xml:space="preserve">as marker </w:t>
      </w:r>
      <w:r w:rsidR="7FB8DDA3" w:rsidRPr="004B7BC2">
        <w:rPr>
          <w:rFonts w:ascii="Arial" w:hAnsi="Arial" w:cs="Times New Roman"/>
          <w:b/>
          <w:bCs/>
          <w:color w:val="231F20"/>
          <w:sz w:val="24"/>
          <w:szCs w:val="24"/>
        </w:rPr>
        <w:t xml:space="preserve">of ESCC </w:t>
      </w:r>
    </w:p>
    <w:p w:rsidR="00651773" w:rsidRPr="004B7BC2" w:rsidRDefault="7FB8DDA3" w:rsidP="00A170EB">
      <w:pPr>
        <w:spacing w:after="0" w:line="360" w:lineRule="auto"/>
        <w:jc w:val="both"/>
        <w:rPr>
          <w:rFonts w:ascii="Arial" w:hAnsi="Arial" w:cs="Times New Roman"/>
          <w:color w:val="231F20"/>
          <w:sz w:val="24"/>
          <w:szCs w:val="24"/>
        </w:rPr>
      </w:pPr>
      <w:r w:rsidRPr="004B7BC2">
        <w:rPr>
          <w:rFonts w:ascii="Arial" w:hAnsi="Arial" w:cs="Times New Roman"/>
          <w:color w:val="231F20"/>
          <w:sz w:val="24"/>
          <w:szCs w:val="24"/>
        </w:rPr>
        <w:t>We performed ROC curve analysis to evaluate the diagnostic value of both lncRNAs, PVT1 and CCAT1</w:t>
      </w:r>
      <w:r w:rsidR="00C017E8" w:rsidRPr="004B7BC2">
        <w:rPr>
          <w:rFonts w:ascii="Arial" w:hAnsi="Arial" w:cs="Times New Roman"/>
          <w:color w:val="231F20"/>
          <w:sz w:val="24"/>
          <w:szCs w:val="24"/>
        </w:rPr>
        <w:t xml:space="preserve"> (Figure </w:t>
      </w:r>
      <w:r w:rsidR="000E6E40" w:rsidRPr="004B7BC2">
        <w:rPr>
          <w:rFonts w:ascii="Arial" w:hAnsi="Arial" w:cs="Times New Roman"/>
          <w:color w:val="231F20"/>
          <w:sz w:val="24"/>
          <w:szCs w:val="24"/>
        </w:rPr>
        <w:t>3</w:t>
      </w:r>
      <w:r w:rsidR="00C017E8" w:rsidRPr="004B7BC2">
        <w:rPr>
          <w:rFonts w:ascii="Arial" w:hAnsi="Arial" w:cs="Times New Roman"/>
          <w:color w:val="231F20"/>
          <w:sz w:val="24"/>
          <w:szCs w:val="24"/>
        </w:rPr>
        <w:t>)</w:t>
      </w:r>
      <w:r w:rsidRPr="004B7BC2">
        <w:rPr>
          <w:rFonts w:ascii="Arial" w:hAnsi="Arial" w:cs="Times New Roman"/>
          <w:color w:val="231F20"/>
          <w:sz w:val="24"/>
          <w:szCs w:val="24"/>
        </w:rPr>
        <w:t xml:space="preserve">. The area under the ROC curve (AUC) of PVT1 and CCAT1 were </w:t>
      </w:r>
      <w:r w:rsidR="006162F7" w:rsidRPr="004B7BC2">
        <w:rPr>
          <w:rFonts w:ascii="Arial" w:hAnsi="Arial" w:cs="Times New Roman"/>
          <w:color w:val="231F20"/>
          <w:sz w:val="24"/>
          <w:szCs w:val="24"/>
        </w:rPr>
        <w:t>0.61 and 0.63, respectively.</w:t>
      </w:r>
      <w:r w:rsidR="00673E4E" w:rsidRPr="004B7BC2">
        <w:rPr>
          <w:rFonts w:ascii="Arial" w:hAnsi="Arial" w:cs="Times New Roman"/>
          <w:color w:val="231F20"/>
          <w:sz w:val="24"/>
          <w:szCs w:val="24"/>
        </w:rPr>
        <w:t xml:space="preserve"> </w:t>
      </w:r>
      <w:r w:rsidR="006817D8" w:rsidRPr="004B7BC2">
        <w:rPr>
          <w:rFonts w:ascii="Arial" w:hAnsi="Arial" w:cs="Times New Roman"/>
          <w:color w:val="231F20"/>
          <w:sz w:val="24"/>
          <w:szCs w:val="24"/>
        </w:rPr>
        <w:t xml:space="preserve">This result revealed that CCAT1 was a significant discriminate factor in predicting ESCC (p=0.03) with </w:t>
      </w:r>
      <w:r w:rsidR="004D45FC" w:rsidRPr="004B7BC2">
        <w:rPr>
          <w:rFonts w:ascii="Arial" w:hAnsi="Arial" w:cs="Times New Roman"/>
          <w:color w:val="231F20"/>
          <w:sz w:val="24"/>
          <w:szCs w:val="24"/>
        </w:rPr>
        <w:t>95% confidence interval (0.51 to 0.75).</w:t>
      </w:r>
      <w:r w:rsidR="00F83512" w:rsidRPr="004B7BC2">
        <w:rPr>
          <w:rFonts w:ascii="Arial" w:hAnsi="Arial" w:cs="Times New Roman"/>
          <w:color w:val="231F20"/>
          <w:sz w:val="24"/>
          <w:szCs w:val="24"/>
        </w:rPr>
        <w:t xml:space="preserve"> Indeed, </w:t>
      </w:r>
      <w:r w:rsidRPr="004B7BC2">
        <w:rPr>
          <w:rFonts w:ascii="Arial" w:hAnsi="Arial" w:cs="Times New Roman"/>
          <w:color w:val="231F20"/>
          <w:sz w:val="24"/>
          <w:szCs w:val="24"/>
        </w:rPr>
        <w:t>CCAT1 showed a good suitability to classify tumor and non-tumor samples of esophageal</w:t>
      </w:r>
      <w:r w:rsidR="00F83512" w:rsidRPr="004B7BC2">
        <w:rPr>
          <w:rFonts w:ascii="Arial" w:hAnsi="Arial" w:cs="Times New Roman"/>
          <w:color w:val="231F20"/>
          <w:sz w:val="24"/>
          <w:szCs w:val="24"/>
        </w:rPr>
        <w:t xml:space="preserve"> tissues</w:t>
      </w:r>
      <w:r w:rsidRPr="004B7BC2">
        <w:rPr>
          <w:rFonts w:ascii="Arial" w:hAnsi="Arial" w:cs="Times New Roman"/>
          <w:color w:val="231F20"/>
          <w:sz w:val="24"/>
          <w:szCs w:val="24"/>
        </w:rPr>
        <w:t xml:space="preserve">. </w:t>
      </w:r>
      <w:r w:rsidR="00F83512" w:rsidRPr="004B7BC2">
        <w:rPr>
          <w:rFonts w:ascii="Arial" w:hAnsi="Arial" w:cs="Times New Roman"/>
          <w:color w:val="231F20"/>
          <w:sz w:val="24"/>
          <w:szCs w:val="24"/>
        </w:rPr>
        <w:t>Therefore</w:t>
      </w:r>
      <w:r w:rsidRPr="004B7BC2">
        <w:rPr>
          <w:rFonts w:ascii="Arial" w:hAnsi="Arial" w:cs="Times New Roman"/>
          <w:color w:val="231F20"/>
          <w:sz w:val="24"/>
          <w:szCs w:val="24"/>
        </w:rPr>
        <w:t xml:space="preserve">, lncRNA CCAT1 may be a novel biomarker of poor prognosis in patients with ESCC. </w:t>
      </w:r>
    </w:p>
    <w:p w:rsidR="007247E3" w:rsidRPr="004B7BC2" w:rsidRDefault="007247E3" w:rsidP="00340415">
      <w:pPr>
        <w:spacing w:after="0" w:line="360" w:lineRule="auto"/>
        <w:rPr>
          <w:rFonts w:ascii="Arial" w:hAnsi="Arial" w:cs="Times New Roman"/>
          <w:color w:val="231F20"/>
          <w:sz w:val="24"/>
          <w:szCs w:val="24"/>
        </w:rPr>
      </w:pPr>
    </w:p>
    <w:p w:rsidR="00427E2C" w:rsidRPr="004B7BC2" w:rsidRDefault="00001785" w:rsidP="00340415">
      <w:pPr>
        <w:spacing w:after="0" w:line="360" w:lineRule="auto"/>
        <w:rPr>
          <w:rFonts w:ascii="Arial" w:hAnsi="Arial" w:cs="Times New Roman"/>
          <w:b/>
          <w:bCs/>
          <w:color w:val="231F20"/>
          <w:sz w:val="24"/>
          <w:szCs w:val="24"/>
        </w:rPr>
      </w:pPr>
      <w:r w:rsidRPr="004B7BC2">
        <w:rPr>
          <w:rFonts w:ascii="Arial" w:hAnsi="Arial" w:cs="Times New Roman"/>
          <w:b/>
          <w:bCs/>
          <w:color w:val="231F20"/>
          <w:sz w:val="24"/>
          <w:szCs w:val="24"/>
        </w:rPr>
        <w:t xml:space="preserve">MYC and </w:t>
      </w:r>
      <w:r w:rsidR="7FB8DDA3" w:rsidRPr="004B7BC2">
        <w:rPr>
          <w:rFonts w:ascii="Arial" w:hAnsi="Arial" w:cs="Times New Roman"/>
          <w:b/>
          <w:bCs/>
          <w:color w:val="231F20"/>
          <w:sz w:val="24"/>
          <w:szCs w:val="24"/>
        </w:rPr>
        <w:t>PVT1 associated with overall survival in ESCC patient</w:t>
      </w:r>
    </w:p>
    <w:p w:rsidR="00427E2C" w:rsidRPr="004B7BC2" w:rsidRDefault="00784FD2" w:rsidP="00A170EB">
      <w:pPr>
        <w:spacing w:after="0" w:line="360" w:lineRule="auto"/>
        <w:jc w:val="both"/>
        <w:rPr>
          <w:rFonts w:ascii="Arial" w:hAnsi="Arial" w:cs="Times New Roman"/>
          <w:color w:val="231F20"/>
          <w:sz w:val="24"/>
          <w:szCs w:val="24"/>
        </w:rPr>
      </w:pPr>
      <w:r w:rsidRPr="004B7BC2">
        <w:rPr>
          <w:rFonts w:ascii="Arial" w:hAnsi="Arial" w:cs="Times New Roman"/>
          <w:color w:val="231F20"/>
          <w:sz w:val="24"/>
          <w:szCs w:val="24"/>
        </w:rPr>
        <w:t>Kaplan-Meier analysis was</w:t>
      </w:r>
      <w:r w:rsidR="7FB8DDA3" w:rsidRPr="004B7BC2">
        <w:rPr>
          <w:rFonts w:ascii="Arial" w:hAnsi="Arial" w:cs="Times New Roman"/>
          <w:color w:val="231F20"/>
          <w:sz w:val="24"/>
          <w:szCs w:val="24"/>
        </w:rPr>
        <w:t xml:space="preserve"> performed to demonstrate the correlation of MYC gene and lncRNAs PVT1 and CCAT1 with survival rate </w:t>
      </w:r>
      <w:r w:rsidRPr="004B7BC2">
        <w:rPr>
          <w:rFonts w:ascii="Arial" w:hAnsi="Arial" w:cs="Times New Roman"/>
          <w:color w:val="231F20"/>
          <w:sz w:val="24"/>
          <w:szCs w:val="24"/>
        </w:rPr>
        <w:t xml:space="preserve">in </w:t>
      </w:r>
      <w:r w:rsidR="7FB8DDA3" w:rsidRPr="004B7BC2">
        <w:rPr>
          <w:rFonts w:ascii="Arial" w:hAnsi="Arial" w:cs="Times New Roman"/>
          <w:color w:val="231F20"/>
          <w:sz w:val="24"/>
          <w:szCs w:val="24"/>
        </w:rPr>
        <w:t xml:space="preserve">ESCC patients. As shown in Figure </w:t>
      </w:r>
      <w:r w:rsidR="000E6E40" w:rsidRPr="004B7BC2">
        <w:rPr>
          <w:rFonts w:ascii="Arial" w:hAnsi="Arial" w:cs="Times New Roman"/>
          <w:color w:val="231F20"/>
          <w:sz w:val="24"/>
          <w:szCs w:val="24"/>
        </w:rPr>
        <w:t>4</w:t>
      </w:r>
      <w:r w:rsidR="00D731C9" w:rsidRPr="004B7BC2">
        <w:rPr>
          <w:rFonts w:ascii="Arial" w:hAnsi="Arial" w:cs="Times New Roman"/>
          <w:color w:val="231F20"/>
          <w:sz w:val="24"/>
          <w:szCs w:val="24"/>
        </w:rPr>
        <w:t>,</w:t>
      </w:r>
      <w:r w:rsidR="7FB8DDA3" w:rsidRPr="004B7BC2">
        <w:rPr>
          <w:rFonts w:ascii="Arial" w:hAnsi="Arial" w:cs="Times New Roman"/>
          <w:color w:val="231F20"/>
          <w:sz w:val="24"/>
          <w:szCs w:val="24"/>
        </w:rPr>
        <w:t xml:space="preserve"> the overall survival of patients wi</w:t>
      </w:r>
      <w:r w:rsidR="00446F98" w:rsidRPr="004B7BC2">
        <w:rPr>
          <w:rFonts w:ascii="Arial" w:hAnsi="Arial" w:cs="Times New Roman"/>
          <w:color w:val="231F20"/>
          <w:sz w:val="24"/>
          <w:szCs w:val="24"/>
        </w:rPr>
        <w:t>th the high level of PVT1</w:t>
      </w:r>
      <w:r w:rsidR="002C2544" w:rsidRPr="004B7BC2">
        <w:rPr>
          <w:rFonts w:ascii="Arial" w:hAnsi="Arial" w:cs="Times New Roman"/>
          <w:color w:val="231F20"/>
          <w:sz w:val="24"/>
          <w:szCs w:val="24"/>
        </w:rPr>
        <w:t xml:space="preserve"> (</w:t>
      </w:r>
      <w:r w:rsidR="002C2544" w:rsidRPr="004B7BC2">
        <w:rPr>
          <w:rFonts w:ascii="Arial" w:hAnsi="Arial" w:cs="Times New Roman"/>
          <w:i/>
          <w:iCs/>
          <w:color w:val="231F20"/>
          <w:sz w:val="24"/>
          <w:szCs w:val="24"/>
        </w:rPr>
        <w:t>p</w:t>
      </w:r>
      <w:r w:rsidR="002C2544" w:rsidRPr="004B7BC2">
        <w:rPr>
          <w:rFonts w:ascii="Arial" w:hAnsi="Arial" w:cs="Times New Roman"/>
          <w:color w:val="231F20"/>
          <w:sz w:val="24"/>
          <w:szCs w:val="24"/>
        </w:rPr>
        <w:t>=</w:t>
      </w:r>
      <w:r w:rsidR="00E335AE" w:rsidRPr="004B7BC2">
        <w:rPr>
          <w:rFonts w:ascii="Arial" w:hAnsi="Arial" w:cs="Times New Roman"/>
          <w:color w:val="231F20"/>
          <w:sz w:val="24"/>
          <w:szCs w:val="24"/>
        </w:rPr>
        <w:t>0.007)</w:t>
      </w:r>
      <w:r w:rsidR="00446F98" w:rsidRPr="004B7BC2">
        <w:rPr>
          <w:rFonts w:ascii="Arial" w:hAnsi="Arial" w:cs="Times New Roman"/>
          <w:color w:val="231F20"/>
          <w:sz w:val="24"/>
          <w:szCs w:val="24"/>
        </w:rPr>
        <w:t xml:space="preserve"> and </w:t>
      </w:r>
      <w:r w:rsidR="7FB8DDA3" w:rsidRPr="004B7BC2">
        <w:rPr>
          <w:rFonts w:ascii="Arial" w:hAnsi="Arial" w:cs="Times New Roman"/>
          <w:color w:val="231F20"/>
          <w:sz w:val="24"/>
          <w:szCs w:val="24"/>
        </w:rPr>
        <w:t>MYC</w:t>
      </w:r>
      <w:r w:rsidR="00E335AE" w:rsidRPr="004B7BC2">
        <w:rPr>
          <w:rFonts w:ascii="Arial" w:hAnsi="Arial" w:cs="Times New Roman"/>
          <w:color w:val="231F20"/>
          <w:sz w:val="24"/>
          <w:szCs w:val="24"/>
        </w:rPr>
        <w:t xml:space="preserve"> (</w:t>
      </w:r>
      <w:r w:rsidR="00E335AE" w:rsidRPr="004B7BC2">
        <w:rPr>
          <w:rFonts w:ascii="Arial" w:hAnsi="Arial" w:cs="Times New Roman"/>
          <w:i/>
          <w:iCs/>
          <w:color w:val="231F20"/>
          <w:sz w:val="24"/>
          <w:szCs w:val="24"/>
        </w:rPr>
        <w:t>p</w:t>
      </w:r>
      <w:r w:rsidR="00E335AE" w:rsidRPr="004B7BC2">
        <w:rPr>
          <w:rFonts w:ascii="Arial" w:hAnsi="Arial" w:cs="Times New Roman"/>
          <w:color w:val="231F20"/>
          <w:sz w:val="24"/>
          <w:szCs w:val="24"/>
        </w:rPr>
        <w:t>=0.00)</w:t>
      </w:r>
      <w:r w:rsidR="7FB8DDA3" w:rsidRPr="004B7BC2">
        <w:rPr>
          <w:rFonts w:ascii="Arial" w:hAnsi="Arial" w:cs="Times New Roman"/>
          <w:color w:val="231F20"/>
          <w:sz w:val="24"/>
          <w:szCs w:val="24"/>
        </w:rPr>
        <w:t xml:space="preserve"> expression was markedly reduced compared to those with low expression level of these genes.</w:t>
      </w:r>
    </w:p>
    <w:p w:rsidR="00E67897" w:rsidRPr="004B7BC2" w:rsidRDefault="00E67897" w:rsidP="00D731C9">
      <w:pPr>
        <w:spacing w:after="0" w:line="360" w:lineRule="auto"/>
        <w:rPr>
          <w:rFonts w:ascii="Arial" w:hAnsi="Arial" w:cs="Times New Roman"/>
          <w:color w:val="231F20"/>
          <w:sz w:val="24"/>
          <w:szCs w:val="24"/>
        </w:rPr>
      </w:pPr>
    </w:p>
    <w:p w:rsidR="00153F02" w:rsidRPr="004B7BC2" w:rsidRDefault="00E67897" w:rsidP="00D731C9">
      <w:pPr>
        <w:spacing w:after="0" w:line="360" w:lineRule="auto"/>
        <w:rPr>
          <w:rFonts w:ascii="Arial" w:hAnsi="Arial" w:cs="Times New Roman"/>
          <w:b/>
          <w:bCs/>
          <w:color w:val="231F20"/>
          <w:sz w:val="24"/>
          <w:szCs w:val="24"/>
        </w:rPr>
      </w:pPr>
      <w:r w:rsidRPr="004B7BC2">
        <w:rPr>
          <w:rFonts w:ascii="Arial" w:hAnsi="Arial" w:cs="Times New Roman"/>
          <w:b/>
          <w:bCs/>
          <w:color w:val="231F20"/>
          <w:sz w:val="24"/>
          <w:szCs w:val="24"/>
        </w:rPr>
        <w:t xml:space="preserve">Interaction analysis of MYC and </w:t>
      </w:r>
      <w:r w:rsidR="008C7654" w:rsidRPr="004B7BC2">
        <w:rPr>
          <w:rFonts w:ascii="Arial" w:hAnsi="Arial" w:cs="Times New Roman"/>
          <w:b/>
          <w:bCs/>
          <w:sz w:val="24"/>
          <w:szCs w:val="24"/>
        </w:rPr>
        <w:t>two vicinity lncRNAs, PVT1 and CCAT1 in human tumors</w:t>
      </w:r>
    </w:p>
    <w:p w:rsidR="00117948" w:rsidRPr="004B7BC2" w:rsidRDefault="00AE7D7A" w:rsidP="00A170EB">
      <w:pPr>
        <w:spacing w:after="0" w:line="360" w:lineRule="auto"/>
        <w:jc w:val="both"/>
        <w:rPr>
          <w:rFonts w:ascii="Arial" w:hAnsi="Arial" w:cs="Times New Roman"/>
          <w:color w:val="231F20"/>
          <w:sz w:val="24"/>
          <w:szCs w:val="24"/>
        </w:rPr>
      </w:pPr>
      <w:r w:rsidRPr="004B7BC2">
        <w:rPr>
          <w:rFonts w:ascii="Arial" w:hAnsi="Arial" w:cs="Times New Roman"/>
          <w:color w:val="231F20"/>
          <w:sz w:val="24"/>
          <w:szCs w:val="24"/>
        </w:rPr>
        <w:t xml:space="preserve">According to the </w:t>
      </w:r>
      <w:r w:rsidR="00153F02" w:rsidRPr="004B7BC2">
        <w:rPr>
          <w:rFonts w:ascii="Arial" w:hAnsi="Arial" w:cs="Times New Roman"/>
          <w:color w:val="231F20"/>
          <w:sz w:val="24"/>
          <w:szCs w:val="24"/>
        </w:rPr>
        <w:t>mirIDP4.1 database, the number</w:t>
      </w:r>
      <w:r w:rsidR="00B31817">
        <w:rPr>
          <w:rFonts w:ascii="Arial" w:hAnsi="Arial" w:cs="Times New Roman"/>
          <w:color w:val="231F20"/>
          <w:sz w:val="24"/>
          <w:szCs w:val="24"/>
        </w:rPr>
        <w:t>s</w:t>
      </w:r>
      <w:r w:rsidR="00153F02" w:rsidRPr="004B7BC2">
        <w:rPr>
          <w:rFonts w:ascii="Arial" w:hAnsi="Arial" w:cs="Times New Roman"/>
          <w:color w:val="231F20"/>
          <w:sz w:val="24"/>
          <w:szCs w:val="24"/>
        </w:rPr>
        <w:t xml:space="preserve"> of</w:t>
      </w:r>
      <w:r w:rsidR="00153F02" w:rsidRPr="004B7BC2">
        <w:rPr>
          <w:rFonts w:ascii="Arial" w:hAnsi="Arial" w:cs="Times New Roman"/>
          <w:color w:val="231F20"/>
          <w:sz w:val="24"/>
          <w:szCs w:val="24"/>
          <w:rtl/>
        </w:rPr>
        <w:t xml:space="preserve"> </w:t>
      </w:r>
      <w:r w:rsidR="00153F02" w:rsidRPr="004B7BC2">
        <w:rPr>
          <w:rFonts w:ascii="Arial" w:hAnsi="Arial" w:cs="Times New Roman"/>
          <w:color w:val="231F20"/>
          <w:sz w:val="24"/>
          <w:szCs w:val="24"/>
        </w:rPr>
        <w:t xml:space="preserve">158 </w:t>
      </w:r>
      <w:r w:rsidR="00057E34" w:rsidRPr="004B7BC2">
        <w:rPr>
          <w:rFonts w:ascii="Arial" w:hAnsi="Arial" w:cs="Times New Roman"/>
          <w:color w:val="231F20"/>
          <w:sz w:val="24"/>
          <w:szCs w:val="24"/>
        </w:rPr>
        <w:t xml:space="preserve">and 139 </w:t>
      </w:r>
      <w:r w:rsidR="00153F02" w:rsidRPr="004B7BC2">
        <w:rPr>
          <w:rFonts w:ascii="Arial" w:hAnsi="Arial" w:cs="Times New Roman"/>
          <w:color w:val="231F20"/>
          <w:sz w:val="24"/>
          <w:szCs w:val="24"/>
        </w:rPr>
        <w:t>miRNA</w:t>
      </w:r>
      <w:r w:rsidR="00057E34" w:rsidRPr="004B7BC2">
        <w:rPr>
          <w:rFonts w:ascii="Arial" w:hAnsi="Arial" w:cs="Times New Roman"/>
          <w:color w:val="231F20"/>
          <w:sz w:val="24"/>
          <w:szCs w:val="24"/>
        </w:rPr>
        <w:t xml:space="preserve">s </w:t>
      </w:r>
      <w:r w:rsidR="00EA6EE9" w:rsidRPr="004B7BC2">
        <w:rPr>
          <w:rFonts w:ascii="Arial" w:hAnsi="Arial" w:cs="Times New Roman"/>
          <w:color w:val="231F20"/>
          <w:sz w:val="24"/>
          <w:szCs w:val="24"/>
        </w:rPr>
        <w:t xml:space="preserve">were </w:t>
      </w:r>
      <w:r w:rsidR="00057E34" w:rsidRPr="004B7BC2">
        <w:rPr>
          <w:rFonts w:ascii="Arial" w:hAnsi="Arial" w:cs="Times New Roman"/>
          <w:color w:val="231F20"/>
          <w:sz w:val="24"/>
          <w:szCs w:val="24"/>
        </w:rPr>
        <w:t>predicted that</w:t>
      </w:r>
      <w:r w:rsidR="00356A43" w:rsidRPr="004B7BC2">
        <w:rPr>
          <w:rFonts w:ascii="Arial" w:hAnsi="Arial" w:cs="Times New Roman"/>
          <w:color w:val="231F20"/>
          <w:sz w:val="24"/>
          <w:szCs w:val="24"/>
        </w:rPr>
        <w:t xml:space="preserve"> </w:t>
      </w:r>
      <w:r w:rsidR="00153F02" w:rsidRPr="004B7BC2">
        <w:rPr>
          <w:rFonts w:ascii="Arial" w:hAnsi="Arial" w:cs="Times New Roman"/>
          <w:color w:val="231F20"/>
          <w:sz w:val="24"/>
          <w:szCs w:val="24"/>
        </w:rPr>
        <w:t xml:space="preserve">are able to be potential target of </w:t>
      </w:r>
      <w:r w:rsidR="00057E34" w:rsidRPr="004B7BC2">
        <w:rPr>
          <w:rFonts w:ascii="Arial" w:hAnsi="Arial" w:cs="Times New Roman"/>
          <w:color w:val="231F20"/>
          <w:sz w:val="24"/>
          <w:szCs w:val="24"/>
        </w:rPr>
        <w:t>PVT1</w:t>
      </w:r>
      <w:r w:rsidR="00153F02" w:rsidRPr="004B7BC2">
        <w:rPr>
          <w:rFonts w:ascii="Arial" w:hAnsi="Arial" w:cs="Times New Roman"/>
          <w:color w:val="231F20"/>
          <w:sz w:val="24"/>
          <w:szCs w:val="24"/>
        </w:rPr>
        <w:t xml:space="preserve"> and CCAT1</w:t>
      </w:r>
      <w:r w:rsidR="00057E34" w:rsidRPr="004B7BC2">
        <w:rPr>
          <w:rFonts w:ascii="Arial" w:hAnsi="Arial" w:cs="Times New Roman"/>
          <w:color w:val="231F20"/>
          <w:sz w:val="24"/>
          <w:szCs w:val="24"/>
        </w:rPr>
        <w:t>, respectively.</w:t>
      </w:r>
      <w:r w:rsidR="00153F02" w:rsidRPr="004B7BC2">
        <w:rPr>
          <w:rFonts w:ascii="Arial" w:hAnsi="Arial" w:cs="Times New Roman"/>
          <w:color w:val="231F20"/>
          <w:sz w:val="24"/>
          <w:szCs w:val="24"/>
        </w:rPr>
        <w:t xml:space="preserve"> All of these miRNA could have interact</w:t>
      </w:r>
      <w:r w:rsidR="00EA6EE9" w:rsidRPr="004B7BC2">
        <w:rPr>
          <w:rFonts w:ascii="Arial" w:hAnsi="Arial" w:cs="Times New Roman"/>
          <w:color w:val="231F20"/>
          <w:sz w:val="24"/>
          <w:szCs w:val="24"/>
        </w:rPr>
        <w:t>ion</w:t>
      </w:r>
      <w:r w:rsidR="00153F02" w:rsidRPr="004B7BC2">
        <w:rPr>
          <w:rFonts w:ascii="Arial" w:hAnsi="Arial" w:cs="Times New Roman"/>
          <w:color w:val="231F20"/>
          <w:sz w:val="24"/>
          <w:szCs w:val="24"/>
        </w:rPr>
        <w:t xml:space="preserve"> with MYC oncogene. Among the</w:t>
      </w:r>
      <w:r w:rsidR="00131C6A" w:rsidRPr="004B7BC2">
        <w:rPr>
          <w:rFonts w:ascii="Arial" w:hAnsi="Arial" w:cs="Times New Roman"/>
          <w:color w:val="231F20"/>
          <w:sz w:val="24"/>
          <w:szCs w:val="24"/>
        </w:rPr>
        <w:t>se</w:t>
      </w:r>
      <w:r w:rsidR="00153F02" w:rsidRPr="004B7BC2">
        <w:rPr>
          <w:rFonts w:ascii="Arial" w:hAnsi="Arial" w:cs="Times New Roman"/>
          <w:color w:val="231F20"/>
          <w:sz w:val="24"/>
          <w:szCs w:val="24"/>
        </w:rPr>
        <w:t xml:space="preserve"> miRNAs, 23 of them with high and medium score class </w:t>
      </w:r>
      <w:r w:rsidR="00131C6A" w:rsidRPr="004B7BC2">
        <w:rPr>
          <w:rFonts w:ascii="Arial" w:hAnsi="Arial" w:cs="Times New Roman"/>
          <w:color w:val="231F20"/>
          <w:sz w:val="24"/>
          <w:szCs w:val="24"/>
        </w:rPr>
        <w:t>could</w:t>
      </w:r>
      <w:r w:rsidR="00153F02" w:rsidRPr="004B7BC2">
        <w:rPr>
          <w:rFonts w:ascii="Arial" w:hAnsi="Arial" w:cs="Times New Roman"/>
          <w:color w:val="231F20"/>
          <w:sz w:val="24"/>
          <w:szCs w:val="24"/>
        </w:rPr>
        <w:t xml:space="preserve"> interact with PVT1,</w:t>
      </w:r>
      <w:r w:rsidR="00995416" w:rsidRPr="004B7BC2">
        <w:rPr>
          <w:rFonts w:ascii="Arial" w:hAnsi="Arial" w:cs="Times New Roman"/>
          <w:color w:val="231F20"/>
          <w:sz w:val="24"/>
          <w:szCs w:val="24"/>
        </w:rPr>
        <w:t xml:space="preserve"> </w:t>
      </w:r>
      <w:r w:rsidR="00153F02" w:rsidRPr="004B7BC2">
        <w:rPr>
          <w:rFonts w:ascii="Arial" w:hAnsi="Arial" w:cs="Times New Roman"/>
          <w:color w:val="231F20"/>
          <w:sz w:val="24"/>
          <w:szCs w:val="24"/>
        </w:rPr>
        <w:t>CCAT1</w:t>
      </w:r>
      <w:r w:rsidR="00766E5E" w:rsidRPr="004B7BC2">
        <w:rPr>
          <w:rFonts w:ascii="Arial" w:hAnsi="Arial" w:cs="Times New Roman"/>
          <w:color w:val="231F20"/>
          <w:sz w:val="24"/>
          <w:szCs w:val="24"/>
        </w:rPr>
        <w:t xml:space="preserve">, and </w:t>
      </w:r>
      <w:r w:rsidR="00153F02" w:rsidRPr="004B7BC2">
        <w:rPr>
          <w:rFonts w:ascii="Arial" w:hAnsi="Arial" w:cs="Times New Roman"/>
          <w:color w:val="231F20"/>
          <w:sz w:val="24"/>
          <w:szCs w:val="24"/>
        </w:rPr>
        <w:t>MYC.</w:t>
      </w:r>
      <w:r w:rsidR="00131C6A" w:rsidRPr="004B7BC2">
        <w:rPr>
          <w:rFonts w:ascii="Arial" w:hAnsi="Arial" w:cs="Times New Roman"/>
          <w:color w:val="231F20"/>
          <w:sz w:val="24"/>
          <w:szCs w:val="24"/>
        </w:rPr>
        <w:t xml:space="preserve"> </w:t>
      </w:r>
      <w:r w:rsidR="00AF52AE" w:rsidRPr="004B7BC2">
        <w:rPr>
          <w:rFonts w:ascii="Arial" w:hAnsi="Arial" w:cs="Times New Roman"/>
          <w:color w:val="231F20"/>
          <w:sz w:val="24"/>
          <w:szCs w:val="24"/>
        </w:rPr>
        <w:t>While</w:t>
      </w:r>
      <w:r w:rsidR="00131C6A" w:rsidRPr="004B7BC2">
        <w:rPr>
          <w:rFonts w:ascii="Arial" w:hAnsi="Arial" w:cs="Times New Roman"/>
          <w:color w:val="231F20"/>
          <w:sz w:val="24"/>
          <w:szCs w:val="24"/>
        </w:rPr>
        <w:t xml:space="preserve">, </w:t>
      </w:r>
      <w:r w:rsidR="00153F02" w:rsidRPr="004B7BC2">
        <w:rPr>
          <w:rFonts w:ascii="Arial" w:hAnsi="Arial" w:cs="Times New Roman"/>
          <w:color w:val="231F20"/>
          <w:sz w:val="24"/>
          <w:szCs w:val="24"/>
        </w:rPr>
        <w:t xml:space="preserve">24 of these miRNAs </w:t>
      </w:r>
      <w:r w:rsidR="00131C6A" w:rsidRPr="004B7BC2">
        <w:rPr>
          <w:rFonts w:ascii="Arial" w:hAnsi="Arial" w:cs="Times New Roman"/>
          <w:color w:val="231F20"/>
          <w:sz w:val="24"/>
          <w:szCs w:val="24"/>
        </w:rPr>
        <w:t>interact</w:t>
      </w:r>
      <w:r w:rsidR="00153F02" w:rsidRPr="004B7BC2">
        <w:rPr>
          <w:rFonts w:ascii="Arial" w:hAnsi="Arial" w:cs="Times New Roman"/>
          <w:color w:val="231F20"/>
          <w:sz w:val="24"/>
          <w:szCs w:val="24"/>
        </w:rPr>
        <w:t xml:space="preserve"> with PVT1 and MYC</w:t>
      </w:r>
      <w:r w:rsidR="00BC757A" w:rsidRPr="004B7BC2">
        <w:rPr>
          <w:rFonts w:ascii="Arial" w:hAnsi="Arial" w:cs="Times New Roman"/>
          <w:color w:val="231F20"/>
          <w:sz w:val="24"/>
          <w:szCs w:val="24"/>
        </w:rPr>
        <w:t xml:space="preserve">, and </w:t>
      </w:r>
      <w:r w:rsidR="00153F02" w:rsidRPr="004B7BC2">
        <w:rPr>
          <w:rFonts w:ascii="Arial" w:hAnsi="Arial" w:cs="Times New Roman"/>
          <w:color w:val="231F20"/>
          <w:sz w:val="24"/>
          <w:szCs w:val="24"/>
        </w:rPr>
        <w:t>11 of them have potential to be target of</w:t>
      </w:r>
      <w:r w:rsidR="00BC757A" w:rsidRPr="004B7BC2">
        <w:rPr>
          <w:rFonts w:ascii="Arial" w:hAnsi="Arial" w:cs="Times New Roman"/>
          <w:color w:val="231F20"/>
          <w:sz w:val="24"/>
          <w:szCs w:val="24"/>
        </w:rPr>
        <w:t xml:space="preserve"> CCAT1 and </w:t>
      </w:r>
      <w:r w:rsidR="00153F02" w:rsidRPr="004B7BC2">
        <w:rPr>
          <w:rFonts w:ascii="Arial" w:hAnsi="Arial" w:cs="Times New Roman"/>
          <w:color w:val="231F20"/>
          <w:sz w:val="24"/>
          <w:szCs w:val="24"/>
        </w:rPr>
        <w:t>MYC</w:t>
      </w:r>
      <w:r w:rsidR="00BC757A" w:rsidRPr="004B7BC2">
        <w:rPr>
          <w:rFonts w:ascii="Arial" w:hAnsi="Arial" w:cs="Times New Roman"/>
          <w:color w:val="231F20"/>
          <w:sz w:val="24"/>
          <w:szCs w:val="24"/>
        </w:rPr>
        <w:t xml:space="preserve"> </w:t>
      </w:r>
      <w:r w:rsidR="00153F02" w:rsidRPr="004B7BC2">
        <w:rPr>
          <w:rFonts w:ascii="Arial" w:hAnsi="Arial" w:cs="Times New Roman"/>
          <w:color w:val="231F20"/>
          <w:sz w:val="24"/>
          <w:szCs w:val="24"/>
        </w:rPr>
        <w:t>(</w:t>
      </w:r>
      <w:r w:rsidR="00AF52AE" w:rsidRPr="004B7BC2">
        <w:rPr>
          <w:rFonts w:ascii="Arial" w:hAnsi="Arial" w:cs="Times New Roman"/>
          <w:color w:val="231F20"/>
          <w:sz w:val="24"/>
          <w:szCs w:val="24"/>
          <w:highlight w:val="yellow"/>
        </w:rPr>
        <w:t xml:space="preserve">Supplementary </w:t>
      </w:r>
      <w:r w:rsidRPr="004B7BC2">
        <w:rPr>
          <w:rFonts w:ascii="Arial" w:hAnsi="Arial" w:cs="Times New Roman"/>
          <w:color w:val="231F20"/>
          <w:sz w:val="24"/>
          <w:szCs w:val="24"/>
          <w:highlight w:val="yellow"/>
        </w:rPr>
        <w:t>T</w:t>
      </w:r>
      <w:r w:rsidR="00153F02" w:rsidRPr="004B7BC2">
        <w:rPr>
          <w:rFonts w:ascii="Arial" w:hAnsi="Arial" w:cs="Times New Roman"/>
          <w:color w:val="231F20"/>
          <w:sz w:val="24"/>
          <w:szCs w:val="24"/>
          <w:highlight w:val="yellow"/>
        </w:rPr>
        <w:t>able1</w:t>
      </w:r>
      <w:r w:rsidR="00153F02" w:rsidRPr="004B7BC2">
        <w:rPr>
          <w:rFonts w:ascii="Arial" w:hAnsi="Arial" w:cs="Times New Roman"/>
          <w:color w:val="231F20"/>
          <w:sz w:val="24"/>
          <w:szCs w:val="24"/>
        </w:rPr>
        <w:t>)</w:t>
      </w:r>
      <w:r w:rsidR="00BC757A" w:rsidRPr="004B7BC2">
        <w:rPr>
          <w:rFonts w:ascii="Arial" w:hAnsi="Arial" w:cs="Times New Roman"/>
          <w:color w:val="231F20"/>
          <w:sz w:val="24"/>
          <w:szCs w:val="24"/>
        </w:rPr>
        <w:t>.</w:t>
      </w:r>
      <w:r w:rsidR="00153F02" w:rsidRPr="004B7BC2">
        <w:rPr>
          <w:rFonts w:ascii="Arial" w:hAnsi="Arial" w:cs="Times New Roman"/>
          <w:color w:val="231F20"/>
          <w:sz w:val="24"/>
          <w:szCs w:val="24"/>
        </w:rPr>
        <w:t xml:space="preserve"> </w:t>
      </w:r>
    </w:p>
    <w:p w:rsidR="00117948" w:rsidRPr="004B7BC2" w:rsidRDefault="00AC12D1" w:rsidP="00A170EB">
      <w:pPr>
        <w:spacing w:after="0" w:line="360" w:lineRule="auto"/>
        <w:jc w:val="both"/>
        <w:rPr>
          <w:rFonts w:ascii="Arial" w:hAnsi="Arial" w:cs="Times New Roman"/>
          <w:color w:val="231F20"/>
          <w:sz w:val="24"/>
          <w:szCs w:val="24"/>
        </w:rPr>
      </w:pPr>
      <w:r w:rsidRPr="004B7BC2">
        <w:rPr>
          <w:rFonts w:ascii="Arial" w:hAnsi="Arial" w:cs="Times New Roman"/>
          <w:color w:val="231F20"/>
          <w:sz w:val="24"/>
          <w:szCs w:val="24"/>
        </w:rPr>
        <w:t>The obtained</w:t>
      </w:r>
      <w:r w:rsidR="005A0CBD" w:rsidRPr="004B7BC2">
        <w:rPr>
          <w:rFonts w:ascii="Arial" w:hAnsi="Arial" w:cs="Times New Roman"/>
          <w:color w:val="231F20"/>
          <w:sz w:val="24"/>
          <w:szCs w:val="24"/>
        </w:rPr>
        <w:t xml:space="preserve"> information from EVlncRNA database was shown some experimental interaction of PVT1 and CCAT1 (</w:t>
      </w:r>
      <w:r w:rsidR="005A0CBD" w:rsidRPr="004B7BC2">
        <w:rPr>
          <w:rFonts w:ascii="Arial" w:hAnsi="Arial" w:cs="Times New Roman"/>
          <w:color w:val="231F20"/>
          <w:sz w:val="24"/>
          <w:szCs w:val="24"/>
          <w:highlight w:val="yellow"/>
        </w:rPr>
        <w:t>Supplementary Table 2</w:t>
      </w:r>
      <w:r w:rsidR="005A0CBD" w:rsidRPr="004B7BC2">
        <w:rPr>
          <w:rFonts w:ascii="Arial" w:hAnsi="Arial" w:cs="Times New Roman"/>
          <w:color w:val="231F20"/>
          <w:sz w:val="24"/>
          <w:szCs w:val="24"/>
        </w:rPr>
        <w:t>). This data suggested that these lncRNAs play significant role in various cancers.</w:t>
      </w:r>
      <w:r w:rsidRPr="004B7BC2">
        <w:rPr>
          <w:rFonts w:ascii="Arial" w:hAnsi="Arial" w:cs="Times New Roman"/>
          <w:color w:val="231F20"/>
          <w:sz w:val="24"/>
          <w:szCs w:val="24"/>
        </w:rPr>
        <w:t xml:space="preserve"> Also, PVT1 and CCAT1 lncRNAs-protein interaction with </w:t>
      </w:r>
      <w:r w:rsidR="00780662" w:rsidRPr="004B7BC2">
        <w:rPr>
          <w:rFonts w:ascii="Arial" w:hAnsi="Arial" w:cs="Times New Roman"/>
          <w:color w:val="231F20"/>
          <w:sz w:val="24"/>
          <w:szCs w:val="24"/>
        </w:rPr>
        <w:t>‘</w:t>
      </w:r>
      <w:r w:rsidRPr="004B7BC2">
        <w:rPr>
          <w:rFonts w:ascii="Arial" w:hAnsi="Arial" w:cs="Times New Roman"/>
          <w:color w:val="231F20"/>
          <w:sz w:val="24"/>
          <w:szCs w:val="24"/>
        </w:rPr>
        <w:t>weak evidence</w:t>
      </w:r>
      <w:r w:rsidR="00780662" w:rsidRPr="004B7BC2">
        <w:rPr>
          <w:rFonts w:ascii="Arial" w:hAnsi="Arial" w:cs="Times New Roman"/>
          <w:color w:val="231F20"/>
          <w:sz w:val="24"/>
          <w:szCs w:val="24"/>
        </w:rPr>
        <w:t>’</w:t>
      </w:r>
      <w:r w:rsidRPr="004B7BC2">
        <w:rPr>
          <w:rFonts w:ascii="Arial" w:hAnsi="Arial" w:cs="Times New Roman"/>
          <w:color w:val="231F20"/>
          <w:sz w:val="24"/>
          <w:szCs w:val="24"/>
        </w:rPr>
        <w:t xml:space="preserve"> method was</w:t>
      </w:r>
      <w:r w:rsidR="00780662" w:rsidRPr="004B7BC2">
        <w:rPr>
          <w:rFonts w:ascii="Arial" w:hAnsi="Arial" w:cs="Times New Roman"/>
          <w:color w:val="231F20"/>
          <w:sz w:val="24"/>
          <w:szCs w:val="24"/>
        </w:rPr>
        <w:t xml:space="preserve"> extracted from RAID v.2 resource </w:t>
      </w:r>
      <w:r w:rsidR="0094316A" w:rsidRPr="004B7BC2">
        <w:rPr>
          <w:rFonts w:ascii="Arial" w:hAnsi="Arial" w:cs="Times New Roman"/>
          <w:color w:val="231F20"/>
          <w:sz w:val="24"/>
          <w:szCs w:val="24"/>
        </w:rPr>
        <w:t>(</w:t>
      </w:r>
      <w:r w:rsidR="00780662" w:rsidRPr="004B7BC2">
        <w:rPr>
          <w:rFonts w:ascii="Arial" w:hAnsi="Arial" w:cs="Times New Roman"/>
          <w:color w:val="231F20"/>
          <w:sz w:val="24"/>
          <w:szCs w:val="24"/>
          <w:highlight w:val="yellow"/>
        </w:rPr>
        <w:t>Supplementary Table3</w:t>
      </w:r>
      <w:r w:rsidR="00780662" w:rsidRPr="004B7BC2">
        <w:rPr>
          <w:rFonts w:ascii="Arial" w:hAnsi="Arial" w:cs="Times New Roman"/>
          <w:color w:val="231F20"/>
          <w:sz w:val="24"/>
          <w:szCs w:val="24"/>
        </w:rPr>
        <w:t>).</w:t>
      </w:r>
      <w:r w:rsidR="004A12F5" w:rsidRPr="004B7BC2">
        <w:rPr>
          <w:rFonts w:ascii="Arial" w:hAnsi="Arial" w:cs="Times New Roman"/>
          <w:color w:val="231F20"/>
          <w:sz w:val="24"/>
          <w:szCs w:val="24"/>
        </w:rPr>
        <w:t xml:space="preserve"> </w:t>
      </w:r>
      <w:r w:rsidR="00352375" w:rsidRPr="004B7BC2">
        <w:rPr>
          <w:rFonts w:ascii="Arial" w:hAnsi="Arial" w:cs="Times New Roman"/>
          <w:color w:val="231F20"/>
          <w:sz w:val="24"/>
          <w:szCs w:val="24"/>
        </w:rPr>
        <w:t>However</w:t>
      </w:r>
      <w:r w:rsidR="004A12F5" w:rsidRPr="004B7BC2">
        <w:rPr>
          <w:rFonts w:ascii="Arial" w:hAnsi="Arial" w:cs="Times New Roman"/>
          <w:color w:val="231F20"/>
          <w:sz w:val="24"/>
          <w:szCs w:val="24"/>
        </w:rPr>
        <w:t xml:space="preserve">, these data require more extensive research </w:t>
      </w:r>
      <w:r w:rsidR="000648CE" w:rsidRPr="004B7BC2">
        <w:rPr>
          <w:rFonts w:ascii="Arial" w:hAnsi="Arial" w:cs="Times New Roman"/>
          <w:color w:val="231F20"/>
          <w:sz w:val="24"/>
          <w:szCs w:val="24"/>
        </w:rPr>
        <w:t>to prove</w:t>
      </w:r>
      <w:r w:rsidR="004A12F5" w:rsidRPr="004B7BC2">
        <w:rPr>
          <w:rFonts w:ascii="Arial" w:hAnsi="Arial" w:cs="Times New Roman"/>
          <w:color w:val="231F20"/>
          <w:sz w:val="24"/>
          <w:szCs w:val="24"/>
        </w:rPr>
        <w:t xml:space="preserve"> these interactions.</w:t>
      </w:r>
      <w:r w:rsidR="00FA2540" w:rsidRPr="004B7BC2">
        <w:rPr>
          <w:rFonts w:ascii="Arial" w:hAnsi="Arial" w:cs="Times New Roman"/>
          <w:color w:val="231F20"/>
          <w:sz w:val="24"/>
          <w:szCs w:val="24"/>
        </w:rPr>
        <w:t xml:space="preserve"> </w:t>
      </w:r>
    </w:p>
    <w:p w:rsidR="00A43382" w:rsidRPr="004B7BC2" w:rsidRDefault="005A0CBD" w:rsidP="00A170EB">
      <w:pPr>
        <w:spacing w:after="0" w:line="360" w:lineRule="auto"/>
        <w:jc w:val="both"/>
        <w:rPr>
          <w:rFonts w:ascii="Arial" w:hAnsi="Arial" w:cs="Times New Roman"/>
          <w:color w:val="231F20"/>
          <w:sz w:val="24"/>
          <w:szCs w:val="24"/>
        </w:rPr>
      </w:pPr>
      <w:r w:rsidRPr="004B7BC2">
        <w:rPr>
          <w:rFonts w:ascii="Arial" w:hAnsi="Arial" w:cs="Times New Roman"/>
          <w:color w:val="231F20"/>
          <w:sz w:val="24"/>
          <w:szCs w:val="24"/>
        </w:rPr>
        <w:t>All experimentally proved interaction of PVT1, CCAT1, and MYC with microRNAs, lncRNAs, and proteins are summarized</w:t>
      </w:r>
      <w:r w:rsidR="00BE46A2" w:rsidRPr="004B7BC2">
        <w:rPr>
          <w:rFonts w:ascii="Arial" w:hAnsi="Arial" w:cs="Times New Roman"/>
          <w:color w:val="231F20"/>
          <w:sz w:val="24"/>
          <w:szCs w:val="24"/>
        </w:rPr>
        <w:t xml:space="preserve"> and illustrated</w:t>
      </w:r>
      <w:r w:rsidRPr="004B7BC2">
        <w:rPr>
          <w:rFonts w:ascii="Arial" w:hAnsi="Arial" w:cs="Times New Roman"/>
          <w:color w:val="231F20"/>
          <w:sz w:val="24"/>
          <w:szCs w:val="24"/>
        </w:rPr>
        <w:t xml:space="preserve"> in </w:t>
      </w:r>
      <w:r w:rsidR="00153F02" w:rsidRPr="004B7BC2">
        <w:rPr>
          <w:rFonts w:ascii="Arial" w:hAnsi="Arial" w:cs="Times New Roman"/>
          <w:color w:val="231F20"/>
          <w:sz w:val="24"/>
          <w:szCs w:val="24"/>
        </w:rPr>
        <w:t xml:space="preserve">Figure </w:t>
      </w:r>
      <w:r w:rsidR="000E6E40" w:rsidRPr="004B7BC2">
        <w:rPr>
          <w:rFonts w:ascii="Arial" w:hAnsi="Arial" w:cs="Times New Roman"/>
          <w:color w:val="231F20"/>
          <w:sz w:val="24"/>
          <w:szCs w:val="24"/>
        </w:rPr>
        <w:t>5</w:t>
      </w:r>
      <w:r w:rsidRPr="004B7BC2">
        <w:rPr>
          <w:rFonts w:ascii="Arial" w:hAnsi="Arial" w:cs="Times New Roman"/>
          <w:color w:val="231F20"/>
          <w:sz w:val="24"/>
          <w:szCs w:val="24"/>
        </w:rPr>
        <w:t xml:space="preserve">. </w:t>
      </w:r>
      <w:r w:rsidR="00153F02" w:rsidRPr="004B7BC2">
        <w:rPr>
          <w:rFonts w:ascii="Arial" w:hAnsi="Arial" w:cs="Times New Roman"/>
          <w:color w:val="231F20"/>
          <w:sz w:val="24"/>
          <w:szCs w:val="24"/>
        </w:rPr>
        <w:t xml:space="preserve"> </w:t>
      </w:r>
    </w:p>
    <w:p w:rsidR="00FA2540" w:rsidRPr="004B7BC2" w:rsidRDefault="00FA2540" w:rsidP="00FA2540">
      <w:pPr>
        <w:spacing w:after="0" w:line="360" w:lineRule="auto"/>
        <w:rPr>
          <w:rFonts w:ascii="Arial" w:hAnsi="Arial" w:cs="Times New Roman"/>
          <w:color w:val="231F20"/>
          <w:sz w:val="24"/>
          <w:szCs w:val="24"/>
        </w:rPr>
      </w:pPr>
    </w:p>
    <w:p w:rsidR="00FA2540" w:rsidRPr="004B7BC2" w:rsidRDefault="00FA2540" w:rsidP="007F0A02">
      <w:pPr>
        <w:spacing w:after="0" w:line="360" w:lineRule="auto"/>
        <w:rPr>
          <w:rFonts w:ascii="Arial" w:hAnsi="Arial" w:cs="Times New Roman"/>
          <w:b/>
          <w:bCs/>
          <w:color w:val="231F20"/>
          <w:sz w:val="24"/>
          <w:szCs w:val="24"/>
        </w:rPr>
      </w:pPr>
      <w:r w:rsidRPr="004B7BC2">
        <w:rPr>
          <w:rFonts w:ascii="Arial" w:hAnsi="Arial" w:cs="Times New Roman"/>
          <w:b/>
          <w:bCs/>
          <w:color w:val="231F20"/>
          <w:sz w:val="24"/>
          <w:szCs w:val="24"/>
        </w:rPr>
        <w:t>Expression profile of PVT1 and CCAT1 in different cancer type</w:t>
      </w:r>
      <w:r w:rsidR="007F0A02" w:rsidRPr="004B7BC2">
        <w:rPr>
          <w:rFonts w:ascii="Arial" w:hAnsi="Arial" w:cs="Times New Roman"/>
          <w:b/>
          <w:bCs/>
          <w:color w:val="231F20"/>
          <w:sz w:val="24"/>
          <w:szCs w:val="24"/>
        </w:rPr>
        <w:t>s</w:t>
      </w:r>
    </w:p>
    <w:p w:rsidR="00117948" w:rsidRPr="004B7BC2" w:rsidRDefault="00BB4A41" w:rsidP="00A170EB">
      <w:pPr>
        <w:spacing w:after="0" w:line="360" w:lineRule="auto"/>
        <w:jc w:val="both"/>
        <w:rPr>
          <w:rFonts w:ascii="Arial" w:hAnsi="Arial" w:cs="Times New Roman"/>
          <w:color w:val="231F20"/>
          <w:sz w:val="24"/>
          <w:szCs w:val="24"/>
        </w:rPr>
      </w:pPr>
      <w:r w:rsidRPr="004B7BC2">
        <w:rPr>
          <w:rFonts w:ascii="Arial" w:hAnsi="Arial" w:cs="Times New Roman"/>
          <w:color w:val="231F20"/>
          <w:sz w:val="24"/>
          <w:szCs w:val="24"/>
        </w:rPr>
        <w:t>Data extracted from both</w:t>
      </w:r>
      <w:r w:rsidR="00FA2540" w:rsidRPr="004B7BC2">
        <w:rPr>
          <w:rFonts w:ascii="Arial" w:hAnsi="Arial" w:cs="Times New Roman"/>
          <w:color w:val="231F20"/>
          <w:sz w:val="24"/>
          <w:szCs w:val="24"/>
        </w:rPr>
        <w:t xml:space="preserve"> Lnc2Cancer and LncRNADisease database</w:t>
      </w:r>
      <w:r w:rsidR="00873895" w:rsidRPr="004B7BC2">
        <w:rPr>
          <w:rFonts w:ascii="Arial" w:hAnsi="Arial" w:cs="Times New Roman"/>
          <w:color w:val="231F20"/>
          <w:sz w:val="24"/>
          <w:szCs w:val="24"/>
        </w:rPr>
        <w:t>s indicated the</w:t>
      </w:r>
      <w:r w:rsidR="00FA2540" w:rsidRPr="004B7BC2">
        <w:rPr>
          <w:rFonts w:ascii="Arial" w:hAnsi="Arial" w:cs="Times New Roman"/>
          <w:color w:val="231F20"/>
          <w:sz w:val="24"/>
          <w:szCs w:val="24"/>
        </w:rPr>
        <w:t xml:space="preserve"> role of </w:t>
      </w:r>
      <w:r w:rsidR="00873895" w:rsidRPr="004B7BC2">
        <w:rPr>
          <w:rFonts w:ascii="Arial" w:hAnsi="Arial" w:cs="Times New Roman"/>
          <w:color w:val="231F20"/>
          <w:sz w:val="24"/>
          <w:szCs w:val="24"/>
        </w:rPr>
        <w:t>PVT1 and CCAT1</w:t>
      </w:r>
      <w:r w:rsidR="00FA2540" w:rsidRPr="004B7BC2">
        <w:rPr>
          <w:rFonts w:ascii="Arial" w:hAnsi="Arial" w:cs="Times New Roman"/>
          <w:color w:val="231F20"/>
          <w:sz w:val="24"/>
          <w:szCs w:val="24"/>
        </w:rPr>
        <w:t xml:space="preserve"> lncRNAs in the pathogenesis of some cancers</w:t>
      </w:r>
      <w:r w:rsidR="00873895" w:rsidRPr="004B7BC2">
        <w:rPr>
          <w:rFonts w:ascii="Arial" w:hAnsi="Arial" w:cs="Times New Roman"/>
          <w:color w:val="231F20"/>
          <w:sz w:val="24"/>
          <w:szCs w:val="24"/>
        </w:rPr>
        <w:t>. Th</w:t>
      </w:r>
      <w:r w:rsidR="00B31817">
        <w:rPr>
          <w:rFonts w:ascii="Arial" w:hAnsi="Arial" w:cs="Times New Roman"/>
          <w:color w:val="231F20"/>
          <w:sz w:val="24"/>
          <w:szCs w:val="24"/>
        </w:rPr>
        <w:t>is</w:t>
      </w:r>
      <w:r w:rsidR="00873895" w:rsidRPr="004B7BC2">
        <w:rPr>
          <w:rFonts w:ascii="Arial" w:hAnsi="Arial" w:cs="Times New Roman"/>
          <w:color w:val="231F20"/>
          <w:sz w:val="24"/>
          <w:szCs w:val="24"/>
        </w:rPr>
        <w:t xml:space="preserve"> information</w:t>
      </w:r>
      <w:r w:rsidR="00FA2540" w:rsidRPr="004B7BC2">
        <w:rPr>
          <w:rFonts w:ascii="Arial" w:hAnsi="Arial" w:cs="Times New Roman"/>
          <w:color w:val="231F20"/>
          <w:sz w:val="24"/>
          <w:szCs w:val="24"/>
        </w:rPr>
        <w:t xml:space="preserve"> has been proven by</w:t>
      </w:r>
      <w:r w:rsidR="00873895" w:rsidRPr="004B7BC2">
        <w:rPr>
          <w:rFonts w:ascii="Arial" w:hAnsi="Arial" w:cs="Times New Roman"/>
          <w:color w:val="231F20"/>
          <w:sz w:val="24"/>
          <w:szCs w:val="24"/>
        </w:rPr>
        <w:t xml:space="preserve"> various molecular experiments such as</w:t>
      </w:r>
      <w:r w:rsidR="00FA2540" w:rsidRPr="004B7BC2">
        <w:rPr>
          <w:rFonts w:ascii="Arial" w:hAnsi="Arial" w:cs="Times New Roman"/>
          <w:color w:val="231F20"/>
          <w:sz w:val="24"/>
          <w:szCs w:val="24"/>
        </w:rPr>
        <w:t xml:space="preserve"> FISH</w:t>
      </w:r>
      <w:r w:rsidR="00EF4EEE" w:rsidRPr="004B7BC2">
        <w:rPr>
          <w:rFonts w:ascii="Arial" w:hAnsi="Arial" w:cs="Times New Roman"/>
          <w:color w:val="231F20"/>
          <w:sz w:val="24"/>
          <w:szCs w:val="24"/>
        </w:rPr>
        <w:t>,</w:t>
      </w:r>
      <w:r w:rsidR="00FA2540" w:rsidRPr="004B7BC2">
        <w:rPr>
          <w:rFonts w:ascii="Arial" w:hAnsi="Arial" w:cs="Times New Roman"/>
          <w:color w:val="231F20"/>
          <w:sz w:val="24"/>
          <w:szCs w:val="24"/>
        </w:rPr>
        <w:t xml:space="preserve"> RIP</w:t>
      </w:r>
      <w:r w:rsidR="00EF4EEE" w:rsidRPr="004B7BC2">
        <w:rPr>
          <w:rFonts w:ascii="Arial" w:hAnsi="Arial" w:cs="Times New Roman"/>
          <w:color w:val="231F20"/>
          <w:sz w:val="24"/>
          <w:szCs w:val="24"/>
        </w:rPr>
        <w:t>,</w:t>
      </w:r>
      <w:r w:rsidR="00FA2540" w:rsidRPr="004B7BC2">
        <w:rPr>
          <w:rFonts w:ascii="Arial" w:hAnsi="Arial" w:cs="Times New Roman"/>
          <w:color w:val="231F20"/>
          <w:sz w:val="24"/>
          <w:szCs w:val="24"/>
        </w:rPr>
        <w:t xml:space="preserve"> RT-PCR</w:t>
      </w:r>
      <w:r w:rsidR="00EF4EEE" w:rsidRPr="004B7BC2">
        <w:rPr>
          <w:rFonts w:ascii="Arial" w:hAnsi="Arial" w:cs="Times New Roman"/>
          <w:color w:val="231F20"/>
          <w:sz w:val="24"/>
          <w:szCs w:val="24"/>
        </w:rPr>
        <w:t>,</w:t>
      </w:r>
      <w:r w:rsidR="00FA2540" w:rsidRPr="004B7BC2">
        <w:rPr>
          <w:rFonts w:ascii="Arial" w:hAnsi="Arial" w:cs="Times New Roman"/>
          <w:color w:val="231F20"/>
          <w:sz w:val="24"/>
          <w:szCs w:val="24"/>
        </w:rPr>
        <w:t xml:space="preserve"> Western </w:t>
      </w:r>
      <w:r w:rsidR="00B31817">
        <w:rPr>
          <w:rFonts w:ascii="Arial" w:hAnsi="Arial" w:cs="Times New Roman"/>
          <w:color w:val="231F20"/>
          <w:sz w:val="24"/>
          <w:szCs w:val="24"/>
        </w:rPr>
        <w:t>B</w:t>
      </w:r>
      <w:r w:rsidR="00FA2540" w:rsidRPr="004B7BC2">
        <w:rPr>
          <w:rFonts w:ascii="Arial" w:hAnsi="Arial" w:cs="Times New Roman"/>
          <w:color w:val="231F20"/>
          <w:sz w:val="24"/>
          <w:szCs w:val="24"/>
        </w:rPr>
        <w:t>lot</w:t>
      </w:r>
      <w:r w:rsidR="002B2781" w:rsidRPr="004B7BC2">
        <w:rPr>
          <w:rFonts w:ascii="Arial" w:hAnsi="Arial" w:cs="Times New Roman"/>
          <w:color w:val="231F20"/>
          <w:sz w:val="24"/>
          <w:szCs w:val="24"/>
        </w:rPr>
        <w:t>,</w:t>
      </w:r>
      <w:r w:rsidR="00FA2540" w:rsidRPr="004B7BC2">
        <w:rPr>
          <w:rFonts w:ascii="Arial" w:hAnsi="Arial" w:cs="Times New Roman"/>
          <w:color w:val="231F20"/>
          <w:sz w:val="24"/>
          <w:szCs w:val="24"/>
        </w:rPr>
        <w:t xml:space="preserve"> Dual luciferase reporter gene assay</w:t>
      </w:r>
      <w:r w:rsidR="002B2781" w:rsidRPr="004B7BC2">
        <w:rPr>
          <w:rFonts w:ascii="Arial" w:hAnsi="Arial" w:cs="Times New Roman"/>
          <w:color w:val="231F20"/>
          <w:sz w:val="24"/>
          <w:szCs w:val="24"/>
        </w:rPr>
        <w:t xml:space="preserve">, </w:t>
      </w:r>
      <w:r w:rsidR="00FA2540" w:rsidRPr="004B7BC2">
        <w:rPr>
          <w:rFonts w:ascii="Arial" w:hAnsi="Arial" w:cs="Times New Roman"/>
          <w:color w:val="231F20"/>
          <w:sz w:val="24"/>
          <w:szCs w:val="24"/>
        </w:rPr>
        <w:t>qRT-PCR</w:t>
      </w:r>
      <w:r w:rsidR="003D374B" w:rsidRPr="004B7BC2">
        <w:rPr>
          <w:rFonts w:ascii="Arial" w:hAnsi="Arial" w:cs="Times New Roman"/>
          <w:color w:val="231F20"/>
          <w:sz w:val="24"/>
          <w:szCs w:val="24"/>
        </w:rPr>
        <w:t>,</w:t>
      </w:r>
      <w:r w:rsidR="00FA2540" w:rsidRPr="004B7BC2">
        <w:rPr>
          <w:rFonts w:ascii="Arial" w:hAnsi="Arial" w:cs="Times New Roman"/>
          <w:color w:val="231F20"/>
          <w:sz w:val="24"/>
          <w:szCs w:val="24"/>
        </w:rPr>
        <w:t xml:space="preserve"> RNAi</w:t>
      </w:r>
      <w:r w:rsidR="003D374B" w:rsidRPr="004B7BC2">
        <w:rPr>
          <w:rFonts w:ascii="Arial" w:hAnsi="Arial" w:cs="Times New Roman"/>
          <w:color w:val="231F20"/>
          <w:sz w:val="24"/>
          <w:szCs w:val="24"/>
        </w:rPr>
        <w:t>, and</w:t>
      </w:r>
      <w:r w:rsidR="00FA2540" w:rsidRPr="004B7BC2">
        <w:rPr>
          <w:rFonts w:ascii="Arial" w:hAnsi="Arial" w:cs="Times New Roman"/>
          <w:color w:val="231F20"/>
          <w:sz w:val="24"/>
          <w:szCs w:val="24"/>
        </w:rPr>
        <w:t xml:space="preserve"> MTT. Also, </w:t>
      </w:r>
      <w:r w:rsidR="00967945" w:rsidRPr="004B7BC2">
        <w:rPr>
          <w:rFonts w:ascii="Arial" w:hAnsi="Arial" w:cs="Times New Roman"/>
          <w:color w:val="231F20"/>
          <w:sz w:val="24"/>
          <w:szCs w:val="24"/>
        </w:rPr>
        <w:t>the role of both lncRNAs</w:t>
      </w:r>
      <w:r w:rsidR="00FA2540" w:rsidRPr="004B7BC2">
        <w:rPr>
          <w:rFonts w:ascii="Arial" w:hAnsi="Arial" w:cs="Times New Roman"/>
          <w:color w:val="231F20"/>
          <w:sz w:val="24"/>
          <w:szCs w:val="24"/>
        </w:rPr>
        <w:t xml:space="preserve"> are predicted in some cancers with the LRLSLDA-LNCSIM1 </w:t>
      </w:r>
      <w:r w:rsidR="00967945" w:rsidRPr="004B7BC2">
        <w:rPr>
          <w:rFonts w:ascii="Arial" w:hAnsi="Arial" w:cs="Times New Roman"/>
          <w:color w:val="231F20"/>
          <w:sz w:val="24"/>
          <w:szCs w:val="24"/>
        </w:rPr>
        <w:t>and</w:t>
      </w:r>
      <w:r w:rsidR="00FA2540" w:rsidRPr="004B7BC2">
        <w:rPr>
          <w:rFonts w:ascii="Arial" w:hAnsi="Arial" w:cs="Times New Roman"/>
          <w:color w:val="231F20"/>
          <w:sz w:val="24"/>
          <w:szCs w:val="24"/>
        </w:rPr>
        <w:t xml:space="preserve"> LRLSLDA-LNCSIM2 method</w:t>
      </w:r>
      <w:r w:rsidR="00967945" w:rsidRPr="004B7BC2">
        <w:rPr>
          <w:rFonts w:ascii="Arial" w:hAnsi="Arial" w:cs="Times New Roman"/>
          <w:color w:val="231F20"/>
          <w:sz w:val="24"/>
          <w:szCs w:val="24"/>
        </w:rPr>
        <w:t>s</w:t>
      </w:r>
      <w:r w:rsidR="00FA2540" w:rsidRPr="004B7BC2">
        <w:rPr>
          <w:rFonts w:ascii="Arial" w:hAnsi="Arial" w:cs="Times New Roman"/>
          <w:color w:val="231F20"/>
          <w:sz w:val="24"/>
          <w:szCs w:val="24"/>
        </w:rPr>
        <w:t xml:space="preserve">. </w:t>
      </w:r>
      <w:r w:rsidR="00F00E79" w:rsidRPr="004B7BC2">
        <w:rPr>
          <w:rFonts w:ascii="Arial" w:hAnsi="Arial" w:cs="Times New Roman"/>
          <w:color w:val="231F20"/>
          <w:sz w:val="24"/>
          <w:szCs w:val="24"/>
        </w:rPr>
        <w:t>A list of</w:t>
      </w:r>
      <w:r w:rsidR="00FA2540" w:rsidRPr="004B7BC2">
        <w:rPr>
          <w:rFonts w:ascii="Arial" w:hAnsi="Arial" w:cs="Times New Roman"/>
          <w:color w:val="231F20"/>
          <w:sz w:val="24"/>
          <w:szCs w:val="24"/>
        </w:rPr>
        <w:t xml:space="preserve"> cancers have been shown </w:t>
      </w:r>
      <w:r w:rsidR="00F00E79" w:rsidRPr="004B7BC2">
        <w:rPr>
          <w:rFonts w:ascii="Arial" w:hAnsi="Arial" w:cs="Times New Roman"/>
          <w:color w:val="231F20"/>
          <w:sz w:val="24"/>
          <w:szCs w:val="24"/>
        </w:rPr>
        <w:t xml:space="preserve">in Table 4, that </w:t>
      </w:r>
      <w:r w:rsidR="00FA2540" w:rsidRPr="004B7BC2">
        <w:rPr>
          <w:rFonts w:ascii="Arial" w:hAnsi="Arial" w:cs="Times New Roman"/>
          <w:color w:val="231F20"/>
          <w:sz w:val="24"/>
          <w:szCs w:val="24"/>
        </w:rPr>
        <w:t xml:space="preserve">experimentally interfere with </w:t>
      </w:r>
      <w:r w:rsidR="00F00E79" w:rsidRPr="004B7BC2">
        <w:rPr>
          <w:rFonts w:ascii="Arial" w:hAnsi="Arial" w:cs="Times New Roman"/>
          <w:color w:val="231F20"/>
          <w:sz w:val="24"/>
          <w:szCs w:val="24"/>
        </w:rPr>
        <w:t>both</w:t>
      </w:r>
      <w:r w:rsidR="00FA2540" w:rsidRPr="004B7BC2">
        <w:rPr>
          <w:rFonts w:ascii="Arial" w:hAnsi="Arial" w:cs="Times New Roman"/>
          <w:color w:val="231F20"/>
          <w:sz w:val="24"/>
          <w:szCs w:val="24"/>
        </w:rPr>
        <w:t xml:space="preserve"> lncRNAs,</w:t>
      </w:r>
      <w:r w:rsidR="00F00E79" w:rsidRPr="004B7BC2">
        <w:rPr>
          <w:rFonts w:ascii="Arial" w:hAnsi="Arial" w:cs="Times New Roman"/>
          <w:color w:val="231F20"/>
          <w:sz w:val="24"/>
          <w:szCs w:val="24"/>
        </w:rPr>
        <w:t xml:space="preserve"> PVT1 and CCAT1. This table </w:t>
      </w:r>
      <w:r w:rsidR="00CA39B7" w:rsidRPr="004B7BC2">
        <w:rPr>
          <w:rFonts w:ascii="Arial" w:hAnsi="Arial" w:cs="Times New Roman"/>
          <w:color w:val="231F20"/>
          <w:sz w:val="24"/>
          <w:szCs w:val="24"/>
        </w:rPr>
        <w:t xml:space="preserve">was </w:t>
      </w:r>
      <w:r w:rsidR="00F00E79" w:rsidRPr="004B7BC2">
        <w:rPr>
          <w:rFonts w:ascii="Arial" w:hAnsi="Arial" w:cs="Times New Roman"/>
          <w:color w:val="231F20"/>
          <w:sz w:val="24"/>
          <w:szCs w:val="24"/>
        </w:rPr>
        <w:t>categorized into experimental and expected evidence.</w:t>
      </w:r>
      <w:r w:rsidR="00315FEF" w:rsidRPr="004B7BC2">
        <w:rPr>
          <w:rFonts w:ascii="Arial" w:hAnsi="Arial" w:cs="Times New Roman"/>
          <w:color w:val="231F20"/>
          <w:sz w:val="24"/>
          <w:szCs w:val="24"/>
        </w:rPr>
        <w:t xml:space="preserve"> In fact, these two lncRNAs can play </w:t>
      </w:r>
      <w:r w:rsidR="00CA39B7" w:rsidRPr="004B7BC2">
        <w:rPr>
          <w:rFonts w:ascii="Arial" w:hAnsi="Arial" w:cs="Times New Roman"/>
          <w:color w:val="231F20"/>
          <w:sz w:val="24"/>
          <w:szCs w:val="24"/>
        </w:rPr>
        <w:t xml:space="preserve">the </w:t>
      </w:r>
      <w:r w:rsidR="00315FEF" w:rsidRPr="004B7BC2">
        <w:rPr>
          <w:rFonts w:ascii="Arial" w:hAnsi="Arial" w:cs="Times New Roman"/>
          <w:color w:val="231F20"/>
          <w:sz w:val="24"/>
          <w:szCs w:val="24"/>
        </w:rPr>
        <w:t>role in the pathogenesis of predicted cancers.</w:t>
      </w:r>
    </w:p>
    <w:p w:rsidR="00117948" w:rsidRPr="004B7BC2" w:rsidRDefault="00BD335D" w:rsidP="00A170EB">
      <w:pPr>
        <w:spacing w:after="0" w:line="360" w:lineRule="auto"/>
        <w:jc w:val="both"/>
        <w:rPr>
          <w:rFonts w:ascii="Arial" w:hAnsi="Arial" w:cs="Times New Roman"/>
          <w:color w:val="231F20"/>
          <w:sz w:val="24"/>
          <w:szCs w:val="24"/>
        </w:rPr>
      </w:pPr>
      <w:r w:rsidRPr="004B7BC2">
        <w:rPr>
          <w:rFonts w:ascii="Arial" w:hAnsi="Arial" w:cs="Times New Roman"/>
          <w:color w:val="231F20"/>
          <w:sz w:val="24"/>
          <w:szCs w:val="24"/>
        </w:rPr>
        <w:t xml:space="preserve">The expression pattern comparison of target lncRNAs across tumor and non-tumor samples </w:t>
      </w:r>
      <w:r w:rsidR="0094198E" w:rsidRPr="004B7BC2">
        <w:rPr>
          <w:rFonts w:ascii="Arial" w:hAnsi="Arial" w:cs="Times New Roman"/>
          <w:color w:val="231F20"/>
          <w:sz w:val="24"/>
          <w:szCs w:val="24"/>
        </w:rPr>
        <w:t xml:space="preserve">was conducted </w:t>
      </w:r>
      <w:r w:rsidRPr="004B7BC2">
        <w:rPr>
          <w:rFonts w:ascii="Arial" w:hAnsi="Arial" w:cs="Times New Roman"/>
          <w:color w:val="231F20"/>
          <w:sz w:val="24"/>
          <w:szCs w:val="24"/>
        </w:rPr>
        <w:t xml:space="preserve">in different cancers </w:t>
      </w:r>
      <w:r w:rsidR="0094198E" w:rsidRPr="004B7BC2">
        <w:rPr>
          <w:rFonts w:ascii="Arial" w:hAnsi="Arial" w:cs="Times New Roman"/>
          <w:color w:val="231F20"/>
          <w:sz w:val="24"/>
          <w:szCs w:val="24"/>
        </w:rPr>
        <w:t>(</w:t>
      </w:r>
      <w:r w:rsidR="0094198E" w:rsidRPr="004B7BC2">
        <w:rPr>
          <w:rFonts w:ascii="Arial" w:hAnsi="Arial" w:cs="Times New Roman"/>
          <w:color w:val="231F20"/>
          <w:sz w:val="24"/>
          <w:szCs w:val="24"/>
          <w:highlight w:val="yellow"/>
        </w:rPr>
        <w:t>Supplementary Figure 1</w:t>
      </w:r>
      <w:r w:rsidR="0094198E" w:rsidRPr="004B7BC2">
        <w:rPr>
          <w:rFonts w:ascii="Arial" w:hAnsi="Arial" w:cs="Times New Roman"/>
          <w:color w:val="231F20"/>
          <w:sz w:val="24"/>
          <w:szCs w:val="24"/>
        </w:rPr>
        <w:t>)</w:t>
      </w:r>
      <w:r w:rsidR="00E36E1C" w:rsidRPr="004B7BC2">
        <w:rPr>
          <w:rFonts w:ascii="Arial" w:hAnsi="Arial" w:cs="Times New Roman"/>
          <w:color w:val="231F20"/>
          <w:sz w:val="24"/>
          <w:szCs w:val="24"/>
        </w:rPr>
        <w:t>. PVT1 lncRNA was significantly increased in some cancers including ESCA, DLBC, COAD, CH</w:t>
      </w:r>
      <w:r w:rsidR="00D80BFC" w:rsidRPr="004B7BC2">
        <w:rPr>
          <w:rFonts w:ascii="Arial" w:hAnsi="Arial" w:cs="Times New Roman"/>
          <w:color w:val="231F20"/>
          <w:sz w:val="24"/>
          <w:szCs w:val="24"/>
        </w:rPr>
        <w:t>O</w:t>
      </w:r>
      <w:r w:rsidR="00E36E1C" w:rsidRPr="004B7BC2">
        <w:rPr>
          <w:rFonts w:ascii="Arial" w:hAnsi="Arial" w:cs="Times New Roman"/>
          <w:color w:val="231F20"/>
          <w:sz w:val="24"/>
          <w:szCs w:val="24"/>
        </w:rPr>
        <w:t xml:space="preserve">L, </w:t>
      </w:r>
      <w:r w:rsidR="005F7A10" w:rsidRPr="004B7BC2">
        <w:rPr>
          <w:rFonts w:ascii="Arial" w:hAnsi="Arial" w:cs="Times New Roman"/>
          <w:color w:val="231F20"/>
          <w:sz w:val="24"/>
          <w:szCs w:val="24"/>
        </w:rPr>
        <w:t xml:space="preserve">BRCA, </w:t>
      </w:r>
      <w:r w:rsidR="00E36E1C" w:rsidRPr="004B7BC2">
        <w:rPr>
          <w:rFonts w:ascii="Arial" w:hAnsi="Arial" w:cs="Times New Roman"/>
          <w:color w:val="231F20"/>
          <w:sz w:val="24"/>
          <w:szCs w:val="24"/>
        </w:rPr>
        <w:t>READ,</w:t>
      </w:r>
      <w:r w:rsidR="000841DC" w:rsidRPr="004B7BC2">
        <w:rPr>
          <w:rFonts w:ascii="Arial" w:hAnsi="Arial" w:cs="Times New Roman"/>
          <w:color w:val="231F20"/>
          <w:sz w:val="24"/>
          <w:szCs w:val="24"/>
        </w:rPr>
        <w:t xml:space="preserve"> SARC,</w:t>
      </w:r>
      <w:r w:rsidR="00E36E1C" w:rsidRPr="004B7BC2">
        <w:rPr>
          <w:rFonts w:ascii="Arial" w:hAnsi="Arial" w:cs="Times New Roman"/>
          <w:color w:val="231F20"/>
          <w:sz w:val="24"/>
          <w:szCs w:val="24"/>
        </w:rPr>
        <w:t xml:space="preserve"> LUSC, LUAD,</w:t>
      </w:r>
      <w:r w:rsidR="00906593" w:rsidRPr="004B7BC2">
        <w:rPr>
          <w:rFonts w:ascii="Arial" w:hAnsi="Arial" w:cs="Times New Roman"/>
          <w:color w:val="231F20"/>
          <w:sz w:val="24"/>
          <w:szCs w:val="24"/>
        </w:rPr>
        <w:t xml:space="preserve"> </w:t>
      </w:r>
      <w:r w:rsidR="00E36E1C" w:rsidRPr="004B7BC2">
        <w:rPr>
          <w:rFonts w:ascii="Arial" w:hAnsi="Arial" w:cs="Times New Roman"/>
          <w:color w:val="231F20"/>
          <w:sz w:val="24"/>
          <w:szCs w:val="24"/>
        </w:rPr>
        <w:t>KIRC, GBM, and STAD. While the expression level of PVT1 in LAMC,</w:t>
      </w:r>
      <w:r w:rsidR="00DA44FF" w:rsidRPr="004B7BC2">
        <w:rPr>
          <w:rFonts w:ascii="Arial" w:hAnsi="Arial" w:cs="Times New Roman"/>
          <w:color w:val="231F20"/>
          <w:sz w:val="24"/>
          <w:szCs w:val="24"/>
        </w:rPr>
        <w:t xml:space="preserve"> OV,</w:t>
      </w:r>
      <w:r w:rsidR="00E36E1C" w:rsidRPr="004B7BC2">
        <w:rPr>
          <w:rFonts w:ascii="Arial" w:hAnsi="Arial" w:cs="Times New Roman"/>
          <w:color w:val="231F20"/>
          <w:sz w:val="24"/>
          <w:szCs w:val="24"/>
        </w:rPr>
        <w:t xml:space="preserve"> ACC, THCA</w:t>
      </w:r>
      <w:r w:rsidR="00DA44FF" w:rsidRPr="004B7BC2">
        <w:rPr>
          <w:rFonts w:ascii="Arial" w:hAnsi="Arial" w:cs="Times New Roman"/>
          <w:color w:val="231F20"/>
          <w:sz w:val="24"/>
          <w:szCs w:val="24"/>
        </w:rPr>
        <w:t>,</w:t>
      </w:r>
      <w:r w:rsidR="00E36E1C" w:rsidRPr="004B7BC2">
        <w:rPr>
          <w:rFonts w:ascii="Arial" w:hAnsi="Arial" w:cs="Times New Roman"/>
          <w:color w:val="231F20"/>
          <w:sz w:val="24"/>
          <w:szCs w:val="24"/>
        </w:rPr>
        <w:t xml:space="preserve"> and TGCT tumor tissues was significantly reduced </w:t>
      </w:r>
      <w:r w:rsidR="00577EBA" w:rsidRPr="004B7BC2">
        <w:rPr>
          <w:rFonts w:ascii="Arial" w:hAnsi="Arial" w:cs="Times New Roman"/>
          <w:color w:val="231F20"/>
          <w:sz w:val="24"/>
          <w:szCs w:val="24"/>
        </w:rPr>
        <w:t xml:space="preserve">as </w:t>
      </w:r>
      <w:r w:rsidR="00015A63" w:rsidRPr="004B7BC2">
        <w:rPr>
          <w:rFonts w:ascii="Arial" w:hAnsi="Arial" w:cs="Times New Roman"/>
          <w:color w:val="231F20"/>
          <w:sz w:val="24"/>
          <w:szCs w:val="24"/>
        </w:rPr>
        <w:t xml:space="preserve">compared to the </w:t>
      </w:r>
      <w:r w:rsidR="00E36E1C" w:rsidRPr="004B7BC2">
        <w:rPr>
          <w:rFonts w:ascii="Arial" w:hAnsi="Arial" w:cs="Times New Roman"/>
          <w:color w:val="231F20"/>
          <w:sz w:val="24"/>
          <w:szCs w:val="24"/>
        </w:rPr>
        <w:t>non-tumor tissues.</w:t>
      </w:r>
      <w:r w:rsidR="00F34EE4" w:rsidRPr="004B7BC2">
        <w:rPr>
          <w:rFonts w:ascii="Arial" w:hAnsi="Arial" w:cs="Times New Roman"/>
          <w:color w:val="231F20"/>
          <w:sz w:val="24"/>
          <w:szCs w:val="24"/>
        </w:rPr>
        <w:t xml:space="preserve"> Also, the CCAT1 was extremely </w:t>
      </w:r>
      <w:r w:rsidR="00B31817" w:rsidRPr="004B7BC2">
        <w:rPr>
          <w:rFonts w:ascii="Arial" w:hAnsi="Arial" w:cs="Times New Roman"/>
          <w:color w:val="231F20"/>
          <w:sz w:val="24"/>
          <w:szCs w:val="24"/>
        </w:rPr>
        <w:t>up regulated</w:t>
      </w:r>
      <w:r w:rsidR="00E02DB8" w:rsidRPr="004B7BC2">
        <w:rPr>
          <w:rFonts w:ascii="Arial" w:hAnsi="Arial" w:cs="Times New Roman"/>
          <w:color w:val="231F20"/>
          <w:sz w:val="24"/>
          <w:szCs w:val="24"/>
        </w:rPr>
        <w:t xml:space="preserve"> in </w:t>
      </w:r>
      <w:r w:rsidR="00985D3A" w:rsidRPr="004B7BC2">
        <w:rPr>
          <w:rFonts w:ascii="Arial" w:hAnsi="Arial" w:cs="Times New Roman"/>
          <w:color w:val="231F20"/>
          <w:sz w:val="24"/>
          <w:szCs w:val="24"/>
        </w:rPr>
        <w:t xml:space="preserve">READ, COAD, </w:t>
      </w:r>
      <w:r w:rsidR="00E02DB8" w:rsidRPr="004B7BC2">
        <w:rPr>
          <w:rFonts w:ascii="Arial" w:hAnsi="Arial" w:cs="Times New Roman"/>
          <w:color w:val="231F20"/>
          <w:sz w:val="24"/>
          <w:szCs w:val="24"/>
        </w:rPr>
        <w:t>ES</w:t>
      </w:r>
      <w:r w:rsidR="00E337BE" w:rsidRPr="004B7BC2">
        <w:rPr>
          <w:rFonts w:ascii="Arial" w:hAnsi="Arial" w:cs="Times New Roman"/>
          <w:color w:val="231F20"/>
          <w:sz w:val="24"/>
          <w:szCs w:val="24"/>
        </w:rPr>
        <w:t>C</w:t>
      </w:r>
      <w:r w:rsidR="00E02DB8" w:rsidRPr="004B7BC2">
        <w:rPr>
          <w:rFonts w:ascii="Arial" w:hAnsi="Arial" w:cs="Times New Roman"/>
          <w:color w:val="231F20"/>
          <w:sz w:val="24"/>
          <w:szCs w:val="24"/>
        </w:rPr>
        <w:t xml:space="preserve">A, STAD, </w:t>
      </w:r>
      <w:r w:rsidR="00223562" w:rsidRPr="004B7BC2">
        <w:rPr>
          <w:rFonts w:ascii="Arial" w:hAnsi="Arial" w:cs="Times New Roman"/>
          <w:color w:val="231F20"/>
          <w:sz w:val="24"/>
          <w:szCs w:val="24"/>
        </w:rPr>
        <w:t>LUSC</w:t>
      </w:r>
      <w:r w:rsidR="00E52ADE" w:rsidRPr="004B7BC2">
        <w:rPr>
          <w:rFonts w:ascii="Arial" w:hAnsi="Arial" w:cs="Times New Roman"/>
          <w:color w:val="231F20"/>
          <w:sz w:val="24"/>
          <w:szCs w:val="24"/>
        </w:rPr>
        <w:t xml:space="preserve">, </w:t>
      </w:r>
      <w:r w:rsidR="00E02DB8" w:rsidRPr="004B7BC2">
        <w:rPr>
          <w:rFonts w:ascii="Arial" w:hAnsi="Arial" w:cs="Times New Roman"/>
          <w:color w:val="231F20"/>
          <w:sz w:val="24"/>
          <w:szCs w:val="24"/>
        </w:rPr>
        <w:t>and CHOL cancerous samples</w:t>
      </w:r>
      <w:r w:rsidR="001350F4" w:rsidRPr="004B7BC2">
        <w:rPr>
          <w:rFonts w:ascii="Arial" w:hAnsi="Arial" w:cs="Times New Roman"/>
          <w:color w:val="231F20"/>
          <w:sz w:val="24"/>
          <w:szCs w:val="24"/>
        </w:rPr>
        <w:t>.</w:t>
      </w:r>
      <w:r w:rsidR="00297B63" w:rsidRPr="004B7BC2">
        <w:rPr>
          <w:rFonts w:ascii="Arial" w:hAnsi="Arial" w:cs="Times New Roman"/>
          <w:color w:val="231F20"/>
          <w:sz w:val="24"/>
          <w:szCs w:val="24"/>
        </w:rPr>
        <w:t xml:space="preserve"> It is only in two cancer types</w:t>
      </w:r>
      <w:r w:rsidR="00B31817">
        <w:rPr>
          <w:rFonts w:ascii="Arial" w:hAnsi="Arial" w:cs="Times New Roman"/>
          <w:color w:val="231F20"/>
          <w:sz w:val="24"/>
          <w:szCs w:val="24"/>
        </w:rPr>
        <w:t>;</w:t>
      </w:r>
      <w:r w:rsidR="00297B63" w:rsidRPr="004B7BC2">
        <w:rPr>
          <w:rFonts w:ascii="Arial" w:hAnsi="Arial" w:cs="Times New Roman"/>
          <w:color w:val="231F20"/>
          <w:sz w:val="24"/>
          <w:szCs w:val="24"/>
        </w:rPr>
        <w:t xml:space="preserve"> HNSC and LIHC</w:t>
      </w:r>
      <w:r w:rsidR="00577EBA" w:rsidRPr="004B7BC2">
        <w:rPr>
          <w:rFonts w:ascii="Arial" w:hAnsi="Arial" w:cs="Times New Roman"/>
          <w:color w:val="231F20"/>
          <w:sz w:val="24"/>
          <w:szCs w:val="24"/>
        </w:rPr>
        <w:t xml:space="preserve"> that</w:t>
      </w:r>
      <w:r w:rsidR="00297B63" w:rsidRPr="004B7BC2">
        <w:rPr>
          <w:rFonts w:ascii="Arial" w:hAnsi="Arial" w:cs="Times New Roman"/>
          <w:color w:val="231F20"/>
          <w:sz w:val="24"/>
          <w:szCs w:val="24"/>
        </w:rPr>
        <w:t xml:space="preserve"> the expression of CCAT1 was reduced compared to the normal samples.</w:t>
      </w:r>
    </w:p>
    <w:p w:rsidR="00A43382" w:rsidRPr="004B7BC2" w:rsidRDefault="00FA2540" w:rsidP="00315FEF">
      <w:pPr>
        <w:rPr>
          <w:rStyle w:val="shorttext"/>
        </w:rPr>
      </w:pPr>
      <w:r w:rsidRPr="004B7BC2">
        <w:rPr>
          <w:rFonts w:ascii="Arial" w:hAnsi="Arial"/>
        </w:rPr>
        <w:t xml:space="preserve"> </w:t>
      </w:r>
    </w:p>
    <w:p w:rsidR="00F23BD0" w:rsidRPr="004B7BC2" w:rsidRDefault="7FB8DDA3" w:rsidP="00340415">
      <w:pPr>
        <w:spacing w:after="0" w:line="360" w:lineRule="auto"/>
        <w:rPr>
          <w:rFonts w:ascii="Arial" w:hAnsi="Arial" w:cs="Times New Roman"/>
          <w:b/>
          <w:bCs/>
          <w:sz w:val="24"/>
          <w:szCs w:val="24"/>
        </w:rPr>
      </w:pPr>
      <w:r w:rsidRPr="004B7BC2">
        <w:rPr>
          <w:rFonts w:ascii="Arial" w:hAnsi="Arial" w:cs="Times New Roman"/>
          <w:b/>
          <w:bCs/>
          <w:color w:val="231F20"/>
          <w:sz w:val="24"/>
          <w:szCs w:val="24"/>
        </w:rPr>
        <w:t xml:space="preserve">Discussion </w:t>
      </w:r>
    </w:p>
    <w:p w:rsidR="7FB8DDA3" w:rsidRPr="004B7BC2" w:rsidRDefault="4029D0EE" w:rsidP="00636743">
      <w:pPr>
        <w:spacing w:after="0" w:line="360" w:lineRule="auto"/>
        <w:jc w:val="both"/>
        <w:rPr>
          <w:rStyle w:val="shorttext"/>
        </w:rPr>
      </w:pPr>
      <w:r w:rsidRPr="004B7BC2">
        <w:rPr>
          <w:rStyle w:val="shorttext"/>
          <w:rFonts w:ascii="Arial" w:hAnsi="Arial" w:cs="Times New Roman"/>
          <w:sz w:val="24"/>
          <w:szCs w:val="24"/>
        </w:rPr>
        <w:t xml:space="preserve">Esophagus cancer is considered as a major public health problem </w:t>
      </w:r>
      <w:r w:rsidR="00826FA6" w:rsidRPr="00826FA6">
        <w:rPr>
          <w:rStyle w:val="shorttext"/>
          <w:rFonts w:ascii="Arial" w:hAnsi="Arial" w:cs="Times New Roman"/>
          <w:sz w:val="24"/>
          <w:szCs w:val="24"/>
        </w:rPr>
        <w:t>due to the 6-year its survival is still pretty low</w:t>
      </w:r>
      <w:ins w:id="1" w:author="ParvanehMehrbod" w:date="2019-01-29T11:35:00Z">
        <w:r w:rsidR="00C26D2C" w:rsidRPr="004B7BC2">
          <w:rPr>
            <w:rStyle w:val="shorttext"/>
            <w:rFonts w:ascii="Arial" w:hAnsi="Arial" w:cs="Times New Roman"/>
            <w:sz w:val="24"/>
            <w:szCs w:val="24"/>
          </w:rPr>
          <w:t>???</w:t>
        </w:r>
      </w:ins>
      <w:r w:rsidRPr="004B7BC2">
        <w:rPr>
          <w:rStyle w:val="shorttext"/>
          <w:rFonts w:ascii="Arial" w:hAnsi="Arial" w:cs="Times New Roman"/>
          <w:sz w:val="24"/>
          <w:szCs w:val="24"/>
        </w:rPr>
        <w:t>. It is, therefore, necessary to seek and identify new potential biomarkers for early diagnosis and targeted treatment of EC. Prior studies ha</w:t>
      </w:r>
      <w:r w:rsidR="00105490" w:rsidRPr="004B7BC2">
        <w:rPr>
          <w:rStyle w:val="shorttext"/>
          <w:rFonts w:ascii="Arial" w:hAnsi="Arial" w:cs="Times New Roman"/>
          <w:sz w:val="24"/>
          <w:szCs w:val="24"/>
        </w:rPr>
        <w:t>ve</w:t>
      </w:r>
      <w:r w:rsidRPr="004B7BC2">
        <w:rPr>
          <w:rStyle w:val="shorttext"/>
          <w:rFonts w:ascii="Arial" w:hAnsi="Arial" w:cs="Times New Roman"/>
          <w:sz w:val="24"/>
          <w:szCs w:val="24"/>
        </w:rPr>
        <w:t xml:space="preserve"> demonstrated the regulatory function of lncRNAs in pathological processes and cancer biology</w:t>
      </w:r>
      <w:r w:rsidR="00AD1DF8" w:rsidRPr="004B7BC2">
        <w:rPr>
          <w:rStyle w:val="shorttext"/>
          <w:rFonts w:ascii="Arial" w:hAnsi="Arial" w:cs="Times New Roman"/>
          <w:sz w:val="24"/>
          <w:szCs w:val="24"/>
        </w:rPr>
        <w:t xml:space="preserve"> </w:t>
      </w:r>
      <w:r w:rsidR="00926F8D" w:rsidRPr="004B7BC2">
        <w:rPr>
          <w:rStyle w:val="shorttext"/>
          <w:rFonts w:ascii="Arial" w:hAnsi="Arial" w:cs="Times New Roman"/>
          <w:sz w:val="24"/>
          <w:szCs w:val="24"/>
        </w:rPr>
        <w:fldChar w:fldCharType="begin"/>
      </w:r>
      <w:r w:rsidR="00AD1DF8" w:rsidRPr="004B7BC2">
        <w:rPr>
          <w:rStyle w:val="shorttext"/>
          <w:rFonts w:ascii="Arial" w:hAnsi="Arial" w:cs="Times New Roman"/>
          <w:sz w:val="24"/>
          <w:szCs w:val="24"/>
        </w:rPr>
        <w:instrText xml:space="preserve"> ADDIN EN.CITE &lt;EndNote&gt;&lt;Cite&gt;&lt;Author&gt;Bhan&lt;/Author&gt;&lt;Year&gt;2017&lt;/Year&gt;&lt;RecNum&gt;31&lt;/RecNum&gt;&lt;DisplayText&gt;[3]&lt;/DisplayText&gt;&lt;record&gt;&lt;rec-number&gt;31&lt;/rec-number&gt;&lt;foreign-keys&gt;&lt;key app="EN" db-id="5vatfddv09wzz6etermxswt5awpwexr2vpze" timestamp="1544655965"&gt;31&lt;/key&gt;&lt;/foreign-keys&gt;&lt;ref-type name="Journal Article"&gt;17&lt;/ref-type&gt;&lt;contributors&gt;&lt;authors&gt;&lt;author&gt;Bhan, Arunoday&lt;/author&gt;&lt;author&gt;Soleimani, Milad&lt;/author&gt;&lt;author&gt;Mandal, Subhrangsu S&lt;/author&gt;&lt;/authors&gt;&lt;/contributors&gt;&lt;titles&gt;&lt;title&gt;Long noncoding RNA and cancer: a new paradigm&lt;/title&gt;&lt;secondary-title&gt;Cancer research&lt;/secondary-title&gt;&lt;/titles&gt;&lt;periodical&gt;&lt;full-title&gt;Cancer research&lt;/full-title&gt;&lt;/periodical&gt;&lt;pages&gt;3965-3981&lt;/pages&gt;&lt;volume&gt;77&lt;/volume&gt;&lt;number&gt;15&lt;/number&gt;&lt;dates&gt;&lt;year&gt;2017&lt;/year&gt;&lt;/dates&gt;&lt;isbn&gt;0008-5472&lt;/isbn&gt;&lt;urls&gt;&lt;/urls&gt;&lt;/record&gt;&lt;/Cite&gt;&lt;/EndNote&gt;</w:instrText>
      </w:r>
      <w:r w:rsidR="00926F8D" w:rsidRPr="004B7BC2">
        <w:rPr>
          <w:rStyle w:val="shorttext"/>
          <w:rFonts w:ascii="Arial" w:hAnsi="Arial" w:cs="Times New Roman"/>
          <w:sz w:val="24"/>
          <w:szCs w:val="24"/>
        </w:rPr>
        <w:fldChar w:fldCharType="separate"/>
      </w:r>
      <w:r w:rsidR="00AD1DF8" w:rsidRPr="004B7BC2">
        <w:rPr>
          <w:rStyle w:val="shorttext"/>
          <w:rFonts w:ascii="Arial" w:hAnsi="Arial" w:cs="Times New Roman"/>
          <w:noProof/>
          <w:sz w:val="24"/>
          <w:szCs w:val="24"/>
        </w:rPr>
        <w:t>[</w:t>
      </w:r>
      <w:hyperlink w:anchor="_ENREF_3" w:tooltip="Bhan, 2017 #31" w:history="1">
        <w:r w:rsidR="00636743" w:rsidRPr="004B7BC2">
          <w:rPr>
            <w:rStyle w:val="shorttext"/>
            <w:rFonts w:ascii="Arial" w:hAnsi="Arial" w:cs="Times New Roman"/>
            <w:noProof/>
            <w:sz w:val="24"/>
            <w:szCs w:val="24"/>
          </w:rPr>
          <w:t>3</w:t>
        </w:r>
      </w:hyperlink>
      <w:r w:rsidR="00AD1DF8" w:rsidRPr="004B7BC2">
        <w:rPr>
          <w:rStyle w:val="shorttext"/>
          <w:rFonts w:ascii="Arial" w:hAnsi="Arial" w:cs="Times New Roman"/>
          <w:noProof/>
          <w:sz w:val="24"/>
          <w:szCs w:val="24"/>
        </w:rPr>
        <w:t>]</w:t>
      </w:r>
      <w:r w:rsidR="00926F8D" w:rsidRPr="004B7BC2">
        <w:rPr>
          <w:rStyle w:val="shorttext"/>
          <w:rFonts w:ascii="Arial" w:hAnsi="Arial" w:cs="Times New Roman"/>
          <w:sz w:val="24"/>
          <w:szCs w:val="24"/>
        </w:rPr>
        <w:fldChar w:fldCharType="end"/>
      </w:r>
      <w:r w:rsidRPr="004B7BC2">
        <w:rPr>
          <w:rStyle w:val="shorttext"/>
          <w:rFonts w:ascii="Arial" w:hAnsi="Arial" w:cs="Times New Roman"/>
          <w:sz w:val="24"/>
          <w:szCs w:val="24"/>
        </w:rPr>
        <w:t xml:space="preserve">. For instance, </w:t>
      </w:r>
      <w:r w:rsidR="008A4E78" w:rsidRPr="004B7BC2">
        <w:rPr>
          <w:rStyle w:val="shorttext"/>
          <w:rFonts w:ascii="Arial" w:hAnsi="Arial" w:cs="Times New Roman"/>
          <w:sz w:val="24"/>
          <w:szCs w:val="24"/>
        </w:rPr>
        <w:t>PVT1</w:t>
      </w:r>
      <w:r w:rsidR="00F23017" w:rsidRPr="004B7BC2">
        <w:rPr>
          <w:rStyle w:val="shorttext"/>
          <w:rFonts w:ascii="Arial" w:hAnsi="Arial" w:cs="Times New Roman"/>
          <w:sz w:val="24"/>
          <w:szCs w:val="24"/>
        </w:rPr>
        <w:t xml:space="preserve"> in</w:t>
      </w:r>
      <w:r w:rsidR="00F32DC5" w:rsidRPr="004B7BC2">
        <w:rPr>
          <w:rStyle w:val="shorttext"/>
          <w:rFonts w:ascii="Arial" w:hAnsi="Arial" w:cs="Times New Roman"/>
          <w:sz w:val="24"/>
          <w:szCs w:val="24"/>
        </w:rPr>
        <w:t xml:space="preserve"> </w:t>
      </w:r>
      <w:r w:rsidR="00F23017" w:rsidRPr="004B7BC2">
        <w:rPr>
          <w:rStyle w:val="shorttext"/>
          <w:rFonts w:ascii="Arial" w:hAnsi="Arial" w:cs="Times New Roman"/>
          <w:sz w:val="24"/>
          <w:szCs w:val="24"/>
        </w:rPr>
        <w:t xml:space="preserve">cervical cancer </w:t>
      </w:r>
      <w:r w:rsidR="00F32DC5" w:rsidRPr="004B7BC2">
        <w:rPr>
          <w:rStyle w:val="shorttext"/>
          <w:rFonts w:ascii="Arial" w:hAnsi="Arial" w:cs="Times New Roman"/>
          <w:sz w:val="24"/>
          <w:szCs w:val="24"/>
        </w:rPr>
        <w:t xml:space="preserve">promotes progression by </w:t>
      </w:r>
      <w:r w:rsidR="00F23017" w:rsidRPr="004B7BC2">
        <w:rPr>
          <w:rStyle w:val="shorttext"/>
          <w:rFonts w:ascii="Arial" w:hAnsi="Arial" w:cs="Times New Roman"/>
          <w:sz w:val="24"/>
          <w:szCs w:val="24"/>
        </w:rPr>
        <w:t xml:space="preserve">silencing of </w:t>
      </w:r>
      <w:r w:rsidR="00F32DC5" w:rsidRPr="004B7BC2">
        <w:rPr>
          <w:rStyle w:val="shorttext"/>
          <w:rFonts w:ascii="Arial" w:hAnsi="Arial" w:cs="Times New Roman"/>
          <w:sz w:val="24"/>
          <w:szCs w:val="24"/>
        </w:rPr>
        <w:t xml:space="preserve">mir-200b </w:t>
      </w:r>
      <w:r w:rsidR="00926F8D" w:rsidRPr="004B7BC2">
        <w:rPr>
          <w:rStyle w:val="shorttext"/>
          <w:rFonts w:ascii="Arial" w:hAnsi="Arial" w:cs="Times New Roman"/>
          <w:sz w:val="24"/>
          <w:szCs w:val="24"/>
        </w:rPr>
        <w:fldChar w:fldCharType="begin"/>
      </w:r>
      <w:r w:rsidR="002C40B1" w:rsidRPr="004B7BC2">
        <w:rPr>
          <w:rStyle w:val="shorttext"/>
          <w:rFonts w:ascii="Arial" w:hAnsi="Arial" w:cs="Times New Roman"/>
          <w:sz w:val="24"/>
          <w:szCs w:val="24"/>
        </w:rPr>
        <w:instrText xml:space="preserve"> ADDIN EN.CITE &lt;EndNote&gt;&lt;Cite&gt;&lt;Author&gt;Zhang&lt;/Author&gt;&lt;Year&gt;2016&lt;/Year&gt;&lt;RecNum&gt;44&lt;/RecNum&gt;&lt;DisplayText&gt;[19]&lt;/DisplayText&gt;&lt;record&gt;&lt;rec-number&gt;44&lt;/rec-number&gt;&lt;foreign-keys&gt;&lt;key app="EN" db-id="5vatfddv09wzz6etermxswt5awpwexr2vpze" timestamp="1547981509"&gt;44&lt;/key&gt;&lt;/foreign-keys&gt;&lt;ref-type name="Journal Article"&gt;17&lt;/ref-type&gt;&lt;contributors&gt;&lt;authors&gt;&lt;author&gt;Zhang, Shaorong&lt;/author&gt;&lt;author&gt;Zhang, Guanli&lt;/author&gt;&lt;author&gt;Liu, Jingying&lt;/author&gt;&lt;/authors&gt;&lt;/contributors&gt;&lt;titles&gt;&lt;title&gt;Long noncoding RNA PVT1 promotes cervical cancer progression through epigenetically silencing miR</w:instrText>
      </w:r>
      <w:r w:rsidR="002C40B1" w:rsidRPr="004B7BC2">
        <w:rPr>
          <w:rStyle w:val="shorttext"/>
          <w:rFonts w:ascii="Cambria Math" w:hAnsi="Cambria Math" w:cs="Cambria Math"/>
          <w:sz w:val="24"/>
          <w:szCs w:val="24"/>
        </w:rPr>
        <w:instrText>‐</w:instrText>
      </w:r>
      <w:r w:rsidR="002C40B1" w:rsidRPr="004B7BC2">
        <w:rPr>
          <w:rStyle w:val="shorttext"/>
          <w:rFonts w:ascii="Arial" w:hAnsi="Arial" w:cs="Times New Roman"/>
          <w:sz w:val="24"/>
          <w:szCs w:val="24"/>
        </w:rPr>
        <w:instrText>200b&lt;/title&gt;&lt;secondary-title&gt;Apmis&lt;/secondary-title&gt;&lt;/titles&gt;&lt;periodical&gt;&lt;full-title&gt;Apmis&lt;/full-title&gt;&lt;/periodical&gt;&lt;pages&gt;649-658&lt;/pages&gt;&lt;volume&gt;124&lt;/volume&gt;&lt;number&gt;8&lt;/number&gt;&lt;dates&gt;&lt;year&gt;2016&lt;/year&gt;&lt;/dates&gt;&lt;isbn&gt;0903-4641&lt;/isbn&gt;&lt;urls&gt;&lt;/urls&gt;&lt;/record&gt;&lt;/Cite&gt;&lt;/EndNote&gt;</w:instrText>
      </w:r>
      <w:r w:rsidR="00926F8D" w:rsidRPr="004B7BC2">
        <w:rPr>
          <w:rStyle w:val="shorttext"/>
          <w:rFonts w:ascii="Arial" w:hAnsi="Arial" w:cs="Times New Roman"/>
          <w:sz w:val="24"/>
          <w:szCs w:val="24"/>
        </w:rPr>
        <w:fldChar w:fldCharType="separate"/>
      </w:r>
      <w:r w:rsidR="002C40B1" w:rsidRPr="004B7BC2">
        <w:rPr>
          <w:rStyle w:val="shorttext"/>
          <w:rFonts w:ascii="Arial" w:hAnsi="Arial" w:cs="Times New Roman"/>
          <w:noProof/>
          <w:sz w:val="24"/>
          <w:szCs w:val="24"/>
        </w:rPr>
        <w:t>[</w:t>
      </w:r>
      <w:hyperlink w:anchor="_ENREF_19" w:tooltip="Zhang, 2016 #44" w:history="1">
        <w:r w:rsidR="00636743" w:rsidRPr="004B7BC2">
          <w:rPr>
            <w:rStyle w:val="shorttext"/>
            <w:rFonts w:ascii="Arial" w:hAnsi="Arial" w:cs="Times New Roman"/>
            <w:noProof/>
            <w:sz w:val="24"/>
            <w:szCs w:val="24"/>
          </w:rPr>
          <w:t>19</w:t>
        </w:r>
      </w:hyperlink>
      <w:r w:rsidR="002C40B1" w:rsidRPr="004B7BC2">
        <w:rPr>
          <w:rStyle w:val="shorttext"/>
          <w:rFonts w:ascii="Arial" w:hAnsi="Arial" w:cs="Times New Roman"/>
          <w:noProof/>
          <w:sz w:val="24"/>
          <w:szCs w:val="24"/>
        </w:rPr>
        <w:t>]</w:t>
      </w:r>
      <w:r w:rsidR="00926F8D" w:rsidRPr="004B7BC2">
        <w:rPr>
          <w:rStyle w:val="shorttext"/>
          <w:rFonts w:ascii="Arial" w:hAnsi="Arial" w:cs="Times New Roman"/>
          <w:sz w:val="24"/>
          <w:szCs w:val="24"/>
        </w:rPr>
        <w:fldChar w:fldCharType="end"/>
      </w:r>
      <w:r w:rsidR="00A537D6" w:rsidRPr="004B7BC2">
        <w:rPr>
          <w:rStyle w:val="shorttext"/>
          <w:rFonts w:ascii="Arial" w:hAnsi="Arial" w:cs="Times New Roman"/>
          <w:sz w:val="24"/>
          <w:szCs w:val="24"/>
        </w:rPr>
        <w:t xml:space="preserve"> </w:t>
      </w:r>
      <w:r w:rsidR="00893F1A" w:rsidRPr="004B7BC2">
        <w:rPr>
          <w:rStyle w:val="shorttext"/>
          <w:rFonts w:ascii="Arial" w:hAnsi="Arial" w:cs="Times New Roman"/>
          <w:sz w:val="24"/>
          <w:szCs w:val="24"/>
        </w:rPr>
        <w:t xml:space="preserve">and inhibits apoptosis in colorectal cancer </w:t>
      </w:r>
      <w:r w:rsidR="00926F8D" w:rsidRPr="004B7BC2">
        <w:rPr>
          <w:rStyle w:val="shorttext"/>
          <w:rFonts w:ascii="Arial" w:hAnsi="Arial" w:cs="Times New Roman"/>
          <w:sz w:val="24"/>
          <w:szCs w:val="24"/>
        </w:rPr>
        <w:fldChar w:fldCharType="begin"/>
      </w:r>
      <w:r w:rsidR="00893F1A" w:rsidRPr="004B7BC2">
        <w:rPr>
          <w:rStyle w:val="shorttext"/>
          <w:rFonts w:ascii="Arial" w:hAnsi="Arial" w:cs="Times New Roman"/>
          <w:sz w:val="24"/>
          <w:szCs w:val="24"/>
        </w:rPr>
        <w:instrText xml:space="preserve"> ADDIN EN.CITE &lt;EndNote&gt;&lt;Cite&gt;&lt;Author&gt;Takahashi&lt;/Author&gt;&lt;Year&gt;2014&lt;/Year&gt;&lt;RecNum&gt;15&lt;/RecNum&gt;&lt;DisplayText&gt;[13]&lt;/DisplayText&gt;&lt;record&gt;&lt;rec-number&gt;15&lt;/rec-number&gt;&lt;foreign-keys&gt;&lt;key app="EN" db-id="5vatfddv09wzz6etermxswt5awpwexr2vpze" timestamp="1544655399"&gt;15&lt;/key&gt;&lt;/foreign-keys&gt;&lt;ref-type name="Journal Article"&gt;17&lt;/ref-type&gt;&lt;contributors&gt;&lt;authors&gt;&lt;author&gt;Takahashi, Y&lt;/author&gt;&lt;author&gt;Sawada, G&lt;/author&gt;&lt;author&gt;Kurashige, J&lt;/author&gt;&lt;author&gt;Uchi, R&lt;/author&gt;&lt;author&gt;Matsumura, T&lt;/author&gt;&lt;author&gt;Ueo, H&lt;/author&gt;&lt;author&gt;Takano, Y&lt;/author&gt;&lt;author&gt;Eguchi, H&lt;/author&gt;&lt;author&gt;Sudo, T&lt;/author&gt;&lt;author&gt;Sugimachi, K&lt;/author&gt;&lt;/authors&gt;&lt;/contributors&gt;&lt;titles&gt;&lt;title&gt;Amplification of PVT-1 is involved in poor prognosis via apoptosis inhibition in colorectal cancers&lt;/title&gt;&lt;secondary-title&gt;British journal of cancer&lt;/secondary-title&gt;&lt;/titles&gt;&lt;periodical&gt;&lt;full-title&gt;British journal of cancer&lt;/full-title&gt;&lt;/periodical&gt;&lt;pages&gt;164&lt;/pages&gt;&lt;volume&gt;110&lt;/volume&gt;&lt;number&gt;1&lt;/number&gt;&lt;dates&gt;&lt;year&gt;2014&lt;/year&gt;&lt;/dates&gt;&lt;isbn&gt;1532-1827&lt;/isbn&gt;&lt;urls&gt;&lt;/urls&gt;&lt;/record&gt;&lt;/Cite&gt;&lt;/EndNote&gt;</w:instrText>
      </w:r>
      <w:r w:rsidR="00926F8D" w:rsidRPr="004B7BC2">
        <w:rPr>
          <w:rStyle w:val="shorttext"/>
          <w:rFonts w:ascii="Arial" w:hAnsi="Arial" w:cs="Times New Roman"/>
          <w:sz w:val="24"/>
          <w:szCs w:val="24"/>
        </w:rPr>
        <w:fldChar w:fldCharType="separate"/>
      </w:r>
      <w:r w:rsidR="00893F1A" w:rsidRPr="004B7BC2">
        <w:rPr>
          <w:rStyle w:val="shorttext"/>
          <w:rFonts w:ascii="Arial" w:hAnsi="Arial" w:cs="Times New Roman"/>
          <w:noProof/>
          <w:sz w:val="24"/>
          <w:szCs w:val="24"/>
        </w:rPr>
        <w:t>[</w:t>
      </w:r>
      <w:hyperlink w:anchor="_ENREF_13" w:tooltip="Takahashi, 2014 #15" w:history="1">
        <w:r w:rsidR="00636743" w:rsidRPr="004B7BC2">
          <w:rPr>
            <w:rStyle w:val="shorttext"/>
            <w:rFonts w:ascii="Arial" w:hAnsi="Arial" w:cs="Times New Roman"/>
            <w:noProof/>
            <w:sz w:val="24"/>
            <w:szCs w:val="24"/>
          </w:rPr>
          <w:t>13</w:t>
        </w:r>
      </w:hyperlink>
      <w:r w:rsidR="00893F1A" w:rsidRPr="004B7BC2">
        <w:rPr>
          <w:rStyle w:val="shorttext"/>
          <w:rFonts w:ascii="Arial" w:hAnsi="Arial" w:cs="Times New Roman"/>
          <w:noProof/>
          <w:sz w:val="24"/>
          <w:szCs w:val="24"/>
        </w:rPr>
        <w:t>]</w:t>
      </w:r>
      <w:r w:rsidR="00926F8D" w:rsidRPr="004B7BC2">
        <w:rPr>
          <w:rStyle w:val="shorttext"/>
          <w:rFonts w:ascii="Arial" w:hAnsi="Arial" w:cs="Times New Roman"/>
          <w:sz w:val="24"/>
          <w:szCs w:val="24"/>
        </w:rPr>
        <w:fldChar w:fldCharType="end"/>
      </w:r>
      <w:r w:rsidR="00D73730" w:rsidRPr="004B7BC2">
        <w:rPr>
          <w:rStyle w:val="shorttext"/>
          <w:rFonts w:ascii="Arial" w:hAnsi="Arial" w:cs="Times New Roman"/>
          <w:sz w:val="24"/>
          <w:szCs w:val="24"/>
        </w:rPr>
        <w:t>.</w:t>
      </w:r>
      <w:r w:rsidR="007E0C31" w:rsidRPr="004B7BC2">
        <w:rPr>
          <w:rStyle w:val="shorttext"/>
          <w:rFonts w:ascii="Arial" w:hAnsi="Arial" w:cs="Times New Roman"/>
          <w:sz w:val="24"/>
          <w:szCs w:val="24"/>
        </w:rPr>
        <w:t xml:space="preserve"> </w:t>
      </w:r>
      <w:r w:rsidR="005466A5" w:rsidRPr="004B7BC2">
        <w:rPr>
          <w:rStyle w:val="shorttext"/>
          <w:rFonts w:ascii="Arial" w:hAnsi="Arial" w:cs="Times New Roman"/>
          <w:sz w:val="24"/>
          <w:szCs w:val="24"/>
        </w:rPr>
        <w:t xml:space="preserve">CCAT1 enhances hepatocellular carcinoma and </w:t>
      </w:r>
      <w:r w:rsidR="0042759B" w:rsidRPr="004B7BC2">
        <w:rPr>
          <w:rStyle w:val="shorttext"/>
          <w:rFonts w:ascii="Arial" w:hAnsi="Arial" w:cs="Times New Roman"/>
          <w:sz w:val="24"/>
          <w:szCs w:val="24"/>
        </w:rPr>
        <w:t xml:space="preserve">gallbladder cancer </w:t>
      </w:r>
      <w:r w:rsidR="005466A5" w:rsidRPr="004B7BC2">
        <w:rPr>
          <w:rStyle w:val="shorttext"/>
          <w:rFonts w:ascii="Arial" w:hAnsi="Arial" w:cs="Times New Roman"/>
          <w:sz w:val="24"/>
          <w:szCs w:val="24"/>
        </w:rPr>
        <w:t xml:space="preserve">progression </w:t>
      </w:r>
      <w:r w:rsidR="0042759B" w:rsidRPr="004B7BC2">
        <w:rPr>
          <w:rStyle w:val="shorttext"/>
          <w:rFonts w:ascii="Arial" w:hAnsi="Arial" w:cs="Times New Roman"/>
          <w:sz w:val="24"/>
          <w:szCs w:val="24"/>
        </w:rPr>
        <w:t xml:space="preserve">by functioning as let-7 sponge and </w:t>
      </w:r>
      <w:r w:rsidR="00D0261D" w:rsidRPr="004B7BC2">
        <w:rPr>
          <w:rStyle w:val="shorttext"/>
          <w:rFonts w:ascii="Arial" w:hAnsi="Arial" w:cs="Times New Roman"/>
          <w:sz w:val="24"/>
          <w:szCs w:val="24"/>
        </w:rPr>
        <w:t>regulating</w:t>
      </w:r>
      <w:r w:rsidR="002111DF" w:rsidRPr="004B7BC2">
        <w:rPr>
          <w:rStyle w:val="shorttext"/>
          <w:rFonts w:ascii="Arial" w:hAnsi="Arial" w:cs="Times New Roman"/>
          <w:sz w:val="24"/>
          <w:szCs w:val="24"/>
        </w:rPr>
        <w:t xml:space="preserve"> </w:t>
      </w:r>
      <w:r w:rsidR="0042759B" w:rsidRPr="004B7BC2">
        <w:rPr>
          <w:rStyle w:val="shorttext"/>
          <w:rFonts w:ascii="Arial" w:hAnsi="Arial" w:cs="Times New Roman"/>
          <w:sz w:val="24"/>
          <w:szCs w:val="24"/>
        </w:rPr>
        <w:t>of miRNA-218</w:t>
      </w:r>
      <w:r w:rsidR="00394B19" w:rsidRPr="004B7BC2">
        <w:rPr>
          <w:rStyle w:val="shorttext"/>
          <w:rFonts w:ascii="Arial" w:hAnsi="Arial" w:cs="Times New Roman"/>
          <w:sz w:val="24"/>
          <w:szCs w:val="24"/>
        </w:rPr>
        <w:t xml:space="preserve">, respectively </w:t>
      </w:r>
      <w:r w:rsidR="00926F8D" w:rsidRPr="004B7BC2">
        <w:rPr>
          <w:rStyle w:val="shorttext"/>
          <w:rFonts w:ascii="Arial" w:hAnsi="Arial" w:cs="Times New Roman"/>
          <w:sz w:val="24"/>
          <w:szCs w:val="24"/>
        </w:rPr>
        <w:fldChar w:fldCharType="begin"/>
      </w:r>
      <w:r w:rsidR="002C40B1" w:rsidRPr="004B7BC2">
        <w:rPr>
          <w:rStyle w:val="shorttext"/>
          <w:rFonts w:ascii="Arial" w:hAnsi="Arial" w:cs="Times New Roman"/>
          <w:sz w:val="24"/>
          <w:szCs w:val="24"/>
        </w:rPr>
        <w:instrText xml:space="preserve"> ADDIN EN.CITE &lt;EndNote&gt;&lt;Cite&gt;&lt;Author&gt;Deng&lt;/Author&gt;&lt;Year&gt;2015&lt;/Year&gt;&lt;RecNum&gt;24&lt;/RecNum&gt;&lt;DisplayText&gt;[20, 21]&lt;/DisplayText&gt;&lt;record&gt;&lt;rec-number&gt;24&lt;/rec-number&gt;&lt;foreign-keys&gt;&lt;key app="EN" db-id="5vatfddv09wzz6etermxswt5awpwexr2vpze" timestamp="1544655401"&gt;24&lt;/key&gt;&lt;/foreign-keys&gt;&lt;ref-type name="Journal Article"&gt;17&lt;/ref-type&gt;&lt;contributors&gt;&lt;authors&gt;&lt;author&gt;Deng, Liang&lt;/author&gt;&lt;author&gt;Yang, Shi-Bin&lt;/author&gt;&lt;author&gt;Xu, Feng-Feng&lt;/author&gt;&lt;author&gt;Zhang, Ji-Hong&lt;/author&gt;&lt;/authors&gt;&lt;/contributors&gt;&lt;titles&gt;&lt;title&gt;Long noncoding RNA CCAT1 promotes hepatocellular carcinoma progression by functioning as let-7 sponge&lt;/title&gt;&lt;secondary-title&gt;Journal of experimental &amp;amp; clinical cancer research&lt;/secondary-title&gt;&lt;/titles&gt;&lt;periodical&gt;&lt;full-title&gt;Journal of experimental &amp;amp; clinical cancer research&lt;/full-title&gt;&lt;/periodical&gt;&lt;pages&gt;18&lt;/pages&gt;&lt;volume&gt;34&lt;/volume&gt;&lt;number&gt;1&lt;/number&gt;&lt;dates&gt;&lt;year&gt;2015&lt;/year&gt;&lt;/dates&gt;&lt;isbn&gt;1756-9966&lt;/isbn&gt;&lt;urls&gt;&lt;/urls&gt;&lt;/record&gt;&lt;/Cite&gt;&lt;Cite&gt;&lt;Author&gt;Ma&lt;/Author&gt;&lt;Year&gt;2015&lt;/Year&gt;&lt;RecNum&gt;25&lt;/RecNum&gt;&lt;record&gt;&lt;rec-number&gt;25&lt;/rec-number&gt;&lt;foreign-keys&gt;&lt;key app="EN" db-id="5vatfddv09wzz6etermxswt5awpwexr2vpze" timestamp="1544655401"&gt;25&lt;/key&gt;&lt;/foreign-keys&gt;&lt;ref-type name="Journal Article"&gt;17&lt;/ref-type&gt;&lt;contributors&gt;&lt;authors&gt;&lt;author&gt;Ma, MZ&lt;/author&gt;&lt;author&gt;Chu, BF&lt;/author&gt;&lt;author&gt;Zhang, Y&lt;/author&gt;&lt;author&gt;Weng, MZ&lt;/author&gt;&lt;author&gt;Qin, YY&lt;/author&gt;&lt;author&gt;Gong, W&lt;/author&gt;&lt;author&gt;Quan, ZW&lt;/author&gt;&lt;/authors&gt;&lt;/contributors&gt;&lt;titles&gt;&lt;title&gt;Long non-coding RNA CCAT1 promotes gallbladder cancer development via negative modulation of miRNA-218-5p&lt;/title&gt;&lt;secondary-title&gt;Cell death &amp;amp; disease&lt;/secondary-title&gt;&lt;/titles&gt;&lt;periodical&gt;&lt;full-title&gt;Cell death &amp;amp; disease&lt;/full-title&gt;&lt;/periodical&gt;&lt;pages&gt;e1583&lt;/pages&gt;&lt;volume&gt;6&lt;/volume&gt;&lt;number&gt;1&lt;/number&gt;&lt;dates&gt;&lt;year&gt;2015&lt;/year&gt;&lt;/dates&gt;&lt;isbn&gt;2041-4889&lt;/isbn&gt;&lt;urls&gt;&lt;/urls&gt;&lt;/record&gt;&lt;/Cite&gt;&lt;/EndNote&gt;</w:instrText>
      </w:r>
      <w:r w:rsidR="00926F8D" w:rsidRPr="004B7BC2">
        <w:rPr>
          <w:rStyle w:val="shorttext"/>
          <w:rFonts w:ascii="Arial" w:hAnsi="Arial" w:cs="Times New Roman"/>
          <w:sz w:val="24"/>
          <w:szCs w:val="24"/>
        </w:rPr>
        <w:fldChar w:fldCharType="separate"/>
      </w:r>
      <w:r w:rsidR="002C40B1" w:rsidRPr="004B7BC2">
        <w:rPr>
          <w:rStyle w:val="shorttext"/>
          <w:rFonts w:ascii="Arial" w:hAnsi="Arial" w:cs="Times New Roman"/>
          <w:noProof/>
          <w:sz w:val="24"/>
          <w:szCs w:val="24"/>
        </w:rPr>
        <w:t>[</w:t>
      </w:r>
      <w:hyperlink w:anchor="_ENREF_20" w:tooltip="Deng, 2015 #24" w:history="1">
        <w:r w:rsidR="00636743" w:rsidRPr="004B7BC2">
          <w:rPr>
            <w:rStyle w:val="shorttext"/>
            <w:rFonts w:ascii="Arial" w:hAnsi="Arial" w:cs="Times New Roman"/>
            <w:noProof/>
            <w:sz w:val="24"/>
            <w:szCs w:val="24"/>
          </w:rPr>
          <w:t>20</w:t>
        </w:r>
      </w:hyperlink>
      <w:r w:rsidR="002C40B1" w:rsidRPr="004B7BC2">
        <w:rPr>
          <w:rStyle w:val="shorttext"/>
          <w:rFonts w:ascii="Arial" w:hAnsi="Arial" w:cs="Times New Roman"/>
          <w:noProof/>
          <w:sz w:val="24"/>
          <w:szCs w:val="24"/>
        </w:rPr>
        <w:t xml:space="preserve">, </w:t>
      </w:r>
      <w:hyperlink w:anchor="_ENREF_21" w:tooltip="Ma, 2015 #25" w:history="1">
        <w:r w:rsidR="00636743" w:rsidRPr="004B7BC2">
          <w:rPr>
            <w:rStyle w:val="shorttext"/>
            <w:rFonts w:ascii="Arial" w:hAnsi="Arial" w:cs="Times New Roman"/>
            <w:noProof/>
            <w:sz w:val="24"/>
            <w:szCs w:val="24"/>
          </w:rPr>
          <w:t>21</w:t>
        </w:r>
      </w:hyperlink>
      <w:r w:rsidR="002C40B1" w:rsidRPr="004B7BC2">
        <w:rPr>
          <w:rStyle w:val="shorttext"/>
          <w:rFonts w:ascii="Arial" w:hAnsi="Arial" w:cs="Times New Roman"/>
          <w:noProof/>
          <w:sz w:val="24"/>
          <w:szCs w:val="24"/>
        </w:rPr>
        <w:t>]</w:t>
      </w:r>
      <w:r w:rsidR="00926F8D" w:rsidRPr="004B7BC2">
        <w:rPr>
          <w:rStyle w:val="shorttext"/>
          <w:rFonts w:ascii="Arial" w:hAnsi="Arial" w:cs="Times New Roman"/>
          <w:sz w:val="24"/>
          <w:szCs w:val="24"/>
        </w:rPr>
        <w:fldChar w:fldCharType="end"/>
      </w:r>
      <w:r w:rsidR="002673C0" w:rsidRPr="004B7BC2">
        <w:rPr>
          <w:rStyle w:val="shorttext"/>
          <w:rFonts w:ascii="Arial" w:hAnsi="Arial" w:cs="Times New Roman"/>
          <w:sz w:val="24"/>
          <w:szCs w:val="24"/>
        </w:rPr>
        <w:t xml:space="preserve">. It also promotes proliferation and migration of pancreatic cancer cells </w:t>
      </w:r>
      <w:r w:rsidR="00B75FA4" w:rsidRPr="004B7BC2">
        <w:rPr>
          <w:rStyle w:val="shorttext"/>
          <w:rFonts w:ascii="Arial" w:hAnsi="Arial" w:cs="Times New Roman"/>
          <w:sz w:val="24"/>
          <w:szCs w:val="24"/>
        </w:rPr>
        <w:t xml:space="preserve">by MYC </w:t>
      </w:r>
      <w:r w:rsidR="00926F8D" w:rsidRPr="004B7BC2">
        <w:rPr>
          <w:rStyle w:val="shorttext"/>
          <w:rFonts w:ascii="Arial" w:hAnsi="Arial" w:cs="Times New Roman"/>
          <w:sz w:val="24"/>
          <w:szCs w:val="24"/>
        </w:rPr>
        <w:fldChar w:fldCharType="begin"/>
      </w:r>
      <w:r w:rsidR="002673C0" w:rsidRPr="004B7BC2">
        <w:rPr>
          <w:rStyle w:val="shorttext"/>
          <w:rFonts w:ascii="Arial" w:hAnsi="Arial" w:cs="Times New Roman"/>
          <w:sz w:val="24"/>
          <w:szCs w:val="24"/>
        </w:rPr>
        <w:instrText xml:space="preserve"> ADDIN EN.CITE &lt;EndNote&gt;&lt;Cite&gt;&lt;Author&gt;Yu&lt;/Author&gt;&lt;Year&gt;2016&lt;/Year&gt;&lt;RecNum&gt;26&lt;/RecNum&gt;&lt;DisplayText&gt;[17]&lt;/DisplayText&gt;&lt;record&gt;&lt;rec-number&gt;26&lt;/rec-number&gt;&lt;foreign-keys&gt;&lt;key app="EN" db-id="5vatfddv09wzz6etermxswt5awpwexr2vpze" timestamp="1544655401"&gt;26&lt;/key&gt;&lt;/foreign-keys&gt;&lt;ref-type name="Journal Article"&gt;17&lt;/ref-type&gt;&lt;contributors&gt;&lt;authors&gt;&lt;author&gt;Yu, Qiuyun&lt;/author&gt;&lt;author&gt;Zhou, Xinfeng&lt;/author&gt;&lt;author&gt;Xia, Qing&lt;/author&gt;&lt;author&gt;Shen, Jia&lt;/author&gt;&lt;author&gt;Yan, Jia&lt;/author&gt;&lt;author&gt;Zhu, Jiuting&lt;/author&gt;&lt;author&gt;Li, Xiang&lt;/author&gt;&lt;author&gt;Shu, Ming&lt;/author&gt;&lt;/authors&gt;&lt;/contributors&gt;&lt;titles&gt;&lt;title&gt;Long non-coding RNA CCAT1 that can be activated by c-Myc promotes pancreatic cancer cell proliferation and migration&lt;/title&gt;&lt;secondary-title&gt;American journal of translational research&lt;/secondary-title&gt;&lt;/titles&gt;&lt;periodical&gt;&lt;full-title&gt;American journal of translational research&lt;/full-title&gt;&lt;/periodical&gt;&lt;pages&gt;5444&lt;/pages&gt;&lt;volume&gt;8&lt;/volume&gt;&lt;number&gt;12&lt;/number&gt;&lt;dates&gt;&lt;year&gt;2016&lt;/year&gt;&lt;/dates&gt;&lt;urls&gt;&lt;/urls&gt;&lt;/record&gt;&lt;/Cite&gt;&lt;/EndNote&gt;</w:instrText>
      </w:r>
      <w:r w:rsidR="00926F8D" w:rsidRPr="004B7BC2">
        <w:rPr>
          <w:rStyle w:val="shorttext"/>
          <w:rFonts w:ascii="Arial" w:hAnsi="Arial" w:cs="Times New Roman"/>
          <w:sz w:val="24"/>
          <w:szCs w:val="24"/>
        </w:rPr>
        <w:fldChar w:fldCharType="separate"/>
      </w:r>
      <w:r w:rsidR="002673C0" w:rsidRPr="004B7BC2">
        <w:rPr>
          <w:rStyle w:val="shorttext"/>
          <w:rFonts w:ascii="Arial" w:hAnsi="Arial" w:cs="Times New Roman"/>
          <w:noProof/>
          <w:sz w:val="24"/>
          <w:szCs w:val="24"/>
        </w:rPr>
        <w:t>[</w:t>
      </w:r>
      <w:hyperlink w:anchor="_ENREF_17" w:tooltip="Yu, 2016 #26" w:history="1">
        <w:r w:rsidR="00636743" w:rsidRPr="004B7BC2">
          <w:rPr>
            <w:rStyle w:val="shorttext"/>
            <w:rFonts w:ascii="Arial" w:hAnsi="Arial" w:cs="Times New Roman"/>
            <w:noProof/>
            <w:sz w:val="24"/>
            <w:szCs w:val="24"/>
          </w:rPr>
          <w:t>17</w:t>
        </w:r>
      </w:hyperlink>
      <w:r w:rsidR="002673C0" w:rsidRPr="004B7BC2">
        <w:rPr>
          <w:rStyle w:val="shorttext"/>
          <w:rFonts w:ascii="Arial" w:hAnsi="Arial" w:cs="Times New Roman"/>
          <w:noProof/>
          <w:sz w:val="24"/>
          <w:szCs w:val="24"/>
        </w:rPr>
        <w:t>]</w:t>
      </w:r>
      <w:r w:rsidR="00926F8D" w:rsidRPr="004B7BC2">
        <w:rPr>
          <w:rStyle w:val="shorttext"/>
          <w:rFonts w:ascii="Arial" w:hAnsi="Arial" w:cs="Times New Roman"/>
          <w:sz w:val="24"/>
          <w:szCs w:val="24"/>
        </w:rPr>
        <w:fldChar w:fldCharType="end"/>
      </w:r>
      <w:r w:rsidR="002673C0" w:rsidRPr="004B7BC2">
        <w:rPr>
          <w:rStyle w:val="shorttext"/>
          <w:rFonts w:ascii="Arial" w:hAnsi="Arial" w:cs="Times New Roman"/>
          <w:sz w:val="24"/>
          <w:szCs w:val="24"/>
        </w:rPr>
        <w:t xml:space="preserve">. </w:t>
      </w:r>
      <w:r w:rsidR="007B1B5C" w:rsidRPr="004B7BC2">
        <w:rPr>
          <w:rStyle w:val="shorttext"/>
          <w:rFonts w:ascii="Arial" w:hAnsi="Arial" w:cs="Times New Roman"/>
          <w:sz w:val="24"/>
          <w:szCs w:val="24"/>
        </w:rPr>
        <w:t xml:space="preserve">The same function was observed in esophageal carcinoma by regulating SPRY4 and HOXB13 expression </w:t>
      </w:r>
      <w:r w:rsidR="00926F8D" w:rsidRPr="004B7BC2">
        <w:rPr>
          <w:rStyle w:val="shorttext"/>
          <w:rFonts w:ascii="Arial" w:hAnsi="Arial" w:cs="Times New Roman"/>
          <w:sz w:val="24"/>
          <w:szCs w:val="24"/>
        </w:rPr>
        <w:fldChar w:fldCharType="begin"/>
      </w:r>
      <w:r w:rsidR="002C40B1" w:rsidRPr="004B7BC2">
        <w:rPr>
          <w:rStyle w:val="shorttext"/>
          <w:rFonts w:ascii="Arial" w:hAnsi="Arial" w:cs="Times New Roman"/>
          <w:sz w:val="24"/>
          <w:szCs w:val="24"/>
        </w:rPr>
        <w:instrText xml:space="preserve"> ADDIN EN.CITE &lt;EndNote&gt;&lt;Cite&gt;&lt;Author&gt;Zhang&lt;/Author&gt;&lt;Year&gt;2017&lt;/Year&gt;&lt;RecNum&gt;39&lt;/RecNum&gt;&lt;DisplayText&gt;[22]&lt;/DisplayText&gt;&lt;record&gt;&lt;rec-number&gt;39&lt;/rec-number&gt;&lt;foreign-keys&gt;&lt;key app="EN" db-id="5vatfddv09wzz6etermxswt5awpwexr2vpze" timestamp="1547325171"&gt;39&lt;/key&gt;&lt;/foreign-keys&gt;&lt;ref-type name="Journal Article"&gt;17&lt;/ref-type&gt;&lt;contributors&gt;&lt;authors&gt;&lt;author&gt;Zhang, Erbao&lt;/author&gt;&lt;author&gt;Han, Liang&lt;/author&gt;&lt;author&gt;Yin, Dandan&lt;/author&gt;&lt;author&gt;He, Xuezhi&lt;/author&gt;&lt;author&gt;Hong, Linzhi&lt;/author&gt;&lt;author&gt;Si, Xinxin&lt;/author&gt;&lt;author&gt;Qiu, Mantang&lt;/author&gt;&lt;author&gt;Xu, Tongpeng&lt;/author&gt;&lt;author&gt;De, Wei&lt;/author&gt;&lt;author&gt;Xu, Lin&lt;/author&gt;&lt;/authors&gt;&lt;/contributors&gt;&lt;titles&gt;&lt;title&gt;H3K27 acetylation activated-long non-coding RNA CCAT1 affects cell proliferation and migration by regulating SPRY4 and HOXB13 expression in esophageal squamous cell carcinoma&lt;/title&gt;&lt;secondary-title&gt;Nucleic acids research&lt;/secondary-title&gt;&lt;/titles&gt;&lt;periodical&gt;&lt;full-title&gt;Nucleic acids research&lt;/full-title&gt;&lt;/periodical&gt;&lt;pages&gt;3086-3101&lt;/pages&gt;&lt;volume&gt;45&lt;/volume&gt;&lt;number&gt;6&lt;/number&gt;&lt;dates&gt;&lt;year&gt;2017&lt;/year&gt;&lt;/dates&gt;&lt;isbn&gt;0305-1048&lt;/isbn&gt;&lt;urls&gt;&lt;/urls&gt;&lt;/record&gt;&lt;/Cite&gt;&lt;/EndNote&gt;</w:instrText>
      </w:r>
      <w:r w:rsidR="00926F8D" w:rsidRPr="004B7BC2">
        <w:rPr>
          <w:rStyle w:val="shorttext"/>
          <w:rFonts w:ascii="Arial" w:hAnsi="Arial" w:cs="Times New Roman"/>
          <w:sz w:val="24"/>
          <w:szCs w:val="24"/>
        </w:rPr>
        <w:fldChar w:fldCharType="separate"/>
      </w:r>
      <w:r w:rsidR="002C40B1" w:rsidRPr="004B7BC2">
        <w:rPr>
          <w:rStyle w:val="shorttext"/>
          <w:rFonts w:ascii="Arial" w:hAnsi="Arial" w:cs="Times New Roman"/>
          <w:noProof/>
          <w:sz w:val="24"/>
          <w:szCs w:val="24"/>
        </w:rPr>
        <w:t>[</w:t>
      </w:r>
      <w:hyperlink w:anchor="_ENREF_22" w:tooltip="Zhang, 2017 #39" w:history="1">
        <w:r w:rsidR="00636743" w:rsidRPr="004B7BC2">
          <w:rPr>
            <w:rStyle w:val="shorttext"/>
            <w:rFonts w:ascii="Arial" w:hAnsi="Arial" w:cs="Times New Roman"/>
            <w:noProof/>
            <w:sz w:val="24"/>
            <w:szCs w:val="24"/>
          </w:rPr>
          <w:t>22</w:t>
        </w:r>
      </w:hyperlink>
      <w:r w:rsidR="002C40B1" w:rsidRPr="004B7BC2">
        <w:rPr>
          <w:rStyle w:val="shorttext"/>
          <w:rFonts w:ascii="Arial" w:hAnsi="Arial" w:cs="Times New Roman"/>
          <w:noProof/>
          <w:sz w:val="24"/>
          <w:szCs w:val="24"/>
        </w:rPr>
        <w:t>]</w:t>
      </w:r>
      <w:r w:rsidR="00926F8D" w:rsidRPr="004B7BC2">
        <w:rPr>
          <w:rStyle w:val="shorttext"/>
          <w:rFonts w:ascii="Arial" w:hAnsi="Arial" w:cs="Times New Roman"/>
          <w:sz w:val="24"/>
          <w:szCs w:val="24"/>
        </w:rPr>
        <w:fldChar w:fldCharType="end"/>
      </w:r>
      <w:r w:rsidR="00E96BF5" w:rsidRPr="004B7BC2">
        <w:rPr>
          <w:rStyle w:val="shorttext"/>
          <w:rFonts w:ascii="Arial" w:hAnsi="Arial" w:cs="Times New Roman"/>
          <w:sz w:val="24"/>
          <w:szCs w:val="24"/>
        </w:rPr>
        <w:t>.</w:t>
      </w:r>
    </w:p>
    <w:p w:rsidR="4029D0EE" w:rsidRPr="004B7BC2" w:rsidRDefault="4029D0EE" w:rsidP="00636743">
      <w:pPr>
        <w:spacing w:after="0" w:line="360" w:lineRule="auto"/>
        <w:jc w:val="both"/>
        <w:rPr>
          <w:rStyle w:val="shorttext"/>
        </w:rPr>
      </w:pPr>
      <w:r w:rsidRPr="004B7BC2">
        <w:rPr>
          <w:rStyle w:val="shorttext"/>
          <w:rFonts w:ascii="Arial" w:hAnsi="Arial" w:cs="Times New Roman"/>
          <w:sz w:val="24"/>
          <w:szCs w:val="24"/>
        </w:rPr>
        <w:t xml:space="preserve">Thus, the attention of research is shifting to the roles of dysregulated lncRNA expression in various cancers </w:t>
      </w:r>
      <w:r w:rsidR="00926F8D" w:rsidRPr="004B7BC2">
        <w:rPr>
          <w:rStyle w:val="shorttext"/>
          <w:rFonts w:ascii="Arial" w:hAnsi="Arial" w:cs="Times New Roman"/>
          <w:sz w:val="24"/>
          <w:szCs w:val="24"/>
        </w:rPr>
        <w:fldChar w:fldCharType="begin"/>
      </w:r>
      <w:r w:rsidR="002C40B1" w:rsidRPr="004B7BC2">
        <w:rPr>
          <w:rStyle w:val="shorttext"/>
          <w:rFonts w:ascii="Arial" w:hAnsi="Arial" w:cs="Times New Roman"/>
          <w:sz w:val="24"/>
          <w:szCs w:val="24"/>
        </w:rPr>
        <w:instrText xml:space="preserve"> ADDIN EN.CITE &lt;EndNote&gt;&lt;Cite&gt;&lt;Author&gt;Rinn&lt;/Author&gt;&lt;Year&gt;2012&lt;/Year&gt;&lt;RecNum&gt;6&lt;/RecNum&gt;&lt;DisplayText&gt;[7, 23]&lt;/DisplayText&gt;&lt;record&gt;&lt;rec-number&gt;6&lt;/rec-number&gt;&lt;foreign-keys&gt;&lt;key app="EN" db-id="5vatfddv09wzz6etermxswt5awpwexr2vpze" timestamp="1544655397"&gt;6&lt;/key&gt;&lt;/foreign-keys&gt;&lt;ref-type name="Journal Article"&gt;17&lt;/ref-type&gt;&lt;contributors&gt;&lt;authors&gt;&lt;author&gt;Rinn, John L&lt;/author&gt;&lt;author&gt;Chang, Howard Y&lt;/author&gt;&lt;/authors&gt;&lt;/contributors&gt;&lt;titles&gt;&lt;title&gt;Genome regulation by long noncoding RNAs&lt;/title&gt;&lt;secondary-title&gt;Annual review of biochemistry&lt;/secondary-title&gt;&lt;/titles&gt;&lt;periodical&gt;&lt;full-title&gt;Annual review of biochemistry&lt;/full-title&gt;&lt;/periodical&gt;&lt;pages&gt;145-166&lt;/pages&gt;&lt;volume&gt;81&lt;/volume&gt;&lt;dates&gt;&lt;year&gt;2012&lt;/year&gt;&lt;/dates&gt;&lt;isbn&gt;0066-4154&lt;/isbn&gt;&lt;urls&gt;&lt;/urls&gt;&lt;/record&gt;&lt;/Cite&gt;&lt;Cite&gt;&lt;Author&gt;Meseure&lt;/Author&gt;&lt;Year&gt;2015&lt;/Year&gt;&lt;RecNum&gt;8&lt;/RecNum&gt;&lt;record&gt;&lt;rec-number&gt;8&lt;/rec-number&gt;&lt;foreign-keys&gt;&lt;key app="EN" db-id="5vatfddv09wzz6etermxswt5awpwexr2vpze" timestamp="1544655398"&gt;8&lt;/key&gt;&lt;/foreign-keys&gt;&lt;ref-type name="Journal Article"&gt;17&lt;/ref-type&gt;&lt;contributors&gt;&lt;authors&gt;&lt;author&gt;Meseure, Didier&lt;/author&gt;&lt;author&gt;Drak Alsibai, Kinan&lt;/author&gt;&lt;author&gt;Nicolas, Andre&lt;/author&gt;&lt;author&gt;Bieche, Ivan&lt;/author&gt;&lt;author&gt;Morillon, Antonin&lt;/author&gt;&lt;/authors&gt;&lt;/contributors&gt;&lt;titles&gt;&lt;title&gt;Long noncoding RNAs as new architects in cancer epigenetics, prognostic biomarkers, and potential therapeutic targets&lt;/title&gt;&lt;secondary-title&gt;BioMed research international&lt;/secondary-title&gt;&lt;/titles&gt;&lt;periodical&gt;&lt;full-title&gt;BioMed research international&lt;/full-title&gt;&lt;/periodical&gt;&lt;volume&gt;2015&lt;/volume&gt;&lt;dates&gt;&lt;year&gt;2015&lt;/year&gt;&lt;/dates&gt;&lt;isbn&gt;2314-6133&lt;/isbn&gt;&lt;urls&gt;&lt;/urls&gt;&lt;/record&gt;&lt;/Cite&gt;&lt;/EndNote&gt;</w:instrText>
      </w:r>
      <w:r w:rsidR="00926F8D" w:rsidRPr="004B7BC2">
        <w:rPr>
          <w:rStyle w:val="shorttext"/>
          <w:rFonts w:ascii="Arial" w:hAnsi="Arial" w:cs="Times New Roman"/>
          <w:sz w:val="24"/>
          <w:szCs w:val="24"/>
        </w:rPr>
        <w:fldChar w:fldCharType="separate"/>
      </w:r>
      <w:r w:rsidR="002C40B1" w:rsidRPr="004B7BC2">
        <w:rPr>
          <w:rStyle w:val="shorttext"/>
          <w:rFonts w:ascii="Arial" w:hAnsi="Arial" w:cs="Times New Roman"/>
          <w:noProof/>
          <w:sz w:val="24"/>
          <w:szCs w:val="24"/>
        </w:rPr>
        <w:t>[</w:t>
      </w:r>
      <w:hyperlink w:anchor="_ENREF_7" w:tooltip="Meseure, 2015 #8" w:history="1">
        <w:r w:rsidR="00636743" w:rsidRPr="004B7BC2">
          <w:rPr>
            <w:rStyle w:val="shorttext"/>
            <w:rFonts w:ascii="Arial" w:hAnsi="Arial" w:cs="Times New Roman"/>
            <w:noProof/>
            <w:sz w:val="24"/>
            <w:szCs w:val="24"/>
          </w:rPr>
          <w:t>7</w:t>
        </w:r>
      </w:hyperlink>
      <w:r w:rsidR="002C40B1" w:rsidRPr="004B7BC2">
        <w:rPr>
          <w:rStyle w:val="shorttext"/>
          <w:rFonts w:ascii="Arial" w:hAnsi="Arial" w:cs="Times New Roman"/>
          <w:noProof/>
          <w:sz w:val="24"/>
          <w:szCs w:val="24"/>
        </w:rPr>
        <w:t xml:space="preserve">, </w:t>
      </w:r>
      <w:hyperlink w:anchor="_ENREF_23" w:tooltip="Rinn, 2012 #6" w:history="1">
        <w:r w:rsidR="00636743" w:rsidRPr="004B7BC2">
          <w:rPr>
            <w:rStyle w:val="shorttext"/>
            <w:rFonts w:ascii="Arial" w:hAnsi="Arial" w:cs="Times New Roman"/>
            <w:noProof/>
            <w:sz w:val="24"/>
            <w:szCs w:val="24"/>
          </w:rPr>
          <w:t>23</w:t>
        </w:r>
      </w:hyperlink>
      <w:r w:rsidR="002C40B1" w:rsidRPr="004B7BC2">
        <w:rPr>
          <w:rStyle w:val="shorttext"/>
          <w:rFonts w:ascii="Arial" w:hAnsi="Arial" w:cs="Times New Roman"/>
          <w:noProof/>
          <w:sz w:val="24"/>
          <w:szCs w:val="24"/>
        </w:rPr>
        <w:t>]</w:t>
      </w:r>
      <w:r w:rsidR="00926F8D" w:rsidRPr="004B7BC2">
        <w:rPr>
          <w:rStyle w:val="shorttext"/>
          <w:rFonts w:ascii="Arial" w:hAnsi="Arial" w:cs="Times New Roman"/>
          <w:sz w:val="24"/>
          <w:szCs w:val="24"/>
        </w:rPr>
        <w:fldChar w:fldCharType="end"/>
      </w:r>
      <w:r w:rsidR="00981CCF" w:rsidRPr="004B7BC2">
        <w:rPr>
          <w:rStyle w:val="shorttext"/>
          <w:rFonts w:ascii="Arial" w:hAnsi="Arial" w:cs="Times New Roman"/>
          <w:sz w:val="24"/>
          <w:szCs w:val="24"/>
        </w:rPr>
        <w:t>.</w:t>
      </w:r>
      <w:r w:rsidRPr="004B7BC2">
        <w:rPr>
          <w:rStyle w:val="shorttext"/>
          <w:rFonts w:ascii="Arial" w:hAnsi="Arial" w:cs="Times New Roman"/>
          <w:sz w:val="24"/>
          <w:szCs w:val="24"/>
        </w:rPr>
        <w:t xml:space="preserve"> Moreover, achieving a comprehensive</w:t>
      </w:r>
      <w:r w:rsidR="00AF541F" w:rsidRPr="004B7BC2">
        <w:rPr>
          <w:rStyle w:val="shorttext"/>
          <w:rFonts w:ascii="Arial" w:hAnsi="Arial" w:cs="Times New Roman"/>
          <w:sz w:val="24"/>
          <w:szCs w:val="24"/>
        </w:rPr>
        <w:t xml:space="preserve"> knowledge of the co-expression </w:t>
      </w:r>
      <w:r w:rsidRPr="004B7BC2">
        <w:rPr>
          <w:rStyle w:val="shorttext"/>
          <w:rFonts w:ascii="Arial" w:hAnsi="Arial" w:cs="Times New Roman"/>
          <w:sz w:val="24"/>
          <w:szCs w:val="24"/>
        </w:rPr>
        <w:t>network between lncRNAs and coding genes might have a great impact on cancer recognition.</w:t>
      </w:r>
    </w:p>
    <w:p w:rsidR="4029D0EE" w:rsidRPr="004B7BC2" w:rsidRDefault="4029D0EE" w:rsidP="00636743">
      <w:pPr>
        <w:spacing w:after="0" w:line="360" w:lineRule="auto"/>
        <w:jc w:val="both"/>
        <w:rPr>
          <w:rStyle w:val="shorttext"/>
        </w:rPr>
      </w:pPr>
      <w:r w:rsidRPr="004B7BC2">
        <w:rPr>
          <w:rStyle w:val="shorttext"/>
          <w:rFonts w:ascii="Arial" w:hAnsi="Arial" w:cs="Times New Roman"/>
          <w:sz w:val="24"/>
          <w:szCs w:val="24"/>
        </w:rPr>
        <w:t xml:space="preserve">The 8q24 chromosomal locus is a considerable site for some translocations and </w:t>
      </w:r>
      <w:r w:rsidR="00B31817" w:rsidRPr="004B7BC2">
        <w:rPr>
          <w:rStyle w:val="shorttext"/>
          <w:rFonts w:ascii="Arial" w:hAnsi="Arial" w:cs="Times New Roman"/>
          <w:sz w:val="24"/>
          <w:szCs w:val="24"/>
        </w:rPr>
        <w:t>amplifications, which</w:t>
      </w:r>
      <w:r w:rsidRPr="004B7BC2">
        <w:rPr>
          <w:rStyle w:val="shorttext"/>
          <w:rFonts w:ascii="Arial" w:hAnsi="Arial" w:cs="Times New Roman"/>
          <w:sz w:val="24"/>
          <w:szCs w:val="24"/>
        </w:rPr>
        <w:t xml:space="preserve"> involved in various diseases. This </w:t>
      </w:r>
      <w:r w:rsidR="00826FA6" w:rsidRPr="00826FA6">
        <w:rPr>
          <w:rStyle w:val="shorttext"/>
          <w:rFonts w:ascii="Arial" w:hAnsi="Arial" w:cs="Times New Roman"/>
          <w:sz w:val="24"/>
          <w:szCs w:val="24"/>
        </w:rPr>
        <w:t>reign</w:t>
      </w:r>
      <w:ins w:id="2" w:author="ParvanehMehrbod" w:date="2019-01-29T11:37:00Z">
        <w:r w:rsidR="00493BC1" w:rsidRPr="004B7BC2">
          <w:rPr>
            <w:rStyle w:val="shorttext"/>
            <w:rFonts w:ascii="Arial" w:hAnsi="Arial" w:cs="Times New Roman"/>
            <w:sz w:val="24"/>
            <w:szCs w:val="24"/>
          </w:rPr>
          <w:t>???</w:t>
        </w:r>
      </w:ins>
      <w:r w:rsidRPr="004B7BC2">
        <w:rPr>
          <w:rStyle w:val="shorttext"/>
          <w:rFonts w:ascii="Arial" w:hAnsi="Arial" w:cs="Times New Roman"/>
          <w:sz w:val="24"/>
          <w:szCs w:val="24"/>
        </w:rPr>
        <w:t xml:space="preserve"> also contains a number of important regulatory elements that any disturbances in them can result in cancer development. The oncogene MYC, located at this locus, is often activated in tumorigenesis and aberrantly expressed in different cancer types </w:t>
      </w:r>
      <w:r w:rsidR="00926F8D" w:rsidRPr="004B7BC2">
        <w:rPr>
          <w:rStyle w:val="shorttext"/>
          <w:rFonts w:ascii="Arial" w:hAnsi="Arial" w:cs="Times New Roman"/>
          <w:sz w:val="24"/>
          <w:szCs w:val="24"/>
        </w:rPr>
        <w:fldChar w:fldCharType="begin"/>
      </w:r>
      <w:r w:rsidR="002C40B1" w:rsidRPr="004B7BC2">
        <w:rPr>
          <w:rStyle w:val="shorttext"/>
          <w:rFonts w:ascii="Arial" w:hAnsi="Arial" w:cs="Times New Roman"/>
          <w:sz w:val="24"/>
          <w:szCs w:val="24"/>
        </w:rPr>
        <w:instrText xml:space="preserve"> ADDIN EN.CITE &lt;EndNote&gt;&lt;Cite&gt;&lt;Author&gt;Schick&lt;/Author&gt;&lt;Year&gt;2017&lt;/Year&gt;&lt;RecNum&gt;35&lt;/RecNum&gt;&lt;DisplayText&gt;[24, 25]&lt;/DisplayText&gt;&lt;record&gt;&lt;rec-number&gt;35&lt;/rec-number&gt;&lt;foreign-keys&gt;&lt;key app="EN" db-id="5vatfddv09wzz6etermxswt5awpwexr2vpze" timestamp="1547325135"&gt;35&lt;/key&gt;&lt;/foreign-keys&gt;&lt;ref-type name="Journal Article"&gt;17&lt;/ref-type&gt;&lt;contributors&gt;&lt;authors&gt;&lt;author&gt;Schick, Markus&lt;/author&gt;&lt;author&gt;Habringer, Stefan&lt;/author&gt;&lt;author&gt;Nilsson, Jonas A&lt;/author&gt;&lt;author&gt;Keller, Ulrich&lt;/author&gt;&lt;/authors&gt;&lt;/contributors&gt;&lt;titles&gt;&lt;title&gt;Pathogenesis and therapeutic targeting of aberrant MYC expression in haematological cancers&lt;/title&gt;&lt;secondary-title&gt;British journal of haematology&lt;/secondary-title&gt;&lt;/titles&gt;&lt;periodical&gt;&lt;full-title&gt;British journal of haematology&lt;/full-title&gt;&lt;/periodical&gt;&lt;pages&gt;724-738&lt;/pages&gt;&lt;volume&gt;179&lt;/volume&gt;&lt;number&gt;5&lt;/number&gt;&lt;dates&gt;&lt;year&gt;2017&lt;/year&gt;&lt;/dates&gt;&lt;isbn&gt;0007-1048&lt;/isbn&gt;&lt;urls&gt;&lt;/urls&gt;&lt;/record&gt;&lt;/Cite&gt;&lt;Cite&gt;&lt;Author&gt;Lian&lt;/Author&gt;&lt;Year&gt;2017&lt;/Year&gt;&lt;RecNum&gt;36&lt;/RecNum&gt;&lt;record&gt;&lt;rec-number&gt;36&lt;/rec-number&gt;&lt;foreign-keys&gt;&lt;key app="EN" db-id="5vatfddv09wzz6etermxswt5awpwexr2vpze" timestamp="1547325148"&gt;36&lt;/key&gt;&lt;/foreign-keys&gt;&lt;ref-type name="Journal Article"&gt;17&lt;/ref-type&gt;&lt;contributors&gt;&lt;authors&gt;&lt;author&gt;Lian, Yu&lt;/author&gt;&lt;author&gt;Niu, Xiangdong&lt;/author&gt;&lt;author&gt;Cai, Hui&lt;/author&gt;&lt;author&gt;Yang, Xiaojun&lt;/author&gt;&lt;author&gt;Ma, Haizhong&lt;/author&gt;&lt;author&gt;Ma, Shixun&lt;/author&gt;&lt;author&gt;Zhang, Yupeng&lt;/author&gt;&lt;author&gt;Chen, Yifeng&lt;/author&gt;&lt;/authors&gt;&lt;/contributors&gt;&lt;titles&gt;&lt;title&gt;Clinicopathological significance of c-MYC in esophageal squamous cell carcinoma&lt;/title&gt;&lt;secondary-title&gt;Tumor Biology&lt;/secondary-title&gt;&lt;/titles&gt;&lt;periodical&gt;&lt;full-title&gt;Tumor Biology&lt;/full-title&gt;&lt;/periodical&gt;&lt;pages&gt;1010428317715804&lt;/pages&gt;&lt;volume&gt;39&lt;/volume&gt;&lt;number&gt;7&lt;/number&gt;&lt;dates&gt;&lt;year&gt;2017&lt;/year&gt;&lt;/dates&gt;&lt;isbn&gt;1010-4283&lt;/isbn&gt;&lt;urls&gt;&lt;/urls&gt;&lt;/record&gt;&lt;/Cite&gt;&lt;/EndNote&gt;</w:instrText>
      </w:r>
      <w:r w:rsidR="00926F8D" w:rsidRPr="004B7BC2">
        <w:rPr>
          <w:rStyle w:val="shorttext"/>
          <w:rFonts w:ascii="Arial" w:hAnsi="Arial" w:cs="Times New Roman"/>
          <w:sz w:val="24"/>
          <w:szCs w:val="24"/>
        </w:rPr>
        <w:fldChar w:fldCharType="separate"/>
      </w:r>
      <w:r w:rsidR="002C40B1" w:rsidRPr="004B7BC2">
        <w:rPr>
          <w:rStyle w:val="shorttext"/>
          <w:rFonts w:ascii="Arial" w:hAnsi="Arial" w:cs="Times New Roman"/>
          <w:noProof/>
          <w:sz w:val="24"/>
          <w:szCs w:val="24"/>
        </w:rPr>
        <w:t>[</w:t>
      </w:r>
      <w:hyperlink w:anchor="_ENREF_24" w:tooltip="Schick, 2017 #35" w:history="1">
        <w:r w:rsidR="00636743" w:rsidRPr="004B7BC2">
          <w:rPr>
            <w:rStyle w:val="shorttext"/>
            <w:rFonts w:ascii="Arial" w:hAnsi="Arial" w:cs="Times New Roman"/>
            <w:noProof/>
            <w:sz w:val="24"/>
            <w:szCs w:val="24"/>
          </w:rPr>
          <w:t>24</w:t>
        </w:r>
      </w:hyperlink>
      <w:r w:rsidR="002C40B1" w:rsidRPr="004B7BC2">
        <w:rPr>
          <w:rStyle w:val="shorttext"/>
          <w:rFonts w:ascii="Arial" w:hAnsi="Arial" w:cs="Times New Roman"/>
          <w:noProof/>
          <w:sz w:val="24"/>
          <w:szCs w:val="24"/>
        </w:rPr>
        <w:t xml:space="preserve">, </w:t>
      </w:r>
      <w:hyperlink w:anchor="_ENREF_25" w:tooltip="Lian, 2017 #36" w:history="1">
        <w:r w:rsidR="00636743" w:rsidRPr="004B7BC2">
          <w:rPr>
            <w:rStyle w:val="shorttext"/>
            <w:rFonts w:ascii="Arial" w:hAnsi="Arial" w:cs="Times New Roman"/>
            <w:noProof/>
            <w:sz w:val="24"/>
            <w:szCs w:val="24"/>
          </w:rPr>
          <w:t>25</w:t>
        </w:r>
      </w:hyperlink>
      <w:r w:rsidR="002C40B1" w:rsidRPr="004B7BC2">
        <w:rPr>
          <w:rStyle w:val="shorttext"/>
          <w:rFonts w:ascii="Arial" w:hAnsi="Arial" w:cs="Times New Roman"/>
          <w:noProof/>
          <w:sz w:val="24"/>
          <w:szCs w:val="24"/>
        </w:rPr>
        <w:t>]</w:t>
      </w:r>
      <w:r w:rsidR="00926F8D" w:rsidRPr="004B7BC2">
        <w:rPr>
          <w:rStyle w:val="shorttext"/>
          <w:rFonts w:ascii="Arial" w:hAnsi="Arial" w:cs="Times New Roman"/>
          <w:sz w:val="24"/>
          <w:szCs w:val="24"/>
        </w:rPr>
        <w:fldChar w:fldCharType="end"/>
      </w:r>
      <w:r w:rsidRPr="004B7BC2">
        <w:rPr>
          <w:rStyle w:val="shorttext"/>
          <w:rFonts w:ascii="Arial" w:hAnsi="Arial" w:cs="Times New Roman"/>
          <w:sz w:val="24"/>
          <w:szCs w:val="24"/>
        </w:rPr>
        <w:t>.</w:t>
      </w:r>
    </w:p>
    <w:p w:rsidR="003D5AD4" w:rsidRPr="004B7BC2" w:rsidRDefault="4029D0EE" w:rsidP="00636743">
      <w:pPr>
        <w:spacing w:after="0" w:line="360" w:lineRule="auto"/>
        <w:jc w:val="both"/>
        <w:rPr>
          <w:rStyle w:val="shorttext"/>
        </w:rPr>
      </w:pPr>
      <w:r w:rsidRPr="004B7BC2">
        <w:rPr>
          <w:rStyle w:val="shorttext"/>
          <w:rFonts w:ascii="Arial" w:hAnsi="Arial" w:cs="Times New Roman"/>
          <w:sz w:val="24"/>
          <w:szCs w:val="24"/>
        </w:rPr>
        <w:t xml:space="preserve">This research set out with the aim of assessing the expression of MYC gene along with two vicinity lncRNAs, PVT1 and CCAT1 in ESCC patients. </w:t>
      </w:r>
      <w:r w:rsidR="003D5AD4" w:rsidRPr="004B7BC2">
        <w:rPr>
          <w:rStyle w:val="shorttext"/>
          <w:rFonts w:ascii="Arial" w:hAnsi="Arial" w:cs="Times New Roman"/>
          <w:sz w:val="24"/>
          <w:szCs w:val="24"/>
        </w:rPr>
        <w:t xml:space="preserve">PVT1 as an oncogenic lncRNA has a critical role in cancer development and pathophysiology. Our result revealed that the expression level of PVT1 in ESCC samples were significantly higher than pair adjacent normal tissues. Numerous studies have reported that the over-expression of PVT1 has an important role in development of different cancer types such as gastric cancer </w:t>
      </w:r>
      <w:r w:rsidR="00926F8D" w:rsidRPr="004B7BC2">
        <w:rPr>
          <w:rStyle w:val="shorttext"/>
          <w:rFonts w:ascii="Arial" w:hAnsi="Arial" w:cs="Times New Roman"/>
          <w:sz w:val="24"/>
          <w:szCs w:val="24"/>
        </w:rPr>
        <w:fldChar w:fldCharType="begin"/>
      </w:r>
      <w:r w:rsidR="003D5AD4" w:rsidRPr="004B7BC2">
        <w:rPr>
          <w:rStyle w:val="shorttext"/>
          <w:rFonts w:ascii="Arial" w:hAnsi="Arial" w:cs="Times New Roman"/>
          <w:sz w:val="24"/>
          <w:szCs w:val="24"/>
        </w:rPr>
        <w:instrText xml:space="preserve"> ADDIN EN.CITE &lt;EndNote&gt;&lt;Cite&gt;&lt;Author&gt;Ding&lt;/Author&gt;&lt;Year&gt;2014&lt;/Year&gt;&lt;RecNum&gt;16&lt;/RecNum&gt;&lt;DisplayText&gt;[14]&lt;/DisplayText&gt;&lt;record&gt;&lt;rec-number&gt;16&lt;/rec-number&gt;&lt;foreign-keys&gt;&lt;key app="EN" db-id="5vatfddv09wzz6etermxswt5awpwexr2vpze" timestamp="1544655399"&gt;16&lt;/key&gt;&lt;/foreign-keys&gt;&lt;ref-type name="Journal Article"&gt;17&lt;/ref-type&gt;&lt;contributors&gt;&lt;authors&gt;&lt;author&gt;Ding, Jian&lt;/author&gt;&lt;author&gt;Li, Dan&lt;/author&gt;&lt;author&gt;Gong, Minzhen&lt;/author&gt;&lt;author&gt;Wang, Jinpo&lt;/author&gt;&lt;author&gt;Huang, Xunru&lt;/author&gt;&lt;author&gt;Wu, Ting&lt;/author&gt;&lt;author&gt;Wang, Chengdang&lt;/author&gt;&lt;/authors&gt;&lt;/contributors&gt;&lt;titles&gt;&lt;title&gt;Expression and clinical significance of the long non-coding RNA PVT1 in human gastric cancer&lt;/title&gt;&lt;secondary-title&gt;OncoTargets and therapy&lt;/secondary-title&gt;&lt;/titles&gt;&lt;periodical&gt;&lt;full-title&gt;OncoTargets and therapy&lt;/full-title&gt;&lt;/periodical&gt;&lt;pages&gt;1625&lt;/pages&gt;&lt;volume&gt;7&lt;/volume&gt;&lt;dates&gt;&lt;year&gt;2014&lt;/year&gt;&lt;/dates&gt;&lt;urls&gt;&lt;/urls&gt;&lt;/record&gt;&lt;/Cite&gt;&lt;/EndNote&gt;</w:instrText>
      </w:r>
      <w:r w:rsidR="00926F8D" w:rsidRPr="004B7BC2">
        <w:rPr>
          <w:rStyle w:val="shorttext"/>
          <w:rFonts w:ascii="Arial" w:hAnsi="Arial" w:cs="Times New Roman"/>
          <w:sz w:val="24"/>
          <w:szCs w:val="24"/>
        </w:rPr>
        <w:fldChar w:fldCharType="separate"/>
      </w:r>
      <w:r w:rsidR="003D5AD4" w:rsidRPr="004B7BC2">
        <w:rPr>
          <w:rStyle w:val="shorttext"/>
          <w:rFonts w:ascii="Arial" w:hAnsi="Arial" w:cs="Times New Roman"/>
          <w:noProof/>
          <w:sz w:val="24"/>
          <w:szCs w:val="24"/>
        </w:rPr>
        <w:t>[</w:t>
      </w:r>
      <w:hyperlink w:anchor="_ENREF_14" w:tooltip="Ding, 2014 #16" w:history="1">
        <w:r w:rsidR="00636743" w:rsidRPr="004B7BC2">
          <w:rPr>
            <w:rStyle w:val="shorttext"/>
            <w:rFonts w:ascii="Arial" w:hAnsi="Arial" w:cs="Times New Roman"/>
            <w:noProof/>
            <w:sz w:val="24"/>
            <w:szCs w:val="24"/>
          </w:rPr>
          <w:t>14</w:t>
        </w:r>
      </w:hyperlink>
      <w:r w:rsidR="003D5AD4" w:rsidRPr="004B7BC2">
        <w:rPr>
          <w:rStyle w:val="shorttext"/>
          <w:rFonts w:ascii="Arial" w:hAnsi="Arial" w:cs="Times New Roman"/>
          <w:noProof/>
          <w:sz w:val="24"/>
          <w:szCs w:val="24"/>
        </w:rPr>
        <w:t>]</w:t>
      </w:r>
      <w:r w:rsidR="00926F8D" w:rsidRPr="004B7BC2">
        <w:rPr>
          <w:rStyle w:val="shorttext"/>
          <w:rFonts w:ascii="Arial" w:hAnsi="Arial" w:cs="Times New Roman"/>
          <w:sz w:val="24"/>
          <w:szCs w:val="24"/>
        </w:rPr>
        <w:fldChar w:fldCharType="end"/>
      </w:r>
      <w:r w:rsidR="003D5AD4" w:rsidRPr="004B7BC2">
        <w:rPr>
          <w:rStyle w:val="shorttext"/>
          <w:rFonts w:ascii="Arial" w:hAnsi="Arial" w:cs="Times New Roman"/>
          <w:sz w:val="24"/>
          <w:szCs w:val="24"/>
        </w:rPr>
        <w:t xml:space="preserve">, colorectal cancer </w:t>
      </w:r>
      <w:r w:rsidR="00926F8D" w:rsidRPr="004B7BC2">
        <w:rPr>
          <w:rStyle w:val="shorttext"/>
          <w:rFonts w:ascii="Arial" w:hAnsi="Arial" w:cs="Times New Roman"/>
          <w:sz w:val="24"/>
          <w:szCs w:val="24"/>
        </w:rPr>
        <w:fldChar w:fldCharType="begin"/>
      </w:r>
      <w:r w:rsidR="003D5AD4" w:rsidRPr="004B7BC2">
        <w:rPr>
          <w:rStyle w:val="shorttext"/>
          <w:rFonts w:ascii="Arial" w:hAnsi="Arial" w:cs="Times New Roman"/>
          <w:sz w:val="24"/>
          <w:szCs w:val="24"/>
        </w:rPr>
        <w:instrText xml:space="preserve"> ADDIN EN.CITE &lt;EndNote&gt;&lt;Cite&gt;&lt;Author&gt;Takahashi&lt;/Author&gt;&lt;Year&gt;2014&lt;/Year&gt;&lt;RecNum&gt;15&lt;/RecNum&gt;&lt;DisplayText&gt;[13]&lt;/DisplayText&gt;&lt;record&gt;&lt;rec-number&gt;15&lt;/rec-number&gt;&lt;foreign-keys&gt;&lt;key app="EN" db-id="5vatfddv09wzz6etermxswt5awpwexr2vpze" timestamp="1544655399"&gt;15&lt;/key&gt;&lt;/foreign-keys&gt;&lt;ref-type name="Journal Article"&gt;17&lt;/ref-type&gt;&lt;contributors&gt;&lt;authors&gt;&lt;author&gt;Takahashi, Y&lt;/author&gt;&lt;author&gt;Sawada, G&lt;/author&gt;&lt;author&gt;Kurashige, J&lt;/author&gt;&lt;author&gt;Uchi, R&lt;/author&gt;&lt;author&gt;Matsumura, T&lt;/author&gt;&lt;author&gt;Ueo, H&lt;/author&gt;&lt;author&gt;Takano, Y&lt;/author&gt;&lt;author&gt;Eguchi, H&lt;/author&gt;&lt;author&gt;Sudo, T&lt;/author&gt;&lt;author&gt;Sugimachi, K&lt;/author&gt;&lt;/authors&gt;&lt;/contributors&gt;&lt;titles&gt;&lt;title&gt;Amplification of PVT-1 is involved in poor prognosis via apoptosis inhibition in colorectal cancers&lt;/title&gt;&lt;secondary-title&gt;British journal of cancer&lt;/secondary-title&gt;&lt;/titles&gt;&lt;periodical&gt;&lt;full-title&gt;British journal of cancer&lt;/full-title&gt;&lt;/periodical&gt;&lt;pages&gt;164&lt;/pages&gt;&lt;volume&gt;110&lt;/volume&gt;&lt;number&gt;1&lt;/number&gt;&lt;dates&gt;&lt;year&gt;2014&lt;/year&gt;&lt;/dates&gt;&lt;isbn&gt;1532-1827&lt;/isbn&gt;&lt;urls&gt;&lt;/urls&gt;&lt;/record&gt;&lt;/Cite&gt;&lt;/EndNote&gt;</w:instrText>
      </w:r>
      <w:r w:rsidR="00926F8D" w:rsidRPr="004B7BC2">
        <w:rPr>
          <w:rStyle w:val="shorttext"/>
          <w:rFonts w:ascii="Arial" w:hAnsi="Arial" w:cs="Times New Roman"/>
          <w:sz w:val="24"/>
          <w:szCs w:val="24"/>
        </w:rPr>
        <w:fldChar w:fldCharType="separate"/>
      </w:r>
      <w:r w:rsidR="003D5AD4" w:rsidRPr="004B7BC2">
        <w:rPr>
          <w:rStyle w:val="shorttext"/>
          <w:rFonts w:ascii="Arial" w:hAnsi="Arial" w:cs="Times New Roman"/>
          <w:noProof/>
          <w:sz w:val="24"/>
          <w:szCs w:val="24"/>
        </w:rPr>
        <w:t>[</w:t>
      </w:r>
      <w:hyperlink w:anchor="_ENREF_13" w:tooltip="Takahashi, 2014 #15" w:history="1">
        <w:r w:rsidR="00636743" w:rsidRPr="004B7BC2">
          <w:rPr>
            <w:rStyle w:val="shorttext"/>
            <w:rFonts w:ascii="Arial" w:hAnsi="Arial" w:cs="Times New Roman"/>
            <w:noProof/>
            <w:sz w:val="24"/>
            <w:szCs w:val="24"/>
          </w:rPr>
          <w:t>13</w:t>
        </w:r>
      </w:hyperlink>
      <w:r w:rsidR="003D5AD4" w:rsidRPr="004B7BC2">
        <w:rPr>
          <w:rStyle w:val="shorttext"/>
          <w:rFonts w:ascii="Arial" w:hAnsi="Arial" w:cs="Times New Roman"/>
          <w:noProof/>
          <w:sz w:val="24"/>
          <w:szCs w:val="24"/>
        </w:rPr>
        <w:t>]</w:t>
      </w:r>
      <w:r w:rsidR="00926F8D" w:rsidRPr="004B7BC2">
        <w:rPr>
          <w:rStyle w:val="shorttext"/>
          <w:rFonts w:ascii="Arial" w:hAnsi="Arial" w:cs="Times New Roman"/>
          <w:sz w:val="24"/>
          <w:szCs w:val="24"/>
        </w:rPr>
        <w:fldChar w:fldCharType="end"/>
      </w:r>
      <w:r w:rsidR="003D5AD4" w:rsidRPr="004B7BC2">
        <w:rPr>
          <w:rStyle w:val="shorttext"/>
          <w:rFonts w:ascii="Arial" w:hAnsi="Arial" w:cs="Times New Roman"/>
          <w:sz w:val="24"/>
          <w:szCs w:val="24"/>
        </w:rPr>
        <w:t xml:space="preserve">, non-small cell lung cancer </w:t>
      </w:r>
      <w:r w:rsidR="00926F8D" w:rsidRPr="004B7BC2">
        <w:rPr>
          <w:rStyle w:val="shorttext"/>
          <w:rFonts w:ascii="Arial" w:hAnsi="Arial" w:cs="Times New Roman"/>
          <w:sz w:val="24"/>
          <w:szCs w:val="24"/>
        </w:rPr>
        <w:fldChar w:fldCharType="begin"/>
      </w:r>
      <w:r w:rsidR="003D5AD4" w:rsidRPr="004B7BC2">
        <w:rPr>
          <w:rStyle w:val="shorttext"/>
          <w:rFonts w:ascii="Arial" w:hAnsi="Arial" w:cs="Times New Roman"/>
          <w:sz w:val="24"/>
          <w:szCs w:val="24"/>
        </w:rPr>
        <w:instrText xml:space="preserve"> ADDIN EN.CITE &lt;EndNote&gt;&lt;Cite&gt;&lt;Author&gt;Yang&lt;/Author&gt;&lt;Year&gt;2014&lt;/Year&gt;&lt;RecNum&gt;27&lt;/RecNum&gt;&lt;DisplayText&gt;[26]&lt;/DisplayText&gt;&lt;record&gt;&lt;rec-number&gt;27&lt;/rec-number&gt;&lt;foreign-keys&gt;&lt;key app="EN" db-id="5vatfddv09wzz6etermxswt5awpwexr2vpze" timestamp="1544655402"&gt;27&lt;/key&gt;&lt;/foreign-keys&gt;&lt;ref-type name="Journal Article"&gt;17&lt;/ref-type&gt;&lt;contributors&gt;&lt;authors&gt;&lt;author&gt;Yang, Yan-Rong&lt;/author&gt;&lt;author&gt;Zang, Shu-Zhi&lt;/author&gt;&lt;author&gt;Zhong, Chun-Lei&lt;/author&gt;&lt;author&gt;Li, Yun-Xia&lt;/author&gt;&lt;author&gt;Zhao, Sha-Sha&lt;/author&gt;&lt;author&gt;Feng, Xian-Jun&lt;/author&gt;&lt;/authors&gt;&lt;/contributors&gt;&lt;titles&gt;&lt;title&gt;Increased expression of the lncRNA PVT1 promotes tumorigenesis in non-small cell lung cancer&lt;/title&gt;&lt;secondary-title&gt;International journal of clinical and experimental pathology&lt;/secondary-title&gt;&lt;/titles&gt;&lt;periodical&gt;&lt;full-title&gt;International journal of clinical and experimental pathology&lt;/full-title&gt;&lt;/periodical&gt;&lt;pages&gt;6929&lt;/pages&gt;&lt;volume&gt;7&lt;/volume&gt;&lt;number&gt;10&lt;/number&gt;&lt;dates&gt;&lt;year&gt;2014&lt;/year&gt;&lt;/dates&gt;&lt;urls&gt;&lt;/urls&gt;&lt;/record&gt;&lt;/Cite&gt;&lt;/EndNote&gt;</w:instrText>
      </w:r>
      <w:r w:rsidR="00926F8D" w:rsidRPr="004B7BC2">
        <w:rPr>
          <w:rStyle w:val="shorttext"/>
          <w:rFonts w:ascii="Arial" w:hAnsi="Arial" w:cs="Times New Roman"/>
          <w:sz w:val="24"/>
          <w:szCs w:val="24"/>
        </w:rPr>
        <w:fldChar w:fldCharType="separate"/>
      </w:r>
      <w:r w:rsidR="003D5AD4" w:rsidRPr="004B7BC2">
        <w:rPr>
          <w:rStyle w:val="shorttext"/>
          <w:rFonts w:ascii="Arial" w:hAnsi="Arial" w:cs="Times New Roman"/>
          <w:noProof/>
          <w:sz w:val="24"/>
          <w:szCs w:val="24"/>
        </w:rPr>
        <w:t>[</w:t>
      </w:r>
      <w:hyperlink w:anchor="_ENREF_26" w:tooltip="Yang, 2014 #27" w:history="1">
        <w:r w:rsidR="00636743" w:rsidRPr="004B7BC2">
          <w:rPr>
            <w:rStyle w:val="shorttext"/>
            <w:rFonts w:ascii="Arial" w:hAnsi="Arial" w:cs="Times New Roman"/>
            <w:noProof/>
            <w:sz w:val="24"/>
            <w:szCs w:val="24"/>
          </w:rPr>
          <w:t>26</w:t>
        </w:r>
      </w:hyperlink>
      <w:r w:rsidR="003D5AD4" w:rsidRPr="004B7BC2">
        <w:rPr>
          <w:rStyle w:val="shorttext"/>
          <w:rFonts w:ascii="Arial" w:hAnsi="Arial" w:cs="Times New Roman"/>
          <w:noProof/>
          <w:sz w:val="24"/>
          <w:szCs w:val="24"/>
        </w:rPr>
        <w:t>]</w:t>
      </w:r>
      <w:r w:rsidR="00926F8D" w:rsidRPr="004B7BC2">
        <w:rPr>
          <w:rStyle w:val="shorttext"/>
          <w:rFonts w:ascii="Arial" w:hAnsi="Arial" w:cs="Times New Roman"/>
          <w:sz w:val="24"/>
          <w:szCs w:val="24"/>
        </w:rPr>
        <w:fldChar w:fldCharType="end"/>
      </w:r>
      <w:r w:rsidR="001C1F5E" w:rsidRPr="004B7BC2">
        <w:rPr>
          <w:rStyle w:val="shorttext"/>
          <w:rFonts w:ascii="Arial" w:hAnsi="Arial" w:cs="Times New Roman"/>
          <w:sz w:val="24"/>
          <w:szCs w:val="24"/>
        </w:rPr>
        <w:t>,</w:t>
      </w:r>
      <w:r w:rsidR="003D5AD4" w:rsidRPr="004B7BC2">
        <w:rPr>
          <w:rStyle w:val="shorttext"/>
          <w:rFonts w:ascii="Arial" w:hAnsi="Arial" w:cs="Times New Roman"/>
          <w:sz w:val="24"/>
          <w:szCs w:val="24"/>
        </w:rPr>
        <w:t xml:space="preserve"> ovarian and breast cancer </w:t>
      </w:r>
      <w:r w:rsidR="00926F8D" w:rsidRPr="004B7BC2">
        <w:rPr>
          <w:rStyle w:val="shorttext"/>
          <w:rFonts w:ascii="Arial" w:hAnsi="Arial" w:cs="Times New Roman"/>
          <w:sz w:val="24"/>
          <w:szCs w:val="24"/>
        </w:rPr>
        <w:fldChar w:fldCharType="begin"/>
      </w:r>
      <w:r w:rsidR="003D5AD4" w:rsidRPr="004B7BC2">
        <w:rPr>
          <w:rStyle w:val="shorttext"/>
          <w:rFonts w:ascii="Arial" w:hAnsi="Arial" w:cs="Times New Roman"/>
          <w:sz w:val="24"/>
          <w:szCs w:val="24"/>
        </w:rPr>
        <w:instrText xml:space="preserve"> ADDIN EN.CITE &lt;EndNote&gt;&lt;Cite&gt;&lt;Author&gt;Guan&lt;/Author&gt;&lt;Year&gt;2007&lt;/Year&gt;&lt;RecNum&gt;14&lt;/RecNum&gt;&lt;DisplayText&gt;[27]&lt;/DisplayText&gt;&lt;record&gt;&lt;rec-number&gt;14&lt;/rec-number&gt;&lt;foreign-keys&gt;&lt;key app="EN" db-id="5vatfddv09wzz6etermxswt5awpwexr2vpze" timestamp="1544655399"&gt;14&lt;/key&gt;&lt;/foreign-keys&gt;&lt;ref-type name="Journal Article"&gt;17&lt;/ref-type&gt;&lt;contributors&gt;&lt;authors&gt;&lt;author&gt;Guan, Yinghui&lt;/author&gt;&lt;author&gt;Kuo, Wen-Lin&lt;/author&gt;&lt;author&gt;Stilwell, Jackie L&lt;/author&gt;&lt;author&gt;Takano, Hirokuni&lt;/author&gt;&lt;author&gt;Lapuk, Anna V&lt;/author&gt;&lt;author&gt;Fridlyand, Jane&lt;/author&gt;&lt;author&gt;Mao, Jian-Hua&lt;/author&gt;&lt;author&gt;Yu, Mamie&lt;/author&gt;&lt;author&gt;Miller, Melinda A&lt;/author&gt;&lt;author&gt;Santos, Jennifer L&lt;/author&gt;&lt;/authors&gt;&lt;/contributors&gt;&lt;titles&gt;&lt;title&gt;Amplification of PVT1 contributes to the pathophysiology of ovarian and breast cancer&lt;/title&gt;&lt;secondary-title&gt;Clinical cancer research&lt;/secondary-title&gt;&lt;/titles&gt;&lt;periodical&gt;&lt;full-title&gt;Clinical cancer research&lt;/full-title&gt;&lt;/periodical&gt;&lt;pages&gt;5745-5755&lt;/pages&gt;&lt;volume&gt;13&lt;/volume&gt;&lt;number&gt;19&lt;/number&gt;&lt;dates&gt;&lt;year&gt;2007&lt;/year&gt;&lt;/dates&gt;&lt;isbn&gt;1078-0432&lt;/isbn&gt;&lt;urls&gt;&lt;/urls&gt;&lt;/record&gt;&lt;/Cite&gt;&lt;/EndNote&gt;</w:instrText>
      </w:r>
      <w:r w:rsidR="00926F8D" w:rsidRPr="004B7BC2">
        <w:rPr>
          <w:rStyle w:val="shorttext"/>
          <w:rFonts w:ascii="Arial" w:hAnsi="Arial" w:cs="Times New Roman"/>
          <w:sz w:val="24"/>
          <w:szCs w:val="24"/>
        </w:rPr>
        <w:fldChar w:fldCharType="separate"/>
      </w:r>
      <w:r w:rsidR="003D5AD4" w:rsidRPr="004B7BC2">
        <w:rPr>
          <w:rStyle w:val="shorttext"/>
          <w:rFonts w:ascii="Arial" w:hAnsi="Arial" w:cs="Times New Roman"/>
          <w:noProof/>
          <w:sz w:val="24"/>
          <w:szCs w:val="24"/>
        </w:rPr>
        <w:t>[</w:t>
      </w:r>
      <w:hyperlink w:anchor="_ENREF_27" w:tooltip="Guan, 2007 #14" w:history="1">
        <w:r w:rsidR="00636743" w:rsidRPr="004B7BC2">
          <w:rPr>
            <w:rStyle w:val="shorttext"/>
            <w:rFonts w:ascii="Arial" w:hAnsi="Arial" w:cs="Times New Roman"/>
            <w:noProof/>
            <w:sz w:val="24"/>
            <w:szCs w:val="24"/>
          </w:rPr>
          <w:t>27</w:t>
        </w:r>
      </w:hyperlink>
      <w:r w:rsidR="003D5AD4" w:rsidRPr="004B7BC2">
        <w:rPr>
          <w:rStyle w:val="shorttext"/>
          <w:rFonts w:ascii="Arial" w:hAnsi="Arial" w:cs="Times New Roman"/>
          <w:noProof/>
          <w:sz w:val="24"/>
          <w:szCs w:val="24"/>
        </w:rPr>
        <w:t>]</w:t>
      </w:r>
      <w:r w:rsidR="00926F8D" w:rsidRPr="004B7BC2">
        <w:rPr>
          <w:rStyle w:val="shorttext"/>
          <w:rFonts w:ascii="Arial" w:hAnsi="Arial" w:cs="Times New Roman"/>
          <w:sz w:val="24"/>
          <w:szCs w:val="24"/>
        </w:rPr>
        <w:fldChar w:fldCharType="end"/>
      </w:r>
      <w:r w:rsidR="003D5AD4" w:rsidRPr="004B7BC2">
        <w:rPr>
          <w:rStyle w:val="shorttext"/>
          <w:rFonts w:ascii="Arial" w:hAnsi="Arial" w:cs="Times New Roman"/>
          <w:sz w:val="24"/>
          <w:szCs w:val="24"/>
        </w:rPr>
        <w:t xml:space="preserve">. The over-expression of PVT1 was also reported in hepatocellular carcinoma </w:t>
      </w:r>
      <w:r w:rsidR="00926F8D" w:rsidRPr="004B7BC2">
        <w:rPr>
          <w:rStyle w:val="shorttext"/>
          <w:rFonts w:ascii="Arial" w:hAnsi="Arial" w:cs="Times New Roman"/>
          <w:sz w:val="24"/>
          <w:szCs w:val="24"/>
        </w:rPr>
        <w:fldChar w:fldCharType="begin"/>
      </w:r>
      <w:r w:rsidR="003D5AD4" w:rsidRPr="004B7BC2">
        <w:rPr>
          <w:rStyle w:val="shorttext"/>
          <w:rFonts w:ascii="Arial" w:hAnsi="Arial" w:cs="Times New Roman"/>
          <w:sz w:val="24"/>
          <w:szCs w:val="24"/>
        </w:rPr>
        <w:instrText xml:space="preserve"> ADDIN EN.CITE &lt;EndNote&gt;&lt;Cite&gt;&lt;Author&gt;Wang&lt;/Author&gt;&lt;Year&gt;2014&lt;/Year&gt;&lt;RecNum&gt;21&lt;/RecNum&gt;&lt;DisplayText&gt;[28]&lt;/DisplayText&gt;&lt;record&gt;&lt;rec-number&gt;21&lt;/rec-number&gt;&lt;foreign-keys&gt;&lt;key app="EN" db-id="5vatfddv09wzz6etermxswt5awpwexr2vpze" timestamp="1544655400"&gt;21&lt;/key&gt;&lt;/foreign-keys&gt;&lt;ref-type name="Journal Article"&gt;17&lt;/ref-type&gt;&lt;contributors&gt;&lt;authors&gt;&lt;author&gt;Wang, Fang&lt;/author&gt;&lt;author&gt;Yuan, Ji</w:instrText>
      </w:r>
      <w:r w:rsidR="003D5AD4" w:rsidRPr="004B7BC2">
        <w:rPr>
          <w:rStyle w:val="shorttext"/>
          <w:rFonts w:ascii="Cambria Math" w:hAnsi="Cambria Math" w:cs="Cambria Math"/>
          <w:sz w:val="24"/>
          <w:szCs w:val="24"/>
        </w:rPr>
        <w:instrText>‐</w:instrText>
      </w:r>
      <w:r w:rsidR="003D5AD4" w:rsidRPr="004B7BC2">
        <w:rPr>
          <w:rStyle w:val="shorttext"/>
          <w:rFonts w:ascii="Arial" w:hAnsi="Arial" w:cs="Times New Roman"/>
          <w:sz w:val="24"/>
          <w:szCs w:val="24"/>
        </w:rPr>
        <w:instrText>Hang&lt;/author&gt;&lt;author&gt;Wang, Shao</w:instrText>
      </w:r>
      <w:r w:rsidR="003D5AD4" w:rsidRPr="004B7BC2">
        <w:rPr>
          <w:rStyle w:val="shorttext"/>
          <w:rFonts w:ascii="Cambria Math" w:hAnsi="Cambria Math" w:cs="Cambria Math"/>
          <w:sz w:val="24"/>
          <w:szCs w:val="24"/>
        </w:rPr>
        <w:instrText>‐</w:instrText>
      </w:r>
      <w:r w:rsidR="003D5AD4" w:rsidRPr="004B7BC2">
        <w:rPr>
          <w:rStyle w:val="shorttext"/>
          <w:rFonts w:ascii="Arial" w:hAnsi="Arial" w:cs="Times New Roman"/>
          <w:sz w:val="24"/>
          <w:szCs w:val="24"/>
        </w:rPr>
        <w:instrText>Bing&lt;/author&gt;&lt;author&gt;Yang, Fu&lt;/author&gt;&lt;author&gt;Yuan, Sheng</w:instrText>
      </w:r>
      <w:r w:rsidR="003D5AD4" w:rsidRPr="004B7BC2">
        <w:rPr>
          <w:rStyle w:val="shorttext"/>
          <w:rFonts w:ascii="Cambria Math" w:hAnsi="Cambria Math" w:cs="Cambria Math"/>
          <w:sz w:val="24"/>
          <w:szCs w:val="24"/>
        </w:rPr>
        <w:instrText>‐</w:instrText>
      </w:r>
      <w:r w:rsidR="003D5AD4" w:rsidRPr="004B7BC2">
        <w:rPr>
          <w:rStyle w:val="shorttext"/>
          <w:rFonts w:ascii="Arial" w:hAnsi="Arial" w:cs="Times New Roman"/>
          <w:sz w:val="24"/>
          <w:szCs w:val="24"/>
        </w:rPr>
        <w:instrText>Xian&lt;/author&gt;&lt;author&gt;Ye, Chen&lt;/author&gt;&lt;author&gt;Yang, Ning&lt;/author&gt;&lt;author&gt;Zhou, Wei</w:instrText>
      </w:r>
      <w:r w:rsidR="003D5AD4" w:rsidRPr="004B7BC2">
        <w:rPr>
          <w:rStyle w:val="shorttext"/>
          <w:rFonts w:ascii="Cambria Math" w:hAnsi="Cambria Math" w:cs="Cambria Math"/>
          <w:sz w:val="24"/>
          <w:szCs w:val="24"/>
        </w:rPr>
        <w:instrText>‐</w:instrText>
      </w:r>
      <w:r w:rsidR="003D5AD4" w:rsidRPr="004B7BC2">
        <w:rPr>
          <w:rStyle w:val="shorttext"/>
          <w:rFonts w:ascii="Arial" w:hAnsi="Arial" w:cs="Times New Roman"/>
          <w:sz w:val="24"/>
          <w:szCs w:val="24"/>
        </w:rPr>
        <w:instrText>Ping&lt;/author&gt;&lt;author&gt;Li, Wen</w:instrText>
      </w:r>
      <w:r w:rsidR="003D5AD4" w:rsidRPr="004B7BC2">
        <w:rPr>
          <w:rStyle w:val="shorttext"/>
          <w:rFonts w:ascii="Cambria Math" w:hAnsi="Cambria Math" w:cs="Cambria Math"/>
          <w:sz w:val="24"/>
          <w:szCs w:val="24"/>
        </w:rPr>
        <w:instrText>‐</w:instrText>
      </w:r>
      <w:r w:rsidR="003D5AD4" w:rsidRPr="004B7BC2">
        <w:rPr>
          <w:rStyle w:val="shorttext"/>
          <w:rFonts w:ascii="Arial" w:hAnsi="Arial" w:cs="Times New Roman"/>
          <w:sz w:val="24"/>
          <w:szCs w:val="24"/>
        </w:rPr>
        <w:instrText>Lin&lt;/author&gt;&lt;author&gt;Li, Wen&lt;/author&gt;&lt;/authors&gt;&lt;/contributors&gt;&lt;titles&gt;&lt;title&gt;Oncofetal long noncoding RNA PVT1 promotes proliferation and stem cell</w:instrText>
      </w:r>
      <w:r w:rsidR="003D5AD4" w:rsidRPr="004B7BC2">
        <w:rPr>
          <w:rStyle w:val="shorttext"/>
          <w:rFonts w:ascii="Cambria Math" w:hAnsi="Cambria Math" w:cs="Cambria Math"/>
          <w:sz w:val="24"/>
          <w:szCs w:val="24"/>
        </w:rPr>
        <w:instrText>‐</w:instrText>
      </w:r>
      <w:r w:rsidR="003D5AD4" w:rsidRPr="004B7BC2">
        <w:rPr>
          <w:rStyle w:val="shorttext"/>
          <w:rFonts w:ascii="Arial" w:hAnsi="Arial" w:cs="Times New Roman"/>
          <w:sz w:val="24"/>
          <w:szCs w:val="24"/>
        </w:rPr>
        <w:instrText>like property of hepatocellular carcinoma cells by stabilizing NOP2&lt;/title&gt;&lt;secondary-title&gt;Hepatology&lt;/secondary-title&gt;&lt;/titles&gt;&lt;periodical&gt;&lt;full-title&gt;Hepatology&lt;/full-title&gt;&lt;/periodical&gt;&lt;pages&gt;1278-1290&lt;/pages&gt;&lt;volume&gt;60&lt;/volume&gt;&lt;number&gt;4&lt;/number&gt;&lt;dates&gt;&lt;year&gt;2014&lt;/year&gt;&lt;/dates&gt;&lt;isbn&gt;0270-9139&lt;/isbn&gt;&lt;urls&gt;&lt;/urls&gt;&lt;/record&gt;&lt;/Cite&gt;&lt;/EndNote&gt;</w:instrText>
      </w:r>
      <w:r w:rsidR="00926F8D" w:rsidRPr="004B7BC2">
        <w:rPr>
          <w:rStyle w:val="shorttext"/>
          <w:rFonts w:ascii="Arial" w:hAnsi="Arial" w:cs="Times New Roman"/>
          <w:sz w:val="24"/>
          <w:szCs w:val="24"/>
        </w:rPr>
        <w:fldChar w:fldCharType="separate"/>
      </w:r>
      <w:r w:rsidR="003D5AD4" w:rsidRPr="004B7BC2">
        <w:rPr>
          <w:rStyle w:val="shorttext"/>
          <w:rFonts w:ascii="Arial" w:hAnsi="Arial" w:cs="Times New Roman"/>
          <w:noProof/>
          <w:sz w:val="24"/>
          <w:szCs w:val="24"/>
        </w:rPr>
        <w:t>[</w:t>
      </w:r>
      <w:hyperlink w:anchor="_ENREF_28" w:tooltip="Wang, 2014 #21" w:history="1">
        <w:r w:rsidR="00636743" w:rsidRPr="004B7BC2">
          <w:rPr>
            <w:rStyle w:val="shorttext"/>
            <w:rFonts w:ascii="Arial" w:hAnsi="Arial" w:cs="Times New Roman"/>
            <w:noProof/>
            <w:sz w:val="24"/>
            <w:szCs w:val="24"/>
          </w:rPr>
          <w:t>28</w:t>
        </w:r>
      </w:hyperlink>
      <w:r w:rsidR="003D5AD4" w:rsidRPr="004B7BC2">
        <w:rPr>
          <w:rStyle w:val="shorttext"/>
          <w:rFonts w:ascii="Arial" w:hAnsi="Arial" w:cs="Times New Roman"/>
          <w:noProof/>
          <w:sz w:val="24"/>
          <w:szCs w:val="24"/>
        </w:rPr>
        <w:t>]</w:t>
      </w:r>
      <w:r w:rsidR="00926F8D" w:rsidRPr="004B7BC2">
        <w:rPr>
          <w:rStyle w:val="shorttext"/>
          <w:rFonts w:ascii="Arial" w:hAnsi="Arial" w:cs="Times New Roman"/>
          <w:sz w:val="24"/>
          <w:szCs w:val="24"/>
        </w:rPr>
        <w:fldChar w:fldCharType="end"/>
      </w:r>
      <w:r w:rsidR="003D5AD4" w:rsidRPr="004B7BC2">
        <w:rPr>
          <w:rStyle w:val="shorttext"/>
          <w:rFonts w:ascii="Arial" w:hAnsi="Arial" w:cs="Times New Roman"/>
          <w:sz w:val="24"/>
          <w:szCs w:val="24"/>
        </w:rPr>
        <w:t>; the results of gain and loss of function experiments indicated that PVT1 plays a key role in cancer cells proliferation</w:t>
      </w:r>
      <w:r w:rsidR="00510C26" w:rsidRPr="004B7BC2">
        <w:rPr>
          <w:rStyle w:val="shorttext"/>
          <w:rFonts w:ascii="Arial" w:hAnsi="Arial" w:cs="Times New Roman"/>
          <w:sz w:val="24"/>
          <w:szCs w:val="24"/>
        </w:rPr>
        <w:t>, metastasis,</w:t>
      </w:r>
      <w:r w:rsidR="003D5AD4" w:rsidRPr="004B7BC2">
        <w:rPr>
          <w:rStyle w:val="shorttext"/>
          <w:rFonts w:ascii="Arial" w:hAnsi="Arial" w:cs="Times New Roman"/>
          <w:sz w:val="24"/>
          <w:szCs w:val="24"/>
        </w:rPr>
        <w:t xml:space="preserve"> and cell cycle. The effect of </w:t>
      </w:r>
      <w:r w:rsidR="003D5AD4" w:rsidRPr="004B7BC2">
        <w:rPr>
          <w:rStyle w:val="shorttext"/>
          <w:rFonts w:ascii="Arial" w:hAnsi="Arial" w:cs="Times New Roman"/>
          <w:i/>
          <w:iCs/>
          <w:sz w:val="24"/>
          <w:szCs w:val="24"/>
        </w:rPr>
        <w:t>in vitro</w:t>
      </w:r>
      <w:r w:rsidR="003D5AD4" w:rsidRPr="004B7BC2">
        <w:rPr>
          <w:rStyle w:val="shorttext"/>
          <w:rFonts w:ascii="Arial" w:hAnsi="Arial" w:cs="Times New Roman"/>
          <w:sz w:val="24"/>
          <w:szCs w:val="24"/>
        </w:rPr>
        <w:t xml:space="preserve"> knocking down PVT1 lncRNA in lung and colorectal cancers led to remarkable loss of cancer cells proliferation and invasion </w:t>
      </w:r>
      <w:r w:rsidR="00926F8D" w:rsidRPr="004B7BC2">
        <w:rPr>
          <w:rStyle w:val="shorttext"/>
          <w:rFonts w:ascii="Arial" w:hAnsi="Arial" w:cs="Times New Roman"/>
          <w:sz w:val="24"/>
          <w:szCs w:val="24"/>
        </w:rPr>
        <w:fldChar w:fldCharType="begin"/>
      </w:r>
      <w:r w:rsidR="003D5AD4" w:rsidRPr="004B7BC2">
        <w:rPr>
          <w:rStyle w:val="shorttext"/>
          <w:rFonts w:ascii="Arial" w:hAnsi="Arial" w:cs="Times New Roman"/>
          <w:sz w:val="24"/>
          <w:szCs w:val="24"/>
        </w:rPr>
        <w:instrText xml:space="preserve"> ADDIN EN.CITE &lt;EndNote&gt;&lt;Cite&gt;&lt;Author&gt;Yang&lt;/Author&gt;&lt;Year&gt;2014&lt;/Year&gt;&lt;RecNum&gt;27&lt;/RecNum&gt;&lt;DisplayText&gt;[13, 26]&lt;/DisplayText&gt;&lt;record&gt;&lt;rec-number&gt;27&lt;/rec-number&gt;&lt;foreign-keys&gt;&lt;key app="EN" db-id="5vatfddv09wzz6etermxswt5awpwexr2vpze" timestamp="1544655402"&gt;27&lt;/key&gt;&lt;/foreign-keys&gt;&lt;ref-type name="Journal Article"&gt;17&lt;/ref-type&gt;&lt;contributors&gt;&lt;authors&gt;&lt;author&gt;Yang, Yan-Rong&lt;/author&gt;&lt;author&gt;Zang, Shu-Zhi&lt;/author&gt;&lt;author&gt;Zhong, Chun-Lei&lt;/author&gt;&lt;author&gt;Li, Yun-Xia&lt;/author&gt;&lt;author&gt;Zhao, Sha-Sha&lt;/author&gt;&lt;author&gt;Feng, Xian-Jun&lt;/author&gt;&lt;/authors&gt;&lt;/contributors&gt;&lt;titles&gt;&lt;title&gt;Increased expression of the lncRNA PVT1 promotes tumorigenesis in non-small cell lung cancer&lt;/title&gt;&lt;secondary-title&gt;International journal of clinical and experimental pathology&lt;/secondary-title&gt;&lt;/titles&gt;&lt;periodical&gt;&lt;full-title&gt;International journal of clinical and experimental pathology&lt;/full-title&gt;&lt;/periodical&gt;&lt;pages&gt;6929&lt;/pages&gt;&lt;volume&gt;7&lt;/volume&gt;&lt;number&gt;10&lt;/number&gt;&lt;dates&gt;&lt;year&gt;2014&lt;/year&gt;&lt;/dates&gt;&lt;urls&gt;&lt;/urls&gt;&lt;/record&gt;&lt;/Cite&gt;&lt;Cite&gt;&lt;Author&gt;Takahashi&lt;/Author&gt;&lt;Year&gt;2014&lt;/Year&gt;&lt;RecNum&gt;15&lt;/RecNum&gt;&lt;record&gt;&lt;rec-number&gt;15&lt;/rec-number&gt;&lt;foreign-keys&gt;&lt;key app="EN" db-id="5vatfddv09wzz6etermxswt5awpwexr2vpze" timestamp="1544655399"&gt;15&lt;/key&gt;&lt;/foreign-keys&gt;&lt;ref-type name="Journal Article"&gt;17&lt;/ref-type&gt;&lt;contributors&gt;&lt;authors&gt;&lt;author&gt;Takahashi, Y&lt;/author&gt;&lt;author&gt;Sawada, G&lt;/author&gt;&lt;author&gt;Kurashige, J&lt;/author&gt;&lt;author&gt;Uchi, R&lt;/author&gt;&lt;author&gt;Matsumura, T&lt;/author&gt;&lt;author&gt;Ueo, H&lt;/author&gt;&lt;author&gt;Takano, Y&lt;/author&gt;&lt;author&gt;Eguchi, H&lt;/author&gt;&lt;author&gt;Sudo, T&lt;/author&gt;&lt;author&gt;Sugimachi, K&lt;/author&gt;&lt;/authors&gt;&lt;/contributors&gt;&lt;titles&gt;&lt;title&gt;Amplification of PVT-1 is involved in poor prognosis via apoptosis inhibition in colorectal cancers&lt;/title&gt;&lt;secondary-title&gt;British journal of cancer&lt;/secondary-title&gt;&lt;/titles&gt;&lt;periodical&gt;&lt;full-title&gt;British journal of cancer&lt;/full-title&gt;&lt;/periodical&gt;&lt;pages&gt;164&lt;/pages&gt;&lt;volume&gt;110&lt;/volume&gt;&lt;number&gt;1&lt;/number&gt;&lt;dates&gt;&lt;year&gt;2014&lt;/year&gt;&lt;/dates&gt;&lt;isbn&gt;1532-1827&lt;/isbn&gt;&lt;urls&gt;&lt;/urls&gt;&lt;/record&gt;&lt;/Cite&gt;&lt;/EndNote&gt;</w:instrText>
      </w:r>
      <w:r w:rsidR="00926F8D" w:rsidRPr="004B7BC2">
        <w:rPr>
          <w:rStyle w:val="shorttext"/>
          <w:rFonts w:ascii="Arial" w:hAnsi="Arial" w:cs="Times New Roman"/>
          <w:sz w:val="24"/>
          <w:szCs w:val="24"/>
        </w:rPr>
        <w:fldChar w:fldCharType="separate"/>
      </w:r>
      <w:r w:rsidR="003D5AD4" w:rsidRPr="004B7BC2">
        <w:rPr>
          <w:rStyle w:val="shorttext"/>
          <w:rFonts w:ascii="Arial" w:hAnsi="Arial" w:cs="Times New Roman"/>
          <w:noProof/>
          <w:sz w:val="24"/>
          <w:szCs w:val="24"/>
        </w:rPr>
        <w:t>[</w:t>
      </w:r>
      <w:hyperlink w:anchor="_ENREF_13" w:tooltip="Takahashi, 2014 #15" w:history="1">
        <w:r w:rsidR="00636743" w:rsidRPr="004B7BC2">
          <w:rPr>
            <w:rStyle w:val="shorttext"/>
            <w:rFonts w:ascii="Arial" w:hAnsi="Arial" w:cs="Times New Roman"/>
            <w:noProof/>
            <w:sz w:val="24"/>
            <w:szCs w:val="24"/>
          </w:rPr>
          <w:t>13</w:t>
        </w:r>
      </w:hyperlink>
      <w:r w:rsidR="003D5AD4" w:rsidRPr="004B7BC2">
        <w:rPr>
          <w:rStyle w:val="shorttext"/>
          <w:rFonts w:ascii="Arial" w:hAnsi="Arial" w:cs="Times New Roman"/>
          <w:noProof/>
          <w:sz w:val="24"/>
          <w:szCs w:val="24"/>
        </w:rPr>
        <w:t xml:space="preserve">, </w:t>
      </w:r>
      <w:hyperlink w:anchor="_ENREF_26" w:tooltip="Yang, 2014 #27" w:history="1">
        <w:r w:rsidR="00636743" w:rsidRPr="004B7BC2">
          <w:rPr>
            <w:rStyle w:val="shorttext"/>
            <w:rFonts w:ascii="Arial" w:hAnsi="Arial" w:cs="Times New Roman"/>
            <w:noProof/>
            <w:sz w:val="24"/>
            <w:szCs w:val="24"/>
          </w:rPr>
          <w:t>26</w:t>
        </w:r>
      </w:hyperlink>
      <w:r w:rsidR="003D5AD4" w:rsidRPr="004B7BC2">
        <w:rPr>
          <w:rStyle w:val="shorttext"/>
          <w:rFonts w:ascii="Arial" w:hAnsi="Arial" w:cs="Times New Roman"/>
          <w:noProof/>
          <w:sz w:val="24"/>
          <w:szCs w:val="24"/>
        </w:rPr>
        <w:t>]</w:t>
      </w:r>
      <w:r w:rsidR="00926F8D" w:rsidRPr="004B7BC2">
        <w:rPr>
          <w:rStyle w:val="shorttext"/>
          <w:rFonts w:ascii="Arial" w:hAnsi="Arial" w:cs="Times New Roman"/>
          <w:sz w:val="24"/>
          <w:szCs w:val="24"/>
        </w:rPr>
        <w:fldChar w:fldCharType="end"/>
      </w:r>
      <w:r w:rsidR="003D5AD4" w:rsidRPr="004B7BC2">
        <w:rPr>
          <w:rStyle w:val="shorttext"/>
          <w:rFonts w:ascii="Arial" w:hAnsi="Arial" w:cs="Times New Roman"/>
          <w:sz w:val="24"/>
          <w:szCs w:val="24"/>
        </w:rPr>
        <w:t>.</w:t>
      </w:r>
    </w:p>
    <w:p w:rsidR="00AF541F" w:rsidRPr="004B7BC2" w:rsidRDefault="009962C4" w:rsidP="00636743">
      <w:pPr>
        <w:spacing w:after="0" w:line="360" w:lineRule="auto"/>
        <w:jc w:val="both"/>
        <w:rPr>
          <w:rStyle w:val="shorttext"/>
        </w:rPr>
      </w:pPr>
      <w:r w:rsidRPr="004B7BC2">
        <w:rPr>
          <w:rStyle w:val="shorttext"/>
          <w:rFonts w:ascii="Arial" w:hAnsi="Arial" w:cs="Times New Roman"/>
          <w:sz w:val="24"/>
          <w:szCs w:val="24"/>
        </w:rPr>
        <w:t xml:space="preserve">LncRNA CCAT1, in this study, </w:t>
      </w:r>
      <w:r w:rsidR="003D5AD4" w:rsidRPr="004B7BC2">
        <w:rPr>
          <w:rStyle w:val="shorttext"/>
          <w:rFonts w:ascii="Arial" w:hAnsi="Arial" w:cs="Times New Roman"/>
          <w:sz w:val="24"/>
          <w:szCs w:val="24"/>
        </w:rPr>
        <w:t>was up</w:t>
      </w:r>
      <w:r w:rsidRPr="004B7BC2">
        <w:rPr>
          <w:rStyle w:val="shorttext"/>
          <w:rFonts w:ascii="Arial" w:hAnsi="Arial" w:cs="Times New Roman"/>
          <w:sz w:val="24"/>
          <w:szCs w:val="24"/>
        </w:rPr>
        <w:t>-</w:t>
      </w:r>
      <w:r w:rsidR="003D5AD4" w:rsidRPr="004B7BC2">
        <w:rPr>
          <w:rStyle w:val="shorttext"/>
          <w:rFonts w:ascii="Arial" w:hAnsi="Arial" w:cs="Times New Roman"/>
          <w:sz w:val="24"/>
          <w:szCs w:val="24"/>
        </w:rPr>
        <w:t xml:space="preserve">regulated in </w:t>
      </w:r>
      <w:r w:rsidRPr="004B7BC2">
        <w:rPr>
          <w:rStyle w:val="shorttext"/>
          <w:rFonts w:ascii="Arial" w:hAnsi="Arial" w:cs="Times New Roman"/>
          <w:sz w:val="24"/>
          <w:szCs w:val="24"/>
        </w:rPr>
        <w:t>ESCC</w:t>
      </w:r>
      <w:r w:rsidR="003D5AD4" w:rsidRPr="004B7BC2">
        <w:rPr>
          <w:rStyle w:val="shorttext"/>
          <w:rFonts w:ascii="Arial" w:hAnsi="Arial" w:cs="Times New Roman"/>
          <w:sz w:val="24"/>
          <w:szCs w:val="24"/>
        </w:rPr>
        <w:t xml:space="preserve"> tissues in </w:t>
      </w:r>
      <w:r w:rsidRPr="004B7BC2">
        <w:rPr>
          <w:rStyle w:val="shorttext"/>
          <w:rFonts w:ascii="Arial" w:hAnsi="Arial" w:cs="Times New Roman"/>
          <w:sz w:val="24"/>
          <w:szCs w:val="24"/>
        </w:rPr>
        <w:t>comparison with marg</w:t>
      </w:r>
      <w:r w:rsidR="003D5AD4" w:rsidRPr="004B7BC2">
        <w:rPr>
          <w:rStyle w:val="shorttext"/>
          <w:rFonts w:ascii="Arial" w:hAnsi="Arial" w:cs="Times New Roman"/>
          <w:sz w:val="24"/>
          <w:szCs w:val="24"/>
        </w:rPr>
        <w:t>in no</w:t>
      </w:r>
      <w:r w:rsidRPr="004B7BC2">
        <w:rPr>
          <w:rStyle w:val="shorttext"/>
          <w:rFonts w:ascii="Arial" w:hAnsi="Arial" w:cs="Times New Roman"/>
          <w:sz w:val="24"/>
          <w:szCs w:val="24"/>
        </w:rPr>
        <w:t xml:space="preserve">rmal </w:t>
      </w:r>
      <w:r w:rsidR="003D5AD4" w:rsidRPr="004B7BC2">
        <w:rPr>
          <w:rStyle w:val="shorttext"/>
          <w:rFonts w:ascii="Arial" w:hAnsi="Arial" w:cs="Times New Roman"/>
          <w:sz w:val="24"/>
          <w:szCs w:val="24"/>
        </w:rPr>
        <w:t>tissues</w:t>
      </w:r>
      <w:r w:rsidRPr="004B7BC2">
        <w:rPr>
          <w:rStyle w:val="shorttext"/>
          <w:rFonts w:ascii="Arial" w:hAnsi="Arial" w:cs="Times New Roman"/>
          <w:sz w:val="24"/>
          <w:szCs w:val="24"/>
        </w:rPr>
        <w:t xml:space="preserve">. </w:t>
      </w:r>
      <w:r w:rsidR="4029D0EE" w:rsidRPr="004B7BC2">
        <w:rPr>
          <w:rStyle w:val="shorttext"/>
          <w:rFonts w:ascii="Arial" w:hAnsi="Arial" w:cs="Times New Roman"/>
          <w:sz w:val="24"/>
          <w:szCs w:val="24"/>
        </w:rPr>
        <w:t>This finding supports previous research into</w:t>
      </w:r>
      <w:r w:rsidR="00AF541F" w:rsidRPr="004B7BC2">
        <w:rPr>
          <w:rStyle w:val="shorttext"/>
          <w:rFonts w:ascii="Arial" w:hAnsi="Arial" w:cs="Times New Roman"/>
          <w:sz w:val="24"/>
          <w:szCs w:val="24"/>
        </w:rPr>
        <w:t xml:space="preserve"> colorectal cancer tissues and</w:t>
      </w:r>
      <w:r w:rsidR="4029D0EE" w:rsidRPr="004B7BC2">
        <w:rPr>
          <w:rStyle w:val="shorttext"/>
          <w:rFonts w:ascii="Arial" w:hAnsi="Arial" w:cs="Times New Roman"/>
          <w:sz w:val="24"/>
          <w:szCs w:val="24"/>
        </w:rPr>
        <w:t xml:space="preserve"> </w:t>
      </w:r>
      <w:r w:rsidR="00AF541F" w:rsidRPr="004B7BC2">
        <w:rPr>
          <w:rStyle w:val="shorttext"/>
          <w:rFonts w:ascii="Arial" w:hAnsi="Arial" w:cs="Times New Roman"/>
          <w:sz w:val="24"/>
          <w:szCs w:val="24"/>
        </w:rPr>
        <w:t xml:space="preserve">peripheral blood samples of </w:t>
      </w:r>
      <w:r w:rsidR="00AF541F" w:rsidRPr="004B7BC2">
        <w:rPr>
          <w:rFonts w:ascii="Arial" w:eastAsia="Times New Roman" w:hAnsi="Arial" w:cs="Times New Roman"/>
          <w:sz w:val="24"/>
          <w:szCs w:val="24"/>
        </w:rPr>
        <w:t xml:space="preserve">the same </w:t>
      </w:r>
      <w:r w:rsidR="00AF541F" w:rsidRPr="004B7BC2">
        <w:rPr>
          <w:rStyle w:val="shorttext"/>
          <w:rFonts w:ascii="Arial" w:hAnsi="Arial" w:cs="Times New Roman"/>
          <w:sz w:val="24"/>
          <w:szCs w:val="24"/>
        </w:rPr>
        <w:t xml:space="preserve">patients, but not in healthy control </w:t>
      </w:r>
      <w:r w:rsidR="00926F8D" w:rsidRPr="004B7BC2">
        <w:rPr>
          <w:rStyle w:val="shorttext"/>
          <w:rFonts w:ascii="Arial" w:hAnsi="Arial" w:cs="Times New Roman"/>
          <w:sz w:val="24"/>
          <w:szCs w:val="24"/>
        </w:rPr>
        <w:fldChar w:fldCharType="begin"/>
      </w:r>
      <w:r w:rsidR="003D5AD4" w:rsidRPr="004B7BC2">
        <w:rPr>
          <w:rStyle w:val="shorttext"/>
          <w:rFonts w:ascii="Arial" w:hAnsi="Arial" w:cs="Times New Roman"/>
          <w:sz w:val="24"/>
          <w:szCs w:val="24"/>
        </w:rPr>
        <w:instrText xml:space="preserve"> ADDIN EN.CITE &lt;EndNote&gt;&lt;Cite&gt;&lt;Author&gt;Nissan&lt;/Author&gt;&lt;Year&gt;2012&lt;/Year&gt;&lt;RecNum&gt;20&lt;/RecNum&gt;&lt;DisplayText&gt;[29]&lt;/DisplayText&gt;&lt;record&gt;&lt;rec-number&gt;20&lt;/rec-number&gt;&lt;foreign-keys&gt;&lt;key app="EN" db-id="5vatfddv09wzz6etermxswt5awpwexr2vpze" timestamp="1544655400"&gt;20&lt;/key&gt;&lt;/foreign-keys&gt;&lt;ref-type name="Journal Article"&gt;17&lt;/ref-type&gt;&lt;contributors&gt;&lt;authors&gt;&lt;author&gt;Nissan, Aviram&lt;/author&gt;&lt;author&gt;Stojadinovic, Alexander&lt;/author&gt;&lt;author&gt;Mitrani</w:instrText>
      </w:r>
      <w:r w:rsidR="003D5AD4" w:rsidRPr="004B7BC2">
        <w:rPr>
          <w:rStyle w:val="shorttext"/>
          <w:rFonts w:ascii="Cambria Math" w:hAnsi="Cambria Math" w:cs="Cambria Math"/>
          <w:sz w:val="24"/>
          <w:szCs w:val="24"/>
        </w:rPr>
        <w:instrText>‐</w:instrText>
      </w:r>
      <w:r w:rsidR="003D5AD4" w:rsidRPr="004B7BC2">
        <w:rPr>
          <w:rStyle w:val="shorttext"/>
          <w:rFonts w:ascii="Arial" w:hAnsi="Arial" w:cs="Times New Roman"/>
          <w:sz w:val="24"/>
          <w:szCs w:val="24"/>
        </w:rPr>
        <w:instrText>Rosenbaum, Stella&lt;/author&gt;&lt;author&gt;Halle, David&lt;/author&gt;&lt;author&gt;Grinbaum, Ronit&lt;/author&gt;&lt;author&gt;Roistacher, Marina&lt;/author&gt;&lt;author&gt;Bochem, Andrea&lt;/author&gt;&lt;author&gt;Dayanc, Baris Emre&lt;/author&gt;&lt;author&gt;Ritter, Gerd&lt;/author&gt;&lt;author&gt;Gomceli, Ismail&lt;/author&gt;&lt;/authors&gt;&lt;/contributors&gt;&lt;titles&gt;&lt;title&gt;Colon cancer associated transcript</w:instrText>
      </w:r>
      <w:r w:rsidR="003D5AD4" w:rsidRPr="004B7BC2">
        <w:rPr>
          <w:rStyle w:val="shorttext"/>
          <w:rFonts w:ascii="Cambria Math" w:hAnsi="Cambria Math" w:cs="Cambria Math"/>
          <w:sz w:val="24"/>
          <w:szCs w:val="24"/>
        </w:rPr>
        <w:instrText>‐</w:instrText>
      </w:r>
      <w:r w:rsidR="003D5AD4" w:rsidRPr="004B7BC2">
        <w:rPr>
          <w:rStyle w:val="shorttext"/>
          <w:rFonts w:ascii="Arial" w:hAnsi="Arial" w:cs="Times New Roman"/>
          <w:sz w:val="24"/>
          <w:szCs w:val="24"/>
        </w:rPr>
        <w:instrText>1: A novel RNA expressed in malignant and pre</w:instrText>
      </w:r>
      <w:r w:rsidR="003D5AD4" w:rsidRPr="004B7BC2">
        <w:rPr>
          <w:rStyle w:val="shorttext"/>
          <w:rFonts w:ascii="Cambria Math" w:hAnsi="Cambria Math" w:cs="Cambria Math"/>
          <w:sz w:val="24"/>
          <w:szCs w:val="24"/>
        </w:rPr>
        <w:instrText>‐</w:instrText>
      </w:r>
      <w:r w:rsidR="003D5AD4" w:rsidRPr="004B7BC2">
        <w:rPr>
          <w:rStyle w:val="shorttext"/>
          <w:rFonts w:ascii="Arial" w:hAnsi="Arial" w:cs="Times New Roman"/>
          <w:sz w:val="24"/>
          <w:szCs w:val="24"/>
        </w:rPr>
        <w:instrText>malignant human tissues&lt;/title&gt;&lt;secondary-title&gt;International journal of cancer&lt;/secondary-title&gt;&lt;/titles&gt;&lt;periodical&gt;&lt;full-title&gt;International journal of cancer&lt;/full-title&gt;&lt;/periodical&gt;&lt;pages&gt;1598-1606&lt;/pages&gt;&lt;volume&gt;130&lt;/volume&gt;&lt;number&gt;7&lt;/number&gt;&lt;dates&gt;&lt;year&gt;2012&lt;/year&gt;&lt;/dates&gt;&lt;isbn&gt;0020-7136&lt;/isbn&gt;&lt;urls&gt;&lt;/urls&gt;&lt;/record&gt;&lt;/Cite&gt;&lt;/EndNote&gt;</w:instrText>
      </w:r>
      <w:r w:rsidR="00926F8D" w:rsidRPr="004B7BC2">
        <w:rPr>
          <w:rStyle w:val="shorttext"/>
          <w:rFonts w:ascii="Arial" w:hAnsi="Arial" w:cs="Times New Roman"/>
          <w:sz w:val="24"/>
          <w:szCs w:val="24"/>
        </w:rPr>
        <w:fldChar w:fldCharType="separate"/>
      </w:r>
      <w:r w:rsidR="003D5AD4" w:rsidRPr="004B7BC2">
        <w:rPr>
          <w:rStyle w:val="shorttext"/>
          <w:rFonts w:ascii="Arial" w:hAnsi="Arial" w:cs="Times New Roman"/>
          <w:noProof/>
          <w:sz w:val="24"/>
          <w:szCs w:val="24"/>
        </w:rPr>
        <w:t>[</w:t>
      </w:r>
      <w:hyperlink w:anchor="_ENREF_29" w:tooltip="Nissan, 2012 #20" w:history="1">
        <w:r w:rsidR="00636743" w:rsidRPr="004B7BC2">
          <w:rPr>
            <w:rStyle w:val="shorttext"/>
            <w:rFonts w:ascii="Arial" w:hAnsi="Arial" w:cs="Times New Roman"/>
            <w:noProof/>
            <w:sz w:val="24"/>
            <w:szCs w:val="24"/>
          </w:rPr>
          <w:t>29</w:t>
        </w:r>
      </w:hyperlink>
      <w:r w:rsidR="003D5AD4" w:rsidRPr="004B7BC2">
        <w:rPr>
          <w:rStyle w:val="shorttext"/>
          <w:rFonts w:ascii="Arial" w:hAnsi="Arial" w:cs="Times New Roman"/>
          <w:noProof/>
          <w:sz w:val="24"/>
          <w:szCs w:val="24"/>
        </w:rPr>
        <w:t>]</w:t>
      </w:r>
      <w:r w:rsidR="00926F8D" w:rsidRPr="004B7BC2">
        <w:rPr>
          <w:rStyle w:val="shorttext"/>
          <w:rFonts w:ascii="Arial" w:hAnsi="Arial" w:cs="Times New Roman"/>
          <w:sz w:val="24"/>
          <w:szCs w:val="24"/>
        </w:rPr>
        <w:fldChar w:fldCharType="end"/>
      </w:r>
      <w:r w:rsidR="00AF541F" w:rsidRPr="004B7BC2">
        <w:rPr>
          <w:rStyle w:val="shorttext"/>
          <w:rFonts w:ascii="Arial" w:hAnsi="Arial" w:cs="Times New Roman"/>
          <w:sz w:val="24"/>
          <w:szCs w:val="24"/>
        </w:rPr>
        <w:t xml:space="preserve">. </w:t>
      </w:r>
      <w:r w:rsidR="000F51DE" w:rsidRPr="004B7BC2">
        <w:rPr>
          <w:rStyle w:val="shorttext"/>
          <w:rFonts w:ascii="Arial" w:hAnsi="Arial" w:cs="Times New Roman"/>
          <w:sz w:val="24"/>
          <w:szCs w:val="24"/>
        </w:rPr>
        <w:t xml:space="preserve">The extremely expression of this lncRNA in stomach adenocarcinoma was reported </w:t>
      </w:r>
      <w:r w:rsidR="00926F8D" w:rsidRPr="004B7BC2">
        <w:rPr>
          <w:rStyle w:val="shorttext"/>
          <w:rFonts w:ascii="Arial" w:hAnsi="Arial" w:cs="Times New Roman"/>
          <w:sz w:val="24"/>
          <w:szCs w:val="24"/>
        </w:rPr>
        <w:fldChar w:fldCharType="begin"/>
      </w:r>
      <w:r w:rsidR="000F51DE" w:rsidRPr="004B7BC2">
        <w:rPr>
          <w:rStyle w:val="shorttext"/>
          <w:rFonts w:ascii="Arial" w:hAnsi="Arial" w:cs="Times New Roman"/>
          <w:sz w:val="24"/>
          <w:szCs w:val="24"/>
        </w:rPr>
        <w:instrText xml:space="preserve"> ADDIN EN.CITE &lt;EndNote&gt;&lt;Cite&gt;&lt;Author&gt;Ding&lt;/Author&gt;&lt;Year&gt;2014&lt;/Year&gt;&lt;RecNum&gt;16&lt;/RecNum&gt;&lt;DisplayText&gt;[14]&lt;/DisplayText&gt;&lt;record&gt;&lt;rec-number&gt;16&lt;/rec-number&gt;&lt;foreign-keys&gt;&lt;key app="EN" db-id="5vatfddv09wzz6etermxswt5awpwexr2vpze" timestamp="1544655399"&gt;16&lt;/key&gt;&lt;/foreign-keys&gt;&lt;ref-type name="Journal Article"&gt;17&lt;/ref-type&gt;&lt;contributors&gt;&lt;authors&gt;&lt;author&gt;Ding, Jian&lt;/author&gt;&lt;author&gt;Li, Dan&lt;/author&gt;&lt;author&gt;Gong, Minzhen&lt;/author&gt;&lt;author&gt;Wang, Jinpo&lt;/author&gt;&lt;author&gt;Huang, Xunru&lt;/author&gt;&lt;author&gt;Wu, Ting&lt;/author&gt;&lt;author&gt;Wang, Chengdang&lt;/author&gt;&lt;/authors&gt;&lt;/contributors&gt;&lt;titles&gt;&lt;title&gt;Expression and clinical significance of the long non-coding RNA PVT1 in human gastric cancer&lt;/title&gt;&lt;secondary-title&gt;OncoTargets and therapy&lt;/secondary-title&gt;&lt;/titles&gt;&lt;periodical&gt;&lt;full-title&gt;OncoTargets and therapy&lt;/full-title&gt;&lt;/periodical&gt;&lt;pages&gt;1625&lt;/pages&gt;&lt;volume&gt;7&lt;/volume&gt;&lt;dates&gt;&lt;year&gt;2014&lt;/year&gt;&lt;/dates&gt;&lt;urls&gt;&lt;/urls&gt;&lt;/record&gt;&lt;/Cite&gt;&lt;/EndNote&gt;</w:instrText>
      </w:r>
      <w:r w:rsidR="00926F8D" w:rsidRPr="004B7BC2">
        <w:rPr>
          <w:rStyle w:val="shorttext"/>
          <w:rFonts w:ascii="Arial" w:hAnsi="Arial" w:cs="Times New Roman"/>
          <w:sz w:val="24"/>
          <w:szCs w:val="24"/>
        </w:rPr>
        <w:fldChar w:fldCharType="separate"/>
      </w:r>
      <w:r w:rsidR="000F51DE" w:rsidRPr="004B7BC2">
        <w:rPr>
          <w:rStyle w:val="shorttext"/>
          <w:rFonts w:ascii="Arial" w:hAnsi="Arial" w:cs="Times New Roman"/>
          <w:noProof/>
          <w:sz w:val="24"/>
          <w:szCs w:val="24"/>
        </w:rPr>
        <w:t>[</w:t>
      </w:r>
      <w:hyperlink w:anchor="_ENREF_14" w:tooltip="Ding, 2014 #16" w:history="1">
        <w:r w:rsidR="00636743" w:rsidRPr="004B7BC2">
          <w:rPr>
            <w:rStyle w:val="shorttext"/>
            <w:rFonts w:ascii="Arial" w:hAnsi="Arial" w:cs="Times New Roman"/>
            <w:noProof/>
            <w:sz w:val="24"/>
            <w:szCs w:val="24"/>
          </w:rPr>
          <w:t>14</w:t>
        </w:r>
      </w:hyperlink>
      <w:r w:rsidR="000F51DE" w:rsidRPr="004B7BC2">
        <w:rPr>
          <w:rStyle w:val="shorttext"/>
          <w:rFonts w:ascii="Arial" w:hAnsi="Arial" w:cs="Times New Roman"/>
          <w:noProof/>
          <w:sz w:val="24"/>
          <w:szCs w:val="24"/>
        </w:rPr>
        <w:t>]</w:t>
      </w:r>
      <w:r w:rsidR="00926F8D" w:rsidRPr="004B7BC2">
        <w:rPr>
          <w:rStyle w:val="shorttext"/>
          <w:rFonts w:ascii="Arial" w:hAnsi="Arial" w:cs="Times New Roman"/>
          <w:sz w:val="24"/>
          <w:szCs w:val="24"/>
        </w:rPr>
        <w:fldChar w:fldCharType="end"/>
      </w:r>
      <w:r w:rsidR="000F51DE" w:rsidRPr="004B7BC2">
        <w:rPr>
          <w:rStyle w:val="shorttext"/>
          <w:rFonts w:ascii="Arial" w:hAnsi="Arial" w:cs="Times New Roman"/>
          <w:sz w:val="24"/>
          <w:szCs w:val="24"/>
        </w:rPr>
        <w:t>.</w:t>
      </w:r>
      <w:r w:rsidR="003807A3" w:rsidRPr="004B7BC2">
        <w:rPr>
          <w:rStyle w:val="shorttext"/>
          <w:rFonts w:ascii="Arial" w:hAnsi="Arial" w:cs="Times New Roman"/>
          <w:sz w:val="24"/>
          <w:szCs w:val="24"/>
        </w:rPr>
        <w:t xml:space="preserve"> </w:t>
      </w:r>
      <w:r w:rsidR="004E1E85" w:rsidRPr="004B7BC2">
        <w:rPr>
          <w:rStyle w:val="shorttext"/>
          <w:rFonts w:ascii="Arial" w:hAnsi="Arial" w:cs="Times New Roman"/>
          <w:sz w:val="24"/>
          <w:szCs w:val="24"/>
        </w:rPr>
        <w:t xml:space="preserve">Another research reports that expression of CCAT1 were markedly increased in breast cancer tissues </w:t>
      </w:r>
      <w:r w:rsidR="00926F8D" w:rsidRPr="004B7BC2">
        <w:rPr>
          <w:rStyle w:val="shorttext"/>
          <w:rFonts w:ascii="Arial" w:hAnsi="Arial" w:cs="Times New Roman"/>
          <w:sz w:val="24"/>
          <w:szCs w:val="24"/>
        </w:rPr>
        <w:fldChar w:fldCharType="begin"/>
      </w:r>
      <w:r w:rsidR="003D5AD4" w:rsidRPr="004B7BC2">
        <w:rPr>
          <w:rStyle w:val="shorttext"/>
          <w:rFonts w:ascii="Arial" w:hAnsi="Arial" w:cs="Times New Roman"/>
          <w:sz w:val="24"/>
          <w:szCs w:val="24"/>
        </w:rPr>
        <w:instrText xml:space="preserve"> ADDIN EN.CITE &lt;EndNote&gt;&lt;Cite&gt;&lt;Author&gt;Zhang&lt;/Author&gt;&lt;Year&gt;2015&lt;/Year&gt;&lt;RecNum&gt;23&lt;/RecNum&gt;&lt;DisplayText&gt;[30]&lt;/DisplayText&gt;&lt;record&gt;&lt;rec-number&gt;23&lt;/rec-number&gt;&lt;foreign-keys&gt;&lt;key app="EN" db-id="5vatfddv09wzz6etermxswt5awpwexr2vpze" timestamp="1544655401"&gt;23&lt;/key&gt;&lt;/foreign-keys&gt;&lt;ref-type name="Journal Article"&gt;17&lt;/ref-type&gt;&lt;contributors&gt;&lt;authors&gt;&lt;author&gt;Zhang, Xin-Feng&lt;/author&gt;&lt;author&gt;Liu, Ting&lt;/author&gt;&lt;author&gt;Li, Yang&lt;/author&gt;&lt;author&gt;Li, Su&lt;/author&gt;&lt;/authors&gt;&lt;/contributors&gt;&lt;titles&gt;&lt;title&gt;Overexpression of long non-coding RNA CCAT1 is a novel biomarker of poor prognosis in patients with breast cancer&lt;/title&gt;&lt;secondary-title&gt;International journal of clinical and experimental pathology&lt;/secondary-title&gt;&lt;/titles&gt;&lt;periodical&gt;&lt;full-title&gt;International journal of clinical and experimental pathology&lt;/full-title&gt;&lt;/periodical&gt;&lt;pages&gt;9440&lt;/pages&gt;&lt;volume&gt;8&lt;/volume&gt;&lt;number&gt;8&lt;/number&gt;&lt;dates&gt;&lt;year&gt;2015&lt;/year&gt;&lt;/dates&gt;&lt;urls&gt;&lt;/urls&gt;&lt;/record&gt;&lt;/Cite&gt;&lt;/EndNote&gt;</w:instrText>
      </w:r>
      <w:r w:rsidR="00926F8D" w:rsidRPr="004B7BC2">
        <w:rPr>
          <w:rStyle w:val="shorttext"/>
          <w:rFonts w:ascii="Arial" w:hAnsi="Arial" w:cs="Times New Roman"/>
          <w:sz w:val="24"/>
          <w:szCs w:val="24"/>
        </w:rPr>
        <w:fldChar w:fldCharType="separate"/>
      </w:r>
      <w:r w:rsidR="003D5AD4" w:rsidRPr="004B7BC2">
        <w:rPr>
          <w:rStyle w:val="shorttext"/>
          <w:rFonts w:ascii="Arial" w:hAnsi="Arial" w:cs="Times New Roman"/>
          <w:noProof/>
          <w:sz w:val="24"/>
          <w:szCs w:val="24"/>
        </w:rPr>
        <w:t>[</w:t>
      </w:r>
      <w:hyperlink w:anchor="_ENREF_30" w:tooltip="Zhang, 2015 #23" w:history="1">
        <w:r w:rsidR="00636743" w:rsidRPr="004B7BC2">
          <w:rPr>
            <w:rStyle w:val="shorttext"/>
            <w:rFonts w:ascii="Arial" w:hAnsi="Arial" w:cs="Times New Roman"/>
            <w:noProof/>
            <w:sz w:val="24"/>
            <w:szCs w:val="24"/>
          </w:rPr>
          <w:t>30</w:t>
        </w:r>
      </w:hyperlink>
      <w:r w:rsidR="003D5AD4" w:rsidRPr="004B7BC2">
        <w:rPr>
          <w:rStyle w:val="shorttext"/>
          <w:rFonts w:ascii="Arial" w:hAnsi="Arial" w:cs="Times New Roman"/>
          <w:noProof/>
          <w:sz w:val="24"/>
          <w:szCs w:val="24"/>
        </w:rPr>
        <w:t>]</w:t>
      </w:r>
      <w:r w:rsidR="00926F8D" w:rsidRPr="004B7BC2">
        <w:rPr>
          <w:rStyle w:val="shorttext"/>
          <w:rFonts w:ascii="Arial" w:hAnsi="Arial" w:cs="Times New Roman"/>
          <w:sz w:val="24"/>
          <w:szCs w:val="24"/>
        </w:rPr>
        <w:fldChar w:fldCharType="end"/>
      </w:r>
      <w:r w:rsidR="004E1E85" w:rsidRPr="004B7BC2">
        <w:rPr>
          <w:rStyle w:val="shorttext"/>
          <w:rFonts w:ascii="Arial" w:hAnsi="Arial" w:cs="Times New Roman"/>
          <w:sz w:val="24"/>
          <w:szCs w:val="24"/>
        </w:rPr>
        <w:t xml:space="preserve">. </w:t>
      </w:r>
      <w:r w:rsidR="003807A3" w:rsidRPr="004B7BC2">
        <w:rPr>
          <w:rStyle w:val="shorttext"/>
          <w:rFonts w:ascii="Arial" w:hAnsi="Arial" w:cs="Times New Roman"/>
          <w:sz w:val="24"/>
          <w:szCs w:val="24"/>
        </w:rPr>
        <w:t xml:space="preserve">LncRNA CCAT1 levels similarly in gastric cancer tissues were extremely higher than in adjacent normal tissues </w:t>
      </w:r>
      <w:r w:rsidR="00926F8D" w:rsidRPr="004B7BC2">
        <w:rPr>
          <w:rStyle w:val="shorttext"/>
          <w:rFonts w:ascii="Arial" w:hAnsi="Arial" w:cs="Times New Roman"/>
          <w:sz w:val="24"/>
          <w:szCs w:val="24"/>
        </w:rPr>
        <w:fldChar w:fldCharType="begin"/>
      </w:r>
      <w:r w:rsidR="003D5AD4" w:rsidRPr="004B7BC2">
        <w:rPr>
          <w:rStyle w:val="shorttext"/>
          <w:rFonts w:ascii="Arial" w:hAnsi="Arial" w:cs="Times New Roman"/>
          <w:sz w:val="24"/>
          <w:szCs w:val="24"/>
        </w:rPr>
        <w:instrText xml:space="preserve"> ADDIN EN.CITE &lt;EndNote&gt;&lt;Cite&gt;&lt;Author&gt;Yang&lt;/Author&gt;&lt;Year&gt;2013&lt;/Year&gt;&lt;RecNum&gt;43&lt;/RecNum&gt;&lt;DisplayText&gt;[31]&lt;/DisplayText&gt;&lt;record&gt;&lt;rec-number&gt;43&lt;/rec-number&gt;&lt;foreign-keys&gt;&lt;key app="EN" db-id="5vatfddv09wzz6etermxswt5awpwexr2vpze" timestamp="1547976799"&gt;43&lt;/key&gt;&lt;/foreign-keys&gt;&lt;ref-type name="Journal Article"&gt;17&lt;/ref-type&gt;&lt;contributors&gt;&lt;authors&gt;&lt;author&gt;Yang, Feng&lt;/author&gt;&lt;author&gt;Xue, Xuchao&lt;/author&gt;&lt;author&gt;Bi, Jianwei&lt;/author&gt;&lt;author&gt;Zheng, Luming&lt;/author&gt;&lt;author&gt;Zhi, Kangkang&lt;/author&gt;&lt;author&gt;Gu, Yan&lt;/author&gt;&lt;author&gt;Fang, Guoen&lt;/author&gt;&lt;/authors&gt;&lt;/contributors&gt;&lt;titles&gt;&lt;title&gt;Long noncoding RNA CCAT1, which could be activated by c-Myc, promotes the progression of gastric carcinoma&lt;/title&gt;&lt;secondary-title&gt;Journal of cancer research and clinical oncology&lt;/secondary-title&gt;&lt;/titles&gt;&lt;periodical&gt;&lt;full-title&gt;Journal of cancer research and clinical oncology&lt;/full-title&gt;&lt;/periodical&gt;&lt;pages&gt;437-445&lt;/pages&gt;&lt;volume&gt;139&lt;/volume&gt;&lt;number&gt;3&lt;/number&gt;&lt;dates&gt;&lt;year&gt;2013&lt;/year&gt;&lt;/dates&gt;&lt;isbn&gt;0171-5216&lt;/isbn&gt;&lt;urls&gt;&lt;/urls&gt;&lt;/record&gt;&lt;/Cite&gt;&lt;/EndNote&gt;</w:instrText>
      </w:r>
      <w:r w:rsidR="00926F8D" w:rsidRPr="004B7BC2">
        <w:rPr>
          <w:rStyle w:val="shorttext"/>
          <w:rFonts w:ascii="Arial" w:hAnsi="Arial" w:cs="Times New Roman"/>
          <w:sz w:val="24"/>
          <w:szCs w:val="24"/>
        </w:rPr>
        <w:fldChar w:fldCharType="separate"/>
      </w:r>
      <w:r w:rsidR="003D5AD4" w:rsidRPr="004B7BC2">
        <w:rPr>
          <w:rStyle w:val="shorttext"/>
          <w:rFonts w:ascii="Arial" w:hAnsi="Arial" w:cs="Times New Roman"/>
          <w:noProof/>
          <w:sz w:val="24"/>
          <w:szCs w:val="24"/>
        </w:rPr>
        <w:t>[</w:t>
      </w:r>
      <w:hyperlink w:anchor="_ENREF_31" w:tooltip="Yang, 2013 #43" w:history="1">
        <w:r w:rsidR="00636743" w:rsidRPr="004B7BC2">
          <w:rPr>
            <w:rStyle w:val="shorttext"/>
            <w:rFonts w:ascii="Arial" w:hAnsi="Arial" w:cs="Times New Roman"/>
            <w:noProof/>
            <w:sz w:val="24"/>
            <w:szCs w:val="24"/>
          </w:rPr>
          <w:t>31</w:t>
        </w:r>
      </w:hyperlink>
      <w:r w:rsidR="003D5AD4" w:rsidRPr="004B7BC2">
        <w:rPr>
          <w:rStyle w:val="shorttext"/>
          <w:rFonts w:ascii="Arial" w:hAnsi="Arial" w:cs="Times New Roman"/>
          <w:noProof/>
          <w:sz w:val="24"/>
          <w:szCs w:val="24"/>
        </w:rPr>
        <w:t>]</w:t>
      </w:r>
      <w:r w:rsidR="00926F8D" w:rsidRPr="004B7BC2">
        <w:rPr>
          <w:rStyle w:val="shorttext"/>
          <w:rFonts w:ascii="Arial" w:hAnsi="Arial" w:cs="Times New Roman"/>
          <w:sz w:val="24"/>
          <w:szCs w:val="24"/>
        </w:rPr>
        <w:fldChar w:fldCharType="end"/>
      </w:r>
      <w:r w:rsidR="00BC0183" w:rsidRPr="004B7BC2">
        <w:rPr>
          <w:rStyle w:val="shorttext"/>
          <w:rFonts w:ascii="Arial" w:hAnsi="Arial" w:cs="Times New Roman"/>
          <w:sz w:val="24"/>
          <w:szCs w:val="24"/>
        </w:rPr>
        <w:t>.</w:t>
      </w:r>
      <w:r w:rsidR="003807A3" w:rsidRPr="004B7BC2">
        <w:rPr>
          <w:rStyle w:val="shorttext"/>
          <w:rFonts w:ascii="Arial" w:hAnsi="Arial" w:cs="Times New Roman"/>
          <w:sz w:val="24"/>
          <w:szCs w:val="24"/>
        </w:rPr>
        <w:t xml:space="preserve"> They also demonstrated that the over-expression of CCAT1 </w:t>
      </w:r>
      <w:r w:rsidR="00067A2F" w:rsidRPr="004B7BC2">
        <w:rPr>
          <w:rStyle w:val="shorttext"/>
          <w:rFonts w:ascii="Arial" w:hAnsi="Arial" w:cs="Times New Roman"/>
          <w:sz w:val="24"/>
          <w:szCs w:val="24"/>
        </w:rPr>
        <w:t>enhances</w:t>
      </w:r>
      <w:r w:rsidR="003807A3" w:rsidRPr="004B7BC2">
        <w:rPr>
          <w:rStyle w:val="shorttext"/>
          <w:rFonts w:ascii="Arial" w:hAnsi="Arial" w:cs="Times New Roman"/>
          <w:sz w:val="24"/>
          <w:szCs w:val="24"/>
        </w:rPr>
        <w:t xml:space="preserve"> cancer cell proliferation and migration</w:t>
      </w:r>
      <w:r w:rsidR="00067A2F" w:rsidRPr="004B7BC2">
        <w:rPr>
          <w:rStyle w:val="shorttext"/>
          <w:rFonts w:ascii="Arial" w:hAnsi="Arial" w:cs="Times New Roman"/>
          <w:sz w:val="24"/>
          <w:szCs w:val="24"/>
        </w:rPr>
        <w:t>, while its silencing</w:t>
      </w:r>
      <w:r w:rsidR="004771E9" w:rsidRPr="004B7BC2">
        <w:rPr>
          <w:rStyle w:val="shorttext"/>
          <w:rFonts w:ascii="Arial" w:hAnsi="Arial" w:cs="Times New Roman"/>
          <w:sz w:val="24"/>
          <w:szCs w:val="24"/>
        </w:rPr>
        <w:t xml:space="preserve"> results in reduction of cell proliferation and migration</w:t>
      </w:r>
      <w:r w:rsidR="00960C66" w:rsidRPr="004B7BC2">
        <w:rPr>
          <w:rStyle w:val="shorttext"/>
          <w:rFonts w:ascii="Arial" w:hAnsi="Arial" w:cs="Times New Roman"/>
          <w:sz w:val="24"/>
          <w:szCs w:val="24"/>
        </w:rPr>
        <w:t xml:space="preserve">. </w:t>
      </w:r>
    </w:p>
    <w:p w:rsidR="00042C75" w:rsidRPr="004B7BC2" w:rsidRDefault="008D2442" w:rsidP="00636743">
      <w:pPr>
        <w:spacing w:after="0" w:line="360" w:lineRule="auto"/>
        <w:jc w:val="both"/>
        <w:rPr>
          <w:rStyle w:val="shorttext"/>
        </w:rPr>
      </w:pPr>
      <w:r w:rsidRPr="004B7BC2">
        <w:rPr>
          <w:rStyle w:val="shorttext"/>
          <w:rFonts w:ascii="Arial" w:hAnsi="Arial" w:cs="Times New Roman"/>
          <w:sz w:val="24"/>
          <w:szCs w:val="24"/>
        </w:rPr>
        <w:t>The up-regulation of PVT1 in multiple cancers may be outcome of the amplification and translocation of 8q24 region.</w:t>
      </w:r>
      <w:r w:rsidR="00042C75" w:rsidRPr="004B7BC2">
        <w:rPr>
          <w:rStyle w:val="shorttext"/>
          <w:rFonts w:ascii="Arial" w:hAnsi="Arial" w:cs="Times New Roman"/>
          <w:sz w:val="24"/>
          <w:szCs w:val="24"/>
        </w:rPr>
        <w:t xml:space="preserve"> A cluster of miRNAs including miRNA1204, miRNA1205, miRNA1206, miRNA1207, and miRNA1208 are located within PVT1 locus. </w:t>
      </w:r>
      <w:r w:rsidRPr="004B7BC2">
        <w:rPr>
          <w:rStyle w:val="shorttext"/>
          <w:rFonts w:ascii="Arial" w:hAnsi="Arial" w:cs="Times New Roman"/>
          <w:sz w:val="24"/>
          <w:szCs w:val="24"/>
        </w:rPr>
        <w:t>PVT1 controls the MYC protein stability which acts as a transcription factor and lead to an increased PVT1 transcript. The simultaneous expression of MYC and PVT1 promotes cancer cell proliferation. It is demonstrated that the c</w:t>
      </w:r>
      <w:r w:rsidRPr="004B7BC2">
        <w:rPr>
          <w:rFonts w:ascii="Arial" w:eastAsia="Calibri" w:hAnsi="Arial" w:cs="Times New Roman"/>
          <w:sz w:val="24"/>
          <w:szCs w:val="24"/>
        </w:rPr>
        <w:t xml:space="preserve">o-expression of MYC and PVT1 in </w:t>
      </w:r>
      <w:r w:rsidRPr="004B7BC2">
        <w:rPr>
          <w:rStyle w:val="shorttext"/>
          <w:rFonts w:ascii="Arial" w:hAnsi="Arial" w:cs="Times New Roman"/>
          <w:sz w:val="24"/>
          <w:szCs w:val="24"/>
        </w:rPr>
        <w:t xml:space="preserve">HER2-positive breast cancer patients plays a key role in driving tumor </w:t>
      </w:r>
      <w:r w:rsidR="00926F8D" w:rsidRPr="004B7BC2">
        <w:rPr>
          <w:rFonts w:ascii="Arial" w:hAnsi="Arial" w:cs="Times New Roman"/>
          <w:sz w:val="24"/>
          <w:szCs w:val="24"/>
        </w:rPr>
        <w:fldChar w:fldCharType="begin"/>
      </w:r>
      <w:r w:rsidRPr="004B7BC2">
        <w:rPr>
          <w:rFonts w:ascii="Arial" w:hAnsi="Arial" w:cs="Times New Roman"/>
          <w:sz w:val="24"/>
          <w:szCs w:val="24"/>
        </w:rPr>
        <w:instrText xml:space="preserve"> ADDIN EN.CITE &lt;EndNote&gt;&lt;Cite&gt;&lt;Author&gt;Borg&lt;/Author&gt;&lt;Year&gt;1992&lt;/Year&gt;&lt;RecNum&gt;28&lt;/RecNum&gt;&lt;DisplayText&gt;[32]&lt;/DisplayText&gt;&lt;record&gt;&lt;rec-number&gt;28&lt;/rec-number&gt;&lt;foreign-keys&gt;&lt;key app="EN" db-id="5vatfddv09wzz6etermxswt5awpwexr2vpze" timestamp="1544655402"&gt;28&lt;/key&gt;&lt;/foreign-keys&gt;&lt;ref-type name="Journal Article"&gt;17&lt;/ref-type&gt;&lt;contributors&gt;&lt;authors&gt;&lt;author&gt;Borg, Åke&lt;/author&gt;&lt;author&gt;Baldetorp, Bo&lt;/author&gt;&lt;author&gt;Fernö, Mårten&lt;/author&gt;&lt;author&gt;Olsson, Håkan&lt;/author&gt;&lt;author&gt;Sigurdsson, Helgi&lt;/author&gt;&lt;/authors&gt;&lt;/contributors&gt;&lt;titles&gt;&lt;title&gt;c</w:instrText>
      </w:r>
      <w:r w:rsidRPr="004B7BC2">
        <w:rPr>
          <w:rFonts w:ascii="Cambria Math" w:hAnsi="Cambria Math" w:cs="Cambria Math"/>
          <w:sz w:val="24"/>
          <w:szCs w:val="24"/>
        </w:rPr>
        <w:instrText>‐</w:instrText>
      </w:r>
      <w:r w:rsidRPr="004B7BC2">
        <w:rPr>
          <w:rFonts w:ascii="Arial" w:hAnsi="Arial" w:cs="Times New Roman"/>
          <w:sz w:val="24"/>
          <w:szCs w:val="24"/>
        </w:rPr>
        <w:instrText>myc amplification is an independent prognostic factor in postmenopausal breast cancer&lt;/title&gt;&lt;secondary-title&gt;International journal of cancer&lt;/secondary-title&gt;&lt;/titles&gt;&lt;periodical&gt;&lt;full-title&gt;International journal of cancer&lt;/full-title&gt;&lt;/periodical&gt;&lt;pages&gt;687-691&lt;/pages&gt;&lt;volume&gt;51&lt;/volume&gt;&lt;number&gt;5&lt;/number&gt;&lt;dates&gt;&lt;year&gt;1992&lt;/year&gt;&lt;/dates&gt;&lt;isbn&gt;0020-7136&lt;/isbn&gt;&lt;urls&gt;&lt;/urls&gt;&lt;/record&gt;&lt;/Cite&gt;&lt;/EndNote&gt;</w:instrText>
      </w:r>
      <w:r w:rsidR="00926F8D" w:rsidRPr="00926F8D">
        <w:rPr>
          <w:rStyle w:val="shorttext"/>
        </w:rPr>
        <w:fldChar w:fldCharType="separate"/>
      </w:r>
      <w:r w:rsidRPr="004B7BC2">
        <w:rPr>
          <w:rStyle w:val="shorttext"/>
          <w:rFonts w:ascii="Arial" w:hAnsi="Arial" w:cs="Times New Roman"/>
          <w:noProof/>
          <w:sz w:val="24"/>
          <w:szCs w:val="24"/>
        </w:rPr>
        <w:t>[</w:t>
      </w:r>
      <w:hyperlink w:anchor="_ENREF_32" w:tooltip="Borg, 1992 #28" w:history="1">
        <w:r w:rsidR="00636743" w:rsidRPr="004B7BC2">
          <w:rPr>
            <w:rStyle w:val="shorttext"/>
            <w:rFonts w:ascii="Arial" w:hAnsi="Arial" w:cs="Times New Roman"/>
            <w:noProof/>
            <w:sz w:val="24"/>
            <w:szCs w:val="24"/>
          </w:rPr>
          <w:t>32</w:t>
        </w:r>
      </w:hyperlink>
      <w:r w:rsidRPr="004B7BC2">
        <w:rPr>
          <w:rStyle w:val="shorttext"/>
          <w:rFonts w:ascii="Arial" w:hAnsi="Arial" w:cs="Times New Roman"/>
          <w:noProof/>
          <w:sz w:val="24"/>
          <w:szCs w:val="24"/>
        </w:rPr>
        <w:t>]</w:t>
      </w:r>
      <w:r w:rsidR="00926F8D" w:rsidRPr="004B7BC2">
        <w:rPr>
          <w:rFonts w:ascii="Arial" w:hAnsi="Arial" w:cs="Times New Roman"/>
          <w:sz w:val="24"/>
          <w:szCs w:val="24"/>
        </w:rPr>
        <w:fldChar w:fldCharType="end"/>
      </w:r>
      <w:r w:rsidRPr="004B7BC2">
        <w:rPr>
          <w:rStyle w:val="shorttext"/>
          <w:rFonts w:ascii="Arial" w:hAnsi="Arial" w:cs="Times New Roman"/>
          <w:sz w:val="24"/>
          <w:szCs w:val="24"/>
        </w:rPr>
        <w:t xml:space="preserve">. However, PVT1 with the function of anti-apoptotic, in breast and ovarian cancers, acts independently of MYC </w:t>
      </w:r>
      <w:r w:rsidR="00926F8D" w:rsidRPr="004B7BC2">
        <w:rPr>
          <w:rStyle w:val="shorttext"/>
          <w:rFonts w:ascii="Arial" w:hAnsi="Arial" w:cs="Times New Roman"/>
          <w:sz w:val="24"/>
          <w:szCs w:val="24"/>
        </w:rPr>
        <w:fldChar w:fldCharType="begin"/>
      </w:r>
      <w:r w:rsidRPr="004B7BC2">
        <w:rPr>
          <w:rStyle w:val="shorttext"/>
          <w:rFonts w:ascii="Arial" w:hAnsi="Arial" w:cs="Times New Roman"/>
          <w:sz w:val="24"/>
          <w:szCs w:val="24"/>
        </w:rPr>
        <w:instrText xml:space="preserve"> ADDIN EN.CITE &lt;EndNote&gt;&lt;Cite&gt;&lt;Author&gt;Huppi&lt;/Author&gt;&lt;Year&gt;2012&lt;/Year&gt;&lt;RecNum&gt;30&lt;/RecNum&gt;&lt;DisplayText&gt;[33]&lt;/DisplayText&gt;&lt;record&gt;&lt;rec-number&gt;30&lt;/rec-number&gt;&lt;foreign-keys&gt;&lt;key app="EN" db-id="5vatfddv09wzz6etermxswt5awpwexr2vpze" timestamp="1544655402"&gt;30&lt;/key&gt;&lt;/foreign-keys&gt;&lt;ref-type name="Journal Article"&gt;17&lt;/ref-type&gt;&lt;contributors&gt;&lt;authors&gt;&lt;author&gt;Huppi, Konrad&lt;/author&gt;&lt;author&gt;Pitt, Jason J&lt;/author&gt;&lt;author&gt;Wahlberg, Brady M&lt;/author&gt;&lt;author&gt;Caplen, Natasha J&lt;/author&gt;&lt;/authors&gt;&lt;/contributors&gt;&lt;titles&gt;&lt;title&gt;The 8q24 gene desert: an oasis of non-coding transcriptional activity&lt;/title&gt;&lt;secondary-title&gt;Frontiers in genetics&lt;/secondary-title&gt;&lt;/titles&gt;&lt;periodical&gt;&lt;full-title&gt;Frontiers in genetics&lt;/full-title&gt;&lt;/periodical&gt;&lt;pages&gt;69&lt;/pages&gt;&lt;volume&gt;3&lt;/volume&gt;&lt;dates&gt;&lt;year&gt;2012&lt;/year&gt;&lt;/dates&gt;&lt;isbn&gt;1664-8021&lt;/isbn&gt;&lt;urls&gt;&lt;/urls&gt;&lt;/record&gt;&lt;/Cite&gt;&lt;/EndNote&gt;</w:instrText>
      </w:r>
      <w:r w:rsidR="00926F8D" w:rsidRPr="004B7BC2">
        <w:rPr>
          <w:rStyle w:val="shorttext"/>
          <w:rFonts w:ascii="Arial" w:hAnsi="Arial" w:cs="Times New Roman"/>
          <w:sz w:val="24"/>
          <w:szCs w:val="24"/>
        </w:rPr>
        <w:fldChar w:fldCharType="separate"/>
      </w:r>
      <w:r w:rsidRPr="004B7BC2">
        <w:rPr>
          <w:rStyle w:val="shorttext"/>
          <w:rFonts w:ascii="Arial" w:hAnsi="Arial" w:cs="Times New Roman"/>
          <w:noProof/>
          <w:sz w:val="24"/>
          <w:szCs w:val="24"/>
        </w:rPr>
        <w:t>[</w:t>
      </w:r>
      <w:hyperlink w:anchor="_ENREF_33" w:tooltip="Huppi, 2012 #30" w:history="1">
        <w:r w:rsidR="00636743" w:rsidRPr="004B7BC2">
          <w:rPr>
            <w:rStyle w:val="shorttext"/>
            <w:rFonts w:ascii="Arial" w:hAnsi="Arial" w:cs="Times New Roman"/>
            <w:noProof/>
            <w:sz w:val="24"/>
            <w:szCs w:val="24"/>
          </w:rPr>
          <w:t>33</w:t>
        </w:r>
      </w:hyperlink>
      <w:r w:rsidRPr="004B7BC2">
        <w:rPr>
          <w:rStyle w:val="shorttext"/>
          <w:rFonts w:ascii="Arial" w:hAnsi="Arial" w:cs="Times New Roman"/>
          <w:noProof/>
          <w:sz w:val="24"/>
          <w:szCs w:val="24"/>
        </w:rPr>
        <w:t>]</w:t>
      </w:r>
      <w:r w:rsidR="00926F8D" w:rsidRPr="004B7BC2">
        <w:rPr>
          <w:rStyle w:val="shorttext"/>
          <w:rFonts w:ascii="Arial" w:hAnsi="Arial" w:cs="Times New Roman"/>
          <w:sz w:val="24"/>
          <w:szCs w:val="24"/>
        </w:rPr>
        <w:fldChar w:fldCharType="end"/>
      </w:r>
      <w:r w:rsidRPr="004B7BC2">
        <w:rPr>
          <w:rStyle w:val="shorttext"/>
          <w:rFonts w:ascii="Arial" w:hAnsi="Arial" w:cs="Times New Roman"/>
          <w:sz w:val="24"/>
          <w:szCs w:val="24"/>
        </w:rPr>
        <w:t xml:space="preserve">. Since the inhibition of MYC alone failed to induce apoptosis </w:t>
      </w:r>
      <w:r w:rsidR="00926F8D" w:rsidRPr="004B7BC2">
        <w:rPr>
          <w:rFonts w:ascii="Arial" w:hAnsi="Arial" w:cs="Times New Roman"/>
          <w:sz w:val="24"/>
          <w:szCs w:val="24"/>
        </w:rPr>
        <w:fldChar w:fldCharType="begin"/>
      </w:r>
      <w:r w:rsidRPr="004B7BC2">
        <w:rPr>
          <w:rFonts w:ascii="Arial" w:hAnsi="Arial" w:cs="Times New Roman"/>
          <w:sz w:val="24"/>
          <w:szCs w:val="24"/>
        </w:rPr>
        <w:instrText xml:space="preserve"> ADDIN EN.CITE &lt;EndNote&gt;&lt;Cite&gt;&lt;Author&gt;Guan&lt;/Author&gt;&lt;Year&gt;2007&lt;/Year&gt;&lt;RecNum&gt;14&lt;/RecNum&gt;&lt;DisplayText&gt;[27]&lt;/DisplayText&gt;&lt;record&gt;&lt;rec-number&gt;14&lt;/rec-number&gt;&lt;foreign-keys&gt;&lt;key app="EN" db-id="5vatfddv09wzz6etermxswt5awpwexr2vpze" timestamp="1544655399"&gt;14&lt;/key&gt;&lt;/foreign-keys&gt;&lt;ref-type name="Journal Article"&gt;17&lt;/ref-type&gt;&lt;contributors&gt;&lt;authors&gt;&lt;author&gt;Guan, Yinghui&lt;/author&gt;&lt;author&gt;Kuo, Wen-Lin&lt;/author&gt;&lt;author&gt;Stilwell, Jackie L&lt;/author&gt;&lt;author&gt;Takano, Hirokuni&lt;/author&gt;&lt;author&gt;Lapuk, Anna V&lt;/author&gt;&lt;author&gt;Fridlyand, Jane&lt;/author&gt;&lt;author&gt;Mao, Jian-Hua&lt;/author&gt;&lt;author&gt;Yu, Mamie&lt;/author&gt;&lt;author&gt;Miller, Melinda A&lt;/author&gt;&lt;author&gt;Santos, Jennifer L&lt;/author&gt;&lt;/authors&gt;&lt;/contributors&gt;&lt;titles&gt;&lt;title&gt;Amplification of PVT1 contributes to the pathophysiology of ovarian and breast cancer&lt;/title&gt;&lt;secondary-title&gt;Clinical cancer research&lt;/secondary-title&gt;&lt;/titles&gt;&lt;periodical&gt;&lt;full-title&gt;Clinical cancer research&lt;/full-title&gt;&lt;/periodical&gt;&lt;pages&gt;5745-5755&lt;/pages&gt;&lt;volume&gt;13&lt;/volume&gt;&lt;number&gt;19&lt;/number&gt;&lt;dates&gt;&lt;year&gt;2007&lt;/year&gt;&lt;/dates&gt;&lt;isbn&gt;1078-0432&lt;/isbn&gt;&lt;urls&gt;&lt;/urls&gt;&lt;/record&gt;&lt;/Cite&gt;&lt;/EndNote&gt;</w:instrText>
      </w:r>
      <w:r w:rsidR="00926F8D" w:rsidRPr="00926F8D">
        <w:rPr>
          <w:rStyle w:val="shorttext"/>
        </w:rPr>
        <w:fldChar w:fldCharType="separate"/>
      </w:r>
      <w:r w:rsidRPr="004B7BC2">
        <w:rPr>
          <w:rStyle w:val="shorttext"/>
          <w:rFonts w:ascii="Arial" w:hAnsi="Arial" w:cs="Times New Roman"/>
          <w:noProof/>
          <w:sz w:val="24"/>
          <w:szCs w:val="24"/>
        </w:rPr>
        <w:t>[</w:t>
      </w:r>
      <w:hyperlink w:anchor="_ENREF_27" w:tooltip="Guan, 2007 #14" w:history="1">
        <w:r w:rsidR="00636743" w:rsidRPr="004B7BC2">
          <w:rPr>
            <w:rStyle w:val="shorttext"/>
            <w:rFonts w:ascii="Arial" w:hAnsi="Arial" w:cs="Times New Roman"/>
            <w:noProof/>
            <w:sz w:val="24"/>
            <w:szCs w:val="24"/>
          </w:rPr>
          <w:t>27</w:t>
        </w:r>
      </w:hyperlink>
      <w:r w:rsidRPr="004B7BC2">
        <w:rPr>
          <w:rStyle w:val="shorttext"/>
          <w:rFonts w:ascii="Arial" w:hAnsi="Arial" w:cs="Times New Roman"/>
          <w:noProof/>
          <w:sz w:val="24"/>
          <w:szCs w:val="24"/>
        </w:rPr>
        <w:t>]</w:t>
      </w:r>
      <w:r w:rsidR="00926F8D" w:rsidRPr="004B7BC2">
        <w:rPr>
          <w:rFonts w:ascii="Arial" w:hAnsi="Arial" w:cs="Times New Roman"/>
          <w:sz w:val="24"/>
          <w:szCs w:val="24"/>
        </w:rPr>
        <w:fldChar w:fldCharType="end"/>
      </w:r>
      <w:r w:rsidRPr="004B7BC2">
        <w:rPr>
          <w:rStyle w:val="shorttext"/>
          <w:rFonts w:ascii="Arial" w:hAnsi="Arial" w:cs="Times New Roman"/>
          <w:sz w:val="24"/>
          <w:szCs w:val="24"/>
        </w:rPr>
        <w:t xml:space="preserve">. </w:t>
      </w:r>
      <w:r w:rsidR="00C36BA9" w:rsidRPr="004B7BC2">
        <w:rPr>
          <w:rStyle w:val="shorttext"/>
          <w:rFonts w:ascii="Arial" w:hAnsi="Arial" w:cs="Times New Roman"/>
          <w:sz w:val="24"/>
          <w:szCs w:val="24"/>
        </w:rPr>
        <w:t xml:space="preserve">Although, it was </w:t>
      </w:r>
      <w:r w:rsidR="00042C75" w:rsidRPr="004B7BC2">
        <w:rPr>
          <w:rStyle w:val="shorttext"/>
          <w:rFonts w:ascii="Arial" w:hAnsi="Arial" w:cs="Times New Roman"/>
          <w:sz w:val="24"/>
          <w:szCs w:val="24"/>
        </w:rPr>
        <w:t xml:space="preserve">suggested that </w:t>
      </w:r>
      <w:r w:rsidR="00B36A97" w:rsidRPr="004B7BC2">
        <w:rPr>
          <w:rStyle w:val="shorttext"/>
          <w:rFonts w:ascii="Arial" w:hAnsi="Arial" w:cs="Times New Roman"/>
          <w:sz w:val="24"/>
          <w:szCs w:val="24"/>
        </w:rPr>
        <w:t xml:space="preserve">the </w:t>
      </w:r>
      <w:r w:rsidR="00C36BA9" w:rsidRPr="004B7BC2">
        <w:rPr>
          <w:rStyle w:val="shorttext"/>
          <w:rFonts w:ascii="Arial" w:hAnsi="Arial" w:cs="Times New Roman"/>
          <w:sz w:val="24"/>
          <w:szCs w:val="24"/>
        </w:rPr>
        <w:t>up-regulation</w:t>
      </w:r>
      <w:r w:rsidR="00042C75" w:rsidRPr="004B7BC2">
        <w:rPr>
          <w:rStyle w:val="shorttext"/>
          <w:rFonts w:ascii="Arial" w:hAnsi="Arial" w:cs="Times New Roman"/>
          <w:sz w:val="24"/>
          <w:szCs w:val="24"/>
        </w:rPr>
        <w:t xml:space="preserve"> of </w:t>
      </w:r>
      <w:r w:rsidR="00C36BA9" w:rsidRPr="004B7BC2">
        <w:rPr>
          <w:rStyle w:val="shorttext"/>
          <w:rFonts w:ascii="Arial" w:hAnsi="Arial" w:cs="Times New Roman"/>
          <w:sz w:val="24"/>
          <w:szCs w:val="24"/>
        </w:rPr>
        <w:t>PVT1 locus-located</w:t>
      </w:r>
      <w:r w:rsidR="00042C75" w:rsidRPr="004B7BC2">
        <w:rPr>
          <w:rStyle w:val="shorttext"/>
          <w:rFonts w:ascii="Arial" w:hAnsi="Arial" w:cs="Times New Roman"/>
          <w:sz w:val="24"/>
          <w:szCs w:val="24"/>
        </w:rPr>
        <w:t xml:space="preserve"> miRNAs independent of c-MYC </w:t>
      </w:r>
      <w:r w:rsidR="00B36A97" w:rsidRPr="004B7BC2">
        <w:rPr>
          <w:rStyle w:val="shorttext"/>
          <w:rFonts w:ascii="Arial" w:hAnsi="Arial" w:cs="Times New Roman"/>
          <w:sz w:val="24"/>
          <w:szCs w:val="24"/>
        </w:rPr>
        <w:t>possess</w:t>
      </w:r>
      <w:r w:rsidR="00042C75" w:rsidRPr="004B7BC2">
        <w:rPr>
          <w:rStyle w:val="shorttext"/>
          <w:rFonts w:ascii="Arial" w:hAnsi="Arial" w:cs="Times New Roman"/>
          <w:sz w:val="24"/>
          <w:szCs w:val="24"/>
        </w:rPr>
        <w:t xml:space="preserve"> anti-proliferation and apoptotic </w:t>
      </w:r>
      <w:r w:rsidR="00B36A97" w:rsidRPr="004B7BC2">
        <w:rPr>
          <w:rStyle w:val="shorttext"/>
          <w:rFonts w:ascii="Arial" w:hAnsi="Arial" w:cs="Times New Roman"/>
          <w:sz w:val="24"/>
          <w:szCs w:val="24"/>
        </w:rPr>
        <w:t>functions</w:t>
      </w:r>
      <w:r w:rsidR="00EA024A" w:rsidRPr="004B7BC2">
        <w:rPr>
          <w:rStyle w:val="shorttext"/>
          <w:rFonts w:ascii="Arial" w:hAnsi="Arial" w:cs="Times New Roman"/>
          <w:sz w:val="24"/>
          <w:szCs w:val="24"/>
        </w:rPr>
        <w:t xml:space="preserve"> </w:t>
      </w:r>
      <w:r w:rsidR="00926F8D" w:rsidRPr="004B7BC2">
        <w:rPr>
          <w:rFonts w:ascii="Arial" w:hAnsi="Arial" w:cs="Times New Roman"/>
          <w:sz w:val="24"/>
          <w:szCs w:val="24"/>
        </w:rPr>
        <w:fldChar w:fldCharType="begin"/>
      </w:r>
      <w:r w:rsidR="00042C75" w:rsidRPr="004B7BC2">
        <w:rPr>
          <w:rFonts w:ascii="Arial" w:hAnsi="Arial" w:cs="Times New Roman"/>
          <w:sz w:val="24"/>
          <w:szCs w:val="24"/>
        </w:rPr>
        <w:instrText xml:space="preserve"> ADDIN EN.CITE &lt;EndNote&gt;&lt;Cite&gt;&lt;Author&gt;Huppi&lt;/Author&gt;&lt;Year&gt;2008&lt;/Year&gt;&lt;RecNum&gt;29&lt;/RecNum&gt;&lt;DisplayText&gt;[33, 34]&lt;/DisplayText&gt;&lt;record&gt;&lt;rec-number&gt;29&lt;/rec-number&gt;&lt;foreign-keys&gt;&lt;key app="EN" db-id="5vatfddv09wzz6etermxswt5awpwexr2vpze" timestamp="1544655402"&gt;29&lt;/key&gt;&lt;/foreign-keys&gt;&lt;ref-type name="Journal Article"&gt;17&lt;/ref-type&gt;&lt;contributors&gt;&lt;authors&gt;&lt;author&gt;Huppi, Konrad&lt;/author&gt;&lt;author&gt;Volfovsky, Natalia&lt;/author&gt;&lt;author&gt;Runfola, Timothy&lt;/author&gt;&lt;author&gt;Jones, Tamara L&lt;/author&gt;&lt;author&gt;Mackiewicz, Mark&lt;/author&gt;&lt;author&gt;Martin, Scott E&lt;/author&gt;&lt;author&gt;Mushinski, J Frederic&lt;/author&gt;&lt;author&gt;Stephens, Robert&lt;/author&gt;&lt;author&gt;Caplen, Natasha J&lt;/author&gt;&lt;/authors&gt;&lt;/contributors&gt;&lt;titles&gt;&lt;title&gt;The identification of microRNAs in a genomically unstable region of human chromosome 8q24&lt;/title&gt;&lt;secondary-title&gt;Molecular Cancer Research&lt;/secondary-title&gt;&lt;/titles&gt;&lt;periodical&gt;&lt;full-title&gt;Molecular Cancer Research&lt;/full-title&gt;&lt;/periodical&gt;&lt;pages&gt;212-221&lt;/pages&gt;&lt;volume&gt;6&lt;/volume&gt;&lt;number&gt;2&lt;/number&gt;&lt;dates&gt;&lt;year&gt;2008&lt;/year&gt;&lt;/dates&gt;&lt;isbn&gt;1541-7786&lt;/isbn&gt;&lt;urls&gt;&lt;/urls&gt;&lt;/record&gt;&lt;/Cite&gt;&lt;Cite&gt;&lt;Author&gt;Huppi&lt;/Author&gt;&lt;Year&gt;2012&lt;/Year&gt;&lt;RecNum&gt;30&lt;/RecNum&gt;&lt;record&gt;&lt;rec-number&gt;30&lt;/rec-number&gt;&lt;foreign-keys&gt;&lt;key app="EN" db-id="5vatfddv09wzz6etermxswt5awpwexr2vpze" timestamp="1544655402"&gt;30&lt;/key&gt;&lt;/foreign-keys&gt;&lt;ref-type name="Journal Article"&gt;17&lt;/ref-type&gt;&lt;contributors&gt;&lt;authors&gt;&lt;author&gt;Huppi, Konrad&lt;/author&gt;&lt;author&gt;Pitt, Jason J&lt;/author&gt;&lt;author&gt;Wahlberg, Brady M&lt;/author&gt;&lt;author&gt;Caplen, Natasha J&lt;/author&gt;&lt;/authors&gt;&lt;/contributors&gt;&lt;titles&gt;&lt;title&gt;The 8q24 gene desert: an oasis of non-coding transcriptional activity&lt;/title&gt;&lt;secondary-title&gt;Frontiers in genetics&lt;/secondary-title&gt;&lt;/titles&gt;&lt;periodical&gt;&lt;full-title&gt;Frontiers in genetics&lt;/full-title&gt;&lt;/periodical&gt;&lt;pages&gt;69&lt;/pages&gt;&lt;volume&gt;3&lt;/volume&gt;&lt;dates&gt;&lt;year&gt;2012&lt;/year&gt;&lt;/dates&gt;&lt;isbn&gt;1664-8021&lt;/isbn&gt;&lt;urls&gt;&lt;/urls&gt;&lt;/record&gt;&lt;/Cite&gt;&lt;/EndNote&gt;</w:instrText>
      </w:r>
      <w:r w:rsidR="00926F8D" w:rsidRPr="00926F8D">
        <w:rPr>
          <w:rStyle w:val="shorttext"/>
        </w:rPr>
        <w:fldChar w:fldCharType="separate"/>
      </w:r>
      <w:r w:rsidR="00042C75" w:rsidRPr="004B7BC2">
        <w:rPr>
          <w:rStyle w:val="shorttext"/>
          <w:rFonts w:ascii="Arial" w:hAnsi="Arial" w:cs="Times New Roman"/>
          <w:noProof/>
          <w:sz w:val="24"/>
          <w:szCs w:val="24"/>
        </w:rPr>
        <w:t>[</w:t>
      </w:r>
      <w:hyperlink w:anchor="_ENREF_33" w:tooltip="Huppi, 2012 #30" w:history="1">
        <w:r w:rsidR="00636743" w:rsidRPr="004B7BC2">
          <w:rPr>
            <w:rStyle w:val="shorttext"/>
            <w:rFonts w:ascii="Arial" w:hAnsi="Arial" w:cs="Times New Roman"/>
            <w:noProof/>
            <w:sz w:val="24"/>
            <w:szCs w:val="24"/>
          </w:rPr>
          <w:t>33</w:t>
        </w:r>
      </w:hyperlink>
      <w:r w:rsidR="00042C75" w:rsidRPr="004B7BC2">
        <w:rPr>
          <w:rStyle w:val="shorttext"/>
          <w:rFonts w:ascii="Arial" w:hAnsi="Arial" w:cs="Times New Roman"/>
          <w:noProof/>
          <w:sz w:val="24"/>
          <w:szCs w:val="24"/>
        </w:rPr>
        <w:t xml:space="preserve">, </w:t>
      </w:r>
      <w:hyperlink w:anchor="_ENREF_34" w:tooltip="Huppi, 2008 #29" w:history="1">
        <w:r w:rsidR="00636743" w:rsidRPr="004B7BC2">
          <w:rPr>
            <w:rStyle w:val="shorttext"/>
            <w:rFonts w:ascii="Arial" w:hAnsi="Arial" w:cs="Times New Roman"/>
            <w:noProof/>
            <w:sz w:val="24"/>
            <w:szCs w:val="24"/>
          </w:rPr>
          <w:t>34</w:t>
        </w:r>
      </w:hyperlink>
      <w:r w:rsidR="00042C75" w:rsidRPr="004B7BC2">
        <w:rPr>
          <w:rStyle w:val="shorttext"/>
          <w:rFonts w:ascii="Arial" w:hAnsi="Arial" w:cs="Times New Roman"/>
          <w:noProof/>
          <w:sz w:val="24"/>
          <w:szCs w:val="24"/>
        </w:rPr>
        <w:t>]</w:t>
      </w:r>
      <w:r w:rsidR="00926F8D" w:rsidRPr="004B7BC2">
        <w:rPr>
          <w:rFonts w:ascii="Arial" w:hAnsi="Arial" w:cs="Times New Roman"/>
          <w:sz w:val="24"/>
          <w:szCs w:val="24"/>
        </w:rPr>
        <w:fldChar w:fldCharType="end"/>
      </w:r>
      <w:r w:rsidR="00042C75" w:rsidRPr="004B7BC2">
        <w:rPr>
          <w:rStyle w:val="shorttext"/>
          <w:rFonts w:ascii="Arial" w:hAnsi="Arial" w:cs="Times New Roman"/>
          <w:sz w:val="24"/>
          <w:szCs w:val="24"/>
        </w:rPr>
        <w:t>.</w:t>
      </w:r>
      <w:r w:rsidR="00EC206F" w:rsidRPr="004B7BC2">
        <w:rPr>
          <w:rStyle w:val="shorttext"/>
          <w:rFonts w:ascii="Arial" w:hAnsi="Arial" w:cs="Times New Roman"/>
          <w:sz w:val="24"/>
          <w:szCs w:val="24"/>
        </w:rPr>
        <w:t xml:space="preserve"> Therefore, the oncogenic role of PVT1 may be attributed to th</w:t>
      </w:r>
      <w:r w:rsidR="00F30CDF" w:rsidRPr="004B7BC2">
        <w:rPr>
          <w:rStyle w:val="shorttext"/>
          <w:rFonts w:ascii="Arial" w:hAnsi="Arial" w:cs="Times New Roman"/>
          <w:sz w:val="24"/>
          <w:szCs w:val="24"/>
        </w:rPr>
        <w:t>ese miRNAs</w:t>
      </w:r>
      <w:r w:rsidR="002D1A3F" w:rsidRPr="004B7BC2">
        <w:rPr>
          <w:rStyle w:val="shorttext"/>
          <w:rFonts w:ascii="Arial" w:hAnsi="Arial" w:cs="Times New Roman"/>
          <w:sz w:val="24"/>
          <w:szCs w:val="24"/>
        </w:rPr>
        <w:t>.</w:t>
      </w:r>
    </w:p>
    <w:p w:rsidR="008D2442" w:rsidRPr="004B7BC2" w:rsidRDefault="008D2442" w:rsidP="00636743">
      <w:pPr>
        <w:spacing w:after="0" w:line="360" w:lineRule="auto"/>
        <w:jc w:val="both"/>
        <w:rPr>
          <w:rFonts w:ascii="Arial" w:eastAsia="Calibri" w:hAnsi="Arial" w:cs="Times New Roman"/>
          <w:sz w:val="24"/>
          <w:szCs w:val="24"/>
        </w:rPr>
      </w:pPr>
      <w:r w:rsidRPr="004B7BC2">
        <w:rPr>
          <w:rStyle w:val="shorttext"/>
          <w:rFonts w:ascii="Arial" w:hAnsi="Arial" w:cs="Times New Roman"/>
          <w:sz w:val="24"/>
          <w:szCs w:val="24"/>
        </w:rPr>
        <w:t xml:space="preserve">Moreover, CCAT1 silencing led to reduce transcription of MYC and chromatin loops interaction in this locus. Because MYC can directly binds to E-box element of CCAT1 promoter which results in the transcriptional activating and expression of CCAT1 </w:t>
      </w:r>
      <w:r w:rsidR="00926F8D" w:rsidRPr="004B7BC2">
        <w:rPr>
          <w:rStyle w:val="shorttext"/>
          <w:rFonts w:ascii="Arial" w:hAnsi="Arial" w:cs="Times New Roman"/>
          <w:sz w:val="24"/>
          <w:szCs w:val="24"/>
        </w:rPr>
        <w:fldChar w:fldCharType="begin"/>
      </w:r>
      <w:r w:rsidRPr="004B7BC2">
        <w:rPr>
          <w:rStyle w:val="shorttext"/>
          <w:rFonts w:ascii="Arial" w:hAnsi="Arial" w:cs="Times New Roman"/>
          <w:sz w:val="24"/>
          <w:szCs w:val="24"/>
        </w:rPr>
        <w:instrText xml:space="preserve"> ADDIN EN.CITE &lt;EndNote&gt;&lt;Cite&gt;&lt;Author&gt;Yang&lt;/Author&gt;&lt;Year&gt;2013&lt;/Year&gt;&lt;RecNum&gt;43&lt;/RecNum&gt;&lt;DisplayText&gt;[31]&lt;/DisplayText&gt;&lt;record&gt;&lt;rec-number&gt;43&lt;/rec-number&gt;&lt;foreign-keys&gt;&lt;key app="EN" db-id="5vatfddv09wzz6etermxswt5awpwexr2vpze" timestamp="1547976799"&gt;43&lt;/key&gt;&lt;/foreign-keys&gt;&lt;ref-type name="Journal Article"&gt;17&lt;/ref-type&gt;&lt;contributors&gt;&lt;authors&gt;&lt;author&gt;Yang, Feng&lt;/author&gt;&lt;author&gt;Xue, Xuchao&lt;/author&gt;&lt;author&gt;Bi, Jianwei&lt;/author&gt;&lt;author&gt;Zheng, Luming&lt;/author&gt;&lt;author&gt;Zhi, Kangkang&lt;/author&gt;&lt;author&gt;Gu, Yan&lt;/author&gt;&lt;author&gt;Fang, Guoen&lt;/author&gt;&lt;/authors&gt;&lt;/contributors&gt;&lt;titles&gt;&lt;title&gt;Long noncoding RNA CCAT1, which could be activated by c-Myc, promotes the progression of gastric carcinoma&lt;/title&gt;&lt;secondary-title&gt;Journal of cancer research and clinical oncology&lt;/secondary-title&gt;&lt;/titles&gt;&lt;periodical&gt;&lt;full-title&gt;Journal of cancer research and clinical oncology&lt;/full-title&gt;&lt;/periodical&gt;&lt;pages&gt;437-445&lt;/pages&gt;&lt;volume&gt;139&lt;/volume&gt;&lt;number&gt;3&lt;/number&gt;&lt;dates&gt;&lt;year&gt;2013&lt;/year&gt;&lt;/dates&gt;&lt;isbn&gt;0171-5216&lt;/isbn&gt;&lt;urls&gt;&lt;/urls&gt;&lt;/record&gt;&lt;/Cite&gt;&lt;/EndNote&gt;</w:instrText>
      </w:r>
      <w:r w:rsidR="00926F8D" w:rsidRPr="004B7BC2">
        <w:rPr>
          <w:rStyle w:val="shorttext"/>
          <w:rFonts w:ascii="Arial" w:hAnsi="Arial" w:cs="Times New Roman"/>
          <w:sz w:val="24"/>
          <w:szCs w:val="24"/>
        </w:rPr>
        <w:fldChar w:fldCharType="separate"/>
      </w:r>
      <w:r w:rsidRPr="004B7BC2">
        <w:rPr>
          <w:rStyle w:val="shorttext"/>
          <w:rFonts w:ascii="Arial" w:hAnsi="Arial" w:cs="Times New Roman"/>
          <w:noProof/>
          <w:sz w:val="24"/>
          <w:szCs w:val="24"/>
        </w:rPr>
        <w:t>[</w:t>
      </w:r>
      <w:hyperlink w:anchor="_ENREF_31" w:tooltip="Yang, 2013 #43" w:history="1">
        <w:r w:rsidR="00636743" w:rsidRPr="004B7BC2">
          <w:rPr>
            <w:rStyle w:val="shorttext"/>
            <w:rFonts w:ascii="Arial" w:hAnsi="Arial" w:cs="Times New Roman"/>
            <w:noProof/>
            <w:sz w:val="24"/>
            <w:szCs w:val="24"/>
          </w:rPr>
          <w:t>31</w:t>
        </w:r>
      </w:hyperlink>
      <w:r w:rsidRPr="004B7BC2">
        <w:rPr>
          <w:rStyle w:val="shorttext"/>
          <w:rFonts w:ascii="Arial" w:hAnsi="Arial" w:cs="Times New Roman"/>
          <w:noProof/>
          <w:sz w:val="24"/>
          <w:szCs w:val="24"/>
        </w:rPr>
        <w:t>]</w:t>
      </w:r>
      <w:r w:rsidR="00926F8D" w:rsidRPr="004B7BC2">
        <w:rPr>
          <w:rStyle w:val="shorttext"/>
          <w:rFonts w:ascii="Arial" w:hAnsi="Arial" w:cs="Times New Roman"/>
          <w:sz w:val="24"/>
          <w:szCs w:val="24"/>
        </w:rPr>
        <w:fldChar w:fldCharType="end"/>
      </w:r>
      <w:r w:rsidRPr="004B7BC2">
        <w:rPr>
          <w:rStyle w:val="shorttext"/>
          <w:rFonts w:ascii="Arial" w:hAnsi="Arial" w:cs="Times New Roman"/>
          <w:sz w:val="24"/>
          <w:szCs w:val="24"/>
        </w:rPr>
        <w:t>. Since, CCAT1 expression is associated with MYC and its deregulation has an important effect on proliferation and migration of various cancers, it therefore can</w:t>
      </w:r>
      <w:r w:rsidR="00C5383F" w:rsidRPr="004B7BC2">
        <w:rPr>
          <w:rStyle w:val="shorttext"/>
          <w:rFonts w:ascii="Arial" w:hAnsi="Arial" w:cs="Times New Roman"/>
          <w:sz w:val="24"/>
          <w:szCs w:val="24"/>
        </w:rPr>
        <w:t xml:space="preserve"> be</w:t>
      </w:r>
      <w:r w:rsidRPr="004B7BC2">
        <w:rPr>
          <w:rStyle w:val="shorttext"/>
          <w:rFonts w:ascii="Arial" w:hAnsi="Arial" w:cs="Times New Roman"/>
          <w:sz w:val="24"/>
          <w:szCs w:val="24"/>
        </w:rPr>
        <w:t xml:space="preserve"> introduce</w:t>
      </w:r>
      <w:r w:rsidR="00C5383F" w:rsidRPr="004B7BC2">
        <w:rPr>
          <w:rStyle w:val="shorttext"/>
          <w:rFonts w:ascii="Arial" w:hAnsi="Arial" w:cs="Times New Roman"/>
          <w:sz w:val="24"/>
          <w:szCs w:val="24"/>
        </w:rPr>
        <w:t>d</w:t>
      </w:r>
      <w:r w:rsidRPr="004B7BC2">
        <w:rPr>
          <w:rStyle w:val="shorttext"/>
          <w:rFonts w:ascii="Arial" w:hAnsi="Arial" w:cs="Times New Roman"/>
          <w:sz w:val="24"/>
          <w:szCs w:val="24"/>
        </w:rPr>
        <w:t xml:space="preserve"> as a tumor oncogene.</w:t>
      </w:r>
    </w:p>
    <w:p w:rsidR="008D2442" w:rsidRPr="004B7BC2" w:rsidRDefault="008D2442" w:rsidP="008D2442">
      <w:pPr>
        <w:spacing w:after="0" w:line="360" w:lineRule="auto"/>
        <w:jc w:val="both"/>
        <w:rPr>
          <w:rStyle w:val="shorttext"/>
        </w:rPr>
      </w:pPr>
    </w:p>
    <w:p w:rsidR="00117948" w:rsidRPr="004B7BC2" w:rsidRDefault="00CB25EC">
      <w:pPr>
        <w:spacing w:after="0" w:line="360" w:lineRule="auto"/>
        <w:jc w:val="both"/>
        <w:rPr>
          <w:rStyle w:val="shorttext"/>
        </w:rPr>
      </w:pPr>
      <w:r w:rsidRPr="004B7BC2">
        <w:rPr>
          <w:rStyle w:val="shorttext"/>
          <w:rFonts w:ascii="Arial" w:hAnsi="Arial" w:cs="Times New Roman"/>
          <w:sz w:val="24"/>
          <w:szCs w:val="24"/>
        </w:rPr>
        <w:t xml:space="preserve">Furthermore, </w:t>
      </w:r>
      <w:r w:rsidR="00B31817">
        <w:rPr>
          <w:rStyle w:val="shorttext"/>
          <w:rFonts w:ascii="Arial" w:hAnsi="Arial" w:cs="Times New Roman"/>
          <w:sz w:val="24"/>
          <w:szCs w:val="24"/>
        </w:rPr>
        <w:t>t</w:t>
      </w:r>
      <w:r w:rsidR="00896742" w:rsidRPr="004B7BC2">
        <w:rPr>
          <w:rStyle w:val="shorttext"/>
          <w:rFonts w:ascii="Arial" w:hAnsi="Arial" w:cs="Times New Roman"/>
          <w:sz w:val="24"/>
          <w:szCs w:val="24"/>
        </w:rPr>
        <w:t>o achieve more convincing conclusion</w:t>
      </w:r>
      <w:r w:rsidR="007A25B2" w:rsidRPr="004B7BC2">
        <w:rPr>
          <w:rStyle w:val="shorttext"/>
          <w:rFonts w:ascii="Arial" w:hAnsi="Arial" w:cs="Times New Roman"/>
          <w:sz w:val="24"/>
          <w:szCs w:val="24"/>
        </w:rPr>
        <w:t>, the s</w:t>
      </w:r>
      <w:r w:rsidR="00B4415B" w:rsidRPr="004B7BC2">
        <w:rPr>
          <w:rStyle w:val="shorttext"/>
          <w:rFonts w:ascii="Arial" w:hAnsi="Arial" w:cs="Times New Roman"/>
          <w:sz w:val="24"/>
          <w:szCs w:val="24"/>
        </w:rPr>
        <w:t xml:space="preserve">econd objective was designed to </w:t>
      </w:r>
      <w:r w:rsidR="007A25B2" w:rsidRPr="004B7BC2">
        <w:rPr>
          <w:rStyle w:val="shorttext"/>
          <w:rFonts w:ascii="Arial" w:hAnsi="Arial" w:cs="Times New Roman"/>
          <w:sz w:val="24"/>
          <w:szCs w:val="24"/>
        </w:rPr>
        <w:t xml:space="preserve">explore </w:t>
      </w:r>
      <w:r w:rsidR="002A2ABC" w:rsidRPr="004B7BC2">
        <w:rPr>
          <w:rStyle w:val="shorttext"/>
          <w:rFonts w:ascii="Arial" w:hAnsi="Arial" w:cs="Times New Roman"/>
          <w:sz w:val="24"/>
          <w:szCs w:val="24"/>
        </w:rPr>
        <w:t xml:space="preserve">the </w:t>
      </w:r>
      <w:r w:rsidR="00BC40AF" w:rsidRPr="004B7BC2">
        <w:rPr>
          <w:rStyle w:val="shorttext"/>
          <w:rFonts w:ascii="Arial" w:hAnsi="Arial" w:cs="Times New Roman"/>
          <w:sz w:val="24"/>
          <w:szCs w:val="24"/>
        </w:rPr>
        <w:t>association of these genes</w:t>
      </w:r>
      <w:r w:rsidR="00D144F8" w:rsidRPr="004B7BC2">
        <w:rPr>
          <w:rStyle w:val="shorttext"/>
          <w:rFonts w:ascii="Arial" w:hAnsi="Arial" w:cs="Times New Roman"/>
          <w:sz w:val="24"/>
          <w:szCs w:val="24"/>
        </w:rPr>
        <w:t xml:space="preserve"> expression</w:t>
      </w:r>
      <w:r w:rsidR="00BC40AF" w:rsidRPr="004B7BC2">
        <w:rPr>
          <w:rStyle w:val="shorttext"/>
          <w:rFonts w:ascii="Arial" w:hAnsi="Arial" w:cs="Times New Roman"/>
          <w:sz w:val="24"/>
          <w:szCs w:val="24"/>
        </w:rPr>
        <w:t xml:space="preserve"> with clinicopathological features. </w:t>
      </w:r>
      <w:r w:rsidR="006D4A7E" w:rsidRPr="004B7BC2">
        <w:rPr>
          <w:rStyle w:val="shorttext"/>
          <w:rFonts w:ascii="Arial" w:hAnsi="Arial" w:cs="Times New Roman"/>
          <w:sz w:val="24"/>
          <w:szCs w:val="24"/>
        </w:rPr>
        <w:t xml:space="preserve">The current study found that the up-regulation of PVT1 was associated with advance clinical stage and distance metastasis. These results match those observed in earlier studies. Prior study have noted the increased expression level of this lncRNA associated with lymph node and invasion of gastric cancer </w:t>
      </w:r>
      <w:r w:rsidR="00926F8D" w:rsidRPr="004B7BC2">
        <w:rPr>
          <w:rStyle w:val="shorttext"/>
          <w:rFonts w:ascii="Arial" w:hAnsi="Arial" w:cs="Times New Roman"/>
          <w:sz w:val="24"/>
          <w:szCs w:val="24"/>
        </w:rPr>
        <w:fldChar w:fldCharType="begin"/>
      </w:r>
      <w:r w:rsidR="006D4A7E" w:rsidRPr="004B7BC2">
        <w:rPr>
          <w:rStyle w:val="shorttext"/>
          <w:rFonts w:ascii="Arial" w:hAnsi="Arial" w:cs="Times New Roman"/>
          <w:sz w:val="24"/>
          <w:szCs w:val="24"/>
        </w:rPr>
        <w:instrText xml:space="preserve"> ADDIN EN.CITE &lt;EndNote&gt;&lt;Cite&gt;&lt;Author&gt;Ding&lt;/Author&gt;&lt;Year&gt;2014&lt;/Year&gt;&lt;RecNum&gt;16&lt;/RecNum&gt;&lt;DisplayText&gt;[14]&lt;/DisplayText&gt;&lt;record&gt;&lt;rec-number&gt;16&lt;/rec-number&gt;&lt;foreign-keys&gt;&lt;key app="EN" db-id="5vatfddv09wzz6etermxswt5awpwexr2vpze" timestamp="1544655399"&gt;16&lt;/key&gt;&lt;/foreign-keys&gt;&lt;ref-type name="Journal Article"&gt;17&lt;/ref-type&gt;&lt;contributors&gt;&lt;authors&gt;&lt;author&gt;Ding, Jian&lt;/author&gt;&lt;author&gt;Li, Dan&lt;/author&gt;&lt;author&gt;Gong, Minzhen&lt;/author&gt;&lt;author&gt;Wang, Jinpo&lt;/author&gt;&lt;author&gt;Huang, Xunru&lt;/author&gt;&lt;author&gt;Wu, Ting&lt;/author&gt;&lt;author&gt;Wang, Chengdang&lt;/author&gt;&lt;/authors&gt;&lt;/contributors&gt;&lt;titles&gt;&lt;title&gt;Expression and clinical significance of the long non-coding RNA PVT1 in human gastric cancer&lt;/title&gt;&lt;secondary-title&gt;OncoTargets and therapy&lt;/secondary-title&gt;&lt;/titles&gt;&lt;periodical&gt;&lt;full-title&gt;OncoTargets and therapy&lt;/full-title&gt;&lt;/periodical&gt;&lt;pages&gt;1625&lt;/pages&gt;&lt;volume&gt;7&lt;/volume&gt;&lt;dates&gt;&lt;year&gt;2014&lt;/year&gt;&lt;/dates&gt;&lt;urls&gt;&lt;/urls&gt;&lt;/record&gt;&lt;/Cite&gt;&lt;/EndNote&gt;</w:instrText>
      </w:r>
      <w:r w:rsidR="00926F8D" w:rsidRPr="004B7BC2">
        <w:rPr>
          <w:rStyle w:val="shorttext"/>
          <w:rFonts w:ascii="Arial" w:hAnsi="Arial" w:cs="Times New Roman"/>
          <w:sz w:val="24"/>
          <w:szCs w:val="24"/>
        </w:rPr>
        <w:fldChar w:fldCharType="separate"/>
      </w:r>
      <w:r w:rsidR="006D4A7E" w:rsidRPr="004B7BC2">
        <w:rPr>
          <w:rStyle w:val="shorttext"/>
          <w:rFonts w:ascii="Arial" w:hAnsi="Arial" w:cs="Times New Roman"/>
          <w:noProof/>
          <w:sz w:val="24"/>
          <w:szCs w:val="24"/>
        </w:rPr>
        <w:t>[</w:t>
      </w:r>
      <w:hyperlink w:anchor="_ENREF_14" w:tooltip="Ding, 2014 #16" w:history="1">
        <w:r w:rsidR="00636743" w:rsidRPr="004B7BC2">
          <w:rPr>
            <w:rStyle w:val="shorttext"/>
            <w:rFonts w:ascii="Arial" w:hAnsi="Arial" w:cs="Times New Roman"/>
            <w:noProof/>
            <w:sz w:val="24"/>
            <w:szCs w:val="24"/>
          </w:rPr>
          <w:t>14</w:t>
        </w:r>
      </w:hyperlink>
      <w:r w:rsidR="006D4A7E" w:rsidRPr="004B7BC2">
        <w:rPr>
          <w:rStyle w:val="shorttext"/>
          <w:rFonts w:ascii="Arial" w:hAnsi="Arial" w:cs="Times New Roman"/>
          <w:noProof/>
          <w:sz w:val="24"/>
          <w:szCs w:val="24"/>
        </w:rPr>
        <w:t>]</w:t>
      </w:r>
      <w:r w:rsidR="00926F8D" w:rsidRPr="004B7BC2">
        <w:rPr>
          <w:rStyle w:val="shorttext"/>
          <w:rFonts w:ascii="Arial" w:hAnsi="Arial" w:cs="Times New Roman"/>
          <w:sz w:val="24"/>
          <w:szCs w:val="24"/>
        </w:rPr>
        <w:fldChar w:fldCharType="end"/>
      </w:r>
      <w:r w:rsidR="006D4A7E" w:rsidRPr="004B7BC2">
        <w:rPr>
          <w:rStyle w:val="shorttext"/>
          <w:rFonts w:ascii="Arial" w:hAnsi="Arial" w:cs="Times New Roman"/>
          <w:sz w:val="24"/>
          <w:szCs w:val="24"/>
        </w:rPr>
        <w:t xml:space="preserve">; they suggested PVT1 as a new biomarker and therapeutic target for gastric cancer. In accordance with the present finding, the up-regulation of PVT1 in lung cancer was significantly correlated with clinical tumor stage, lymph nodes and distance metastasis </w:t>
      </w:r>
      <w:r w:rsidR="00926F8D" w:rsidRPr="004B7BC2">
        <w:rPr>
          <w:rStyle w:val="shorttext"/>
          <w:rFonts w:ascii="Arial" w:hAnsi="Arial" w:cs="Times New Roman"/>
          <w:sz w:val="24"/>
          <w:szCs w:val="24"/>
        </w:rPr>
        <w:fldChar w:fldCharType="begin"/>
      </w:r>
      <w:r w:rsidR="006D4A7E" w:rsidRPr="004B7BC2">
        <w:rPr>
          <w:rStyle w:val="shorttext"/>
          <w:rFonts w:ascii="Arial" w:hAnsi="Arial" w:cs="Times New Roman"/>
          <w:sz w:val="24"/>
          <w:szCs w:val="24"/>
        </w:rPr>
        <w:instrText xml:space="preserve"> ADDIN EN.CITE &lt;EndNote&gt;&lt;Cite&gt;&lt;Author&gt;Yang&lt;/Author&gt;&lt;Year&gt;2014&lt;/Year&gt;&lt;RecNum&gt;27&lt;/RecNum&gt;&lt;DisplayText&gt;[26]&lt;/DisplayText&gt;&lt;record&gt;&lt;rec-number&gt;27&lt;/rec-number&gt;&lt;foreign-keys&gt;&lt;key app="EN" db-id="5vatfddv09wzz6etermxswt5awpwexr2vpze" timestamp="1544655402"&gt;27&lt;/key&gt;&lt;/foreign-keys&gt;&lt;ref-type name="Journal Article"&gt;17&lt;/ref-type&gt;&lt;contributors&gt;&lt;authors&gt;&lt;author&gt;Yang, Yan-Rong&lt;/author&gt;&lt;author&gt;Zang, Shu-Zhi&lt;/author&gt;&lt;author&gt;Zhong, Chun-Lei&lt;/author&gt;&lt;author&gt;Li, Yun-Xia&lt;/author&gt;&lt;author&gt;Zhao, Sha-Sha&lt;/author&gt;&lt;author&gt;Feng, Xian-Jun&lt;/author&gt;&lt;/authors&gt;&lt;/contributors&gt;&lt;titles&gt;&lt;title&gt;Increased expression of the lncRNA PVT1 promotes tumorigenesis in non-small cell lung cancer&lt;/title&gt;&lt;secondary-title&gt;International journal of clinical and experimental pathology&lt;/secondary-title&gt;&lt;/titles&gt;&lt;periodical&gt;&lt;full-title&gt;International journal of clinical and experimental pathology&lt;/full-title&gt;&lt;/periodical&gt;&lt;pages&gt;6929&lt;/pages&gt;&lt;volume&gt;7&lt;/volume&gt;&lt;number&gt;10&lt;/number&gt;&lt;dates&gt;&lt;year&gt;2014&lt;/year&gt;&lt;/dates&gt;&lt;urls&gt;&lt;/urls&gt;&lt;/record&gt;&lt;/Cite&gt;&lt;/EndNote&gt;</w:instrText>
      </w:r>
      <w:r w:rsidR="00926F8D" w:rsidRPr="004B7BC2">
        <w:rPr>
          <w:rStyle w:val="shorttext"/>
          <w:rFonts w:ascii="Arial" w:hAnsi="Arial" w:cs="Times New Roman"/>
          <w:sz w:val="24"/>
          <w:szCs w:val="24"/>
        </w:rPr>
        <w:fldChar w:fldCharType="separate"/>
      </w:r>
      <w:r w:rsidR="006D4A7E" w:rsidRPr="004B7BC2">
        <w:rPr>
          <w:rStyle w:val="shorttext"/>
          <w:rFonts w:ascii="Arial" w:hAnsi="Arial" w:cs="Times New Roman"/>
          <w:noProof/>
          <w:sz w:val="24"/>
          <w:szCs w:val="24"/>
        </w:rPr>
        <w:t>[</w:t>
      </w:r>
      <w:hyperlink w:anchor="_ENREF_26" w:tooltip="Yang, 2014 #27" w:history="1">
        <w:r w:rsidR="00636743" w:rsidRPr="004B7BC2">
          <w:rPr>
            <w:rStyle w:val="shorttext"/>
            <w:rFonts w:ascii="Arial" w:hAnsi="Arial" w:cs="Times New Roman"/>
            <w:noProof/>
            <w:sz w:val="24"/>
            <w:szCs w:val="24"/>
          </w:rPr>
          <w:t>26</w:t>
        </w:r>
      </w:hyperlink>
      <w:r w:rsidR="006D4A7E" w:rsidRPr="004B7BC2">
        <w:rPr>
          <w:rStyle w:val="shorttext"/>
          <w:rFonts w:ascii="Arial" w:hAnsi="Arial" w:cs="Times New Roman"/>
          <w:noProof/>
          <w:sz w:val="24"/>
          <w:szCs w:val="24"/>
        </w:rPr>
        <w:t>]</w:t>
      </w:r>
      <w:r w:rsidR="00926F8D" w:rsidRPr="004B7BC2">
        <w:rPr>
          <w:rStyle w:val="shorttext"/>
          <w:rFonts w:ascii="Arial" w:hAnsi="Arial" w:cs="Times New Roman"/>
          <w:sz w:val="24"/>
          <w:szCs w:val="24"/>
        </w:rPr>
        <w:fldChar w:fldCharType="end"/>
      </w:r>
      <w:r w:rsidR="006D4A7E" w:rsidRPr="004B7BC2">
        <w:rPr>
          <w:rStyle w:val="shorttext"/>
          <w:rFonts w:ascii="Arial" w:hAnsi="Arial" w:cs="Times New Roman"/>
          <w:sz w:val="24"/>
          <w:szCs w:val="24"/>
        </w:rPr>
        <w:t>.</w:t>
      </w:r>
    </w:p>
    <w:p w:rsidR="00366B0C" w:rsidRPr="004B7BC2" w:rsidRDefault="00D144F8" w:rsidP="00636743">
      <w:pPr>
        <w:spacing w:after="0" w:line="360" w:lineRule="auto"/>
        <w:jc w:val="both"/>
        <w:rPr>
          <w:rStyle w:val="shorttext"/>
        </w:rPr>
      </w:pPr>
      <w:r w:rsidRPr="004B7BC2">
        <w:rPr>
          <w:rStyle w:val="shorttext"/>
          <w:rFonts w:ascii="Arial" w:hAnsi="Arial" w:cs="Times New Roman"/>
          <w:sz w:val="24"/>
          <w:szCs w:val="24"/>
        </w:rPr>
        <w:t xml:space="preserve">In this study, the high expression level of CCAT1 was correlated with clinical </w:t>
      </w:r>
      <w:r w:rsidR="00D06330" w:rsidRPr="004B7BC2">
        <w:rPr>
          <w:rStyle w:val="shorttext"/>
          <w:rFonts w:ascii="Arial" w:hAnsi="Arial" w:cs="Times New Roman"/>
          <w:sz w:val="24"/>
          <w:szCs w:val="24"/>
        </w:rPr>
        <w:t xml:space="preserve">tumor </w:t>
      </w:r>
      <w:r w:rsidRPr="004B7BC2">
        <w:rPr>
          <w:rStyle w:val="shorttext"/>
          <w:rFonts w:ascii="Arial" w:hAnsi="Arial" w:cs="Times New Roman"/>
          <w:sz w:val="24"/>
          <w:szCs w:val="24"/>
        </w:rPr>
        <w:t>stage.</w:t>
      </w:r>
      <w:r w:rsidR="00D06330" w:rsidRPr="004B7BC2">
        <w:rPr>
          <w:rStyle w:val="shorttext"/>
          <w:rFonts w:ascii="Arial" w:hAnsi="Arial" w:cs="Times New Roman"/>
          <w:sz w:val="24"/>
          <w:szCs w:val="24"/>
        </w:rPr>
        <w:t xml:space="preserve"> So far, several </w:t>
      </w:r>
      <w:r w:rsidR="00471C6C" w:rsidRPr="004B7BC2">
        <w:rPr>
          <w:rStyle w:val="shorttext"/>
          <w:rFonts w:ascii="Arial" w:hAnsi="Arial" w:cs="Times New Roman"/>
          <w:sz w:val="24"/>
          <w:szCs w:val="24"/>
        </w:rPr>
        <w:t xml:space="preserve">findings reveal that the up-regulation of CCAT1 was </w:t>
      </w:r>
      <w:r w:rsidR="006E2E2D" w:rsidRPr="004B7BC2">
        <w:rPr>
          <w:rStyle w:val="shorttext"/>
          <w:rFonts w:ascii="Arial" w:hAnsi="Arial" w:cs="Times New Roman"/>
          <w:sz w:val="24"/>
          <w:szCs w:val="24"/>
        </w:rPr>
        <w:t xml:space="preserve">associated with </w:t>
      </w:r>
      <w:r w:rsidR="00471C6C" w:rsidRPr="004B7BC2">
        <w:rPr>
          <w:rStyle w:val="shorttext"/>
          <w:rFonts w:ascii="Arial" w:hAnsi="Arial" w:cs="Times New Roman"/>
          <w:sz w:val="24"/>
          <w:szCs w:val="24"/>
        </w:rPr>
        <w:t>different clinical parameters such as</w:t>
      </w:r>
      <w:r w:rsidR="006E2E2D" w:rsidRPr="004B7BC2">
        <w:rPr>
          <w:rStyle w:val="shorttext"/>
          <w:rFonts w:ascii="Arial" w:hAnsi="Arial" w:cs="Times New Roman"/>
          <w:sz w:val="24"/>
          <w:szCs w:val="24"/>
        </w:rPr>
        <w:t xml:space="preserve"> tumor</w:t>
      </w:r>
      <w:r w:rsidR="00471C6C" w:rsidRPr="004B7BC2">
        <w:rPr>
          <w:rStyle w:val="shorttext"/>
          <w:rFonts w:ascii="Arial" w:hAnsi="Arial" w:cs="Times New Roman"/>
          <w:sz w:val="24"/>
          <w:szCs w:val="24"/>
        </w:rPr>
        <w:t xml:space="preserve"> grade</w:t>
      </w:r>
      <w:r w:rsidR="006E2E2D" w:rsidRPr="004B7BC2">
        <w:rPr>
          <w:rStyle w:val="shorttext"/>
          <w:rFonts w:ascii="Arial" w:hAnsi="Arial" w:cs="Times New Roman"/>
          <w:sz w:val="24"/>
          <w:szCs w:val="24"/>
        </w:rPr>
        <w:t>,</w:t>
      </w:r>
      <w:r w:rsidR="00471C6C" w:rsidRPr="004B7BC2">
        <w:rPr>
          <w:rStyle w:val="shorttext"/>
          <w:rFonts w:ascii="Arial" w:hAnsi="Arial" w:cs="Times New Roman"/>
          <w:sz w:val="24"/>
          <w:szCs w:val="24"/>
        </w:rPr>
        <w:t xml:space="preserve"> lymph node metastasis</w:t>
      </w:r>
      <w:r w:rsidR="006E2E2D" w:rsidRPr="004B7BC2">
        <w:rPr>
          <w:rStyle w:val="shorttext"/>
          <w:rFonts w:ascii="Arial" w:hAnsi="Arial" w:cs="Times New Roman"/>
          <w:sz w:val="24"/>
          <w:szCs w:val="24"/>
        </w:rPr>
        <w:t>, and</w:t>
      </w:r>
      <w:r w:rsidR="00471C6C" w:rsidRPr="004B7BC2">
        <w:rPr>
          <w:rStyle w:val="shorttext"/>
          <w:rFonts w:ascii="Arial" w:hAnsi="Arial" w:cs="Times New Roman"/>
          <w:sz w:val="24"/>
          <w:szCs w:val="24"/>
        </w:rPr>
        <w:t xml:space="preserve"> </w:t>
      </w:r>
      <w:r w:rsidR="006E2E2D" w:rsidRPr="004B7BC2">
        <w:rPr>
          <w:rStyle w:val="shorttext"/>
          <w:rFonts w:ascii="Arial" w:hAnsi="Arial" w:cs="Times New Roman"/>
          <w:sz w:val="24"/>
          <w:szCs w:val="24"/>
        </w:rPr>
        <w:t>c</w:t>
      </w:r>
      <w:r w:rsidR="00471C6C" w:rsidRPr="004B7BC2">
        <w:rPr>
          <w:rStyle w:val="shorttext"/>
          <w:rFonts w:ascii="Arial" w:hAnsi="Arial" w:cs="Times New Roman"/>
          <w:sz w:val="24"/>
          <w:szCs w:val="24"/>
        </w:rPr>
        <w:t xml:space="preserve">linical </w:t>
      </w:r>
      <w:r w:rsidR="006E2E2D" w:rsidRPr="004B7BC2">
        <w:rPr>
          <w:rStyle w:val="shorttext"/>
          <w:rFonts w:ascii="Arial" w:hAnsi="Arial" w:cs="Times New Roman"/>
          <w:sz w:val="24"/>
          <w:szCs w:val="24"/>
        </w:rPr>
        <w:t xml:space="preserve">tumor </w:t>
      </w:r>
      <w:r w:rsidR="00471C6C" w:rsidRPr="004B7BC2">
        <w:rPr>
          <w:rStyle w:val="shorttext"/>
          <w:rFonts w:ascii="Arial" w:hAnsi="Arial" w:cs="Times New Roman"/>
          <w:sz w:val="24"/>
          <w:szCs w:val="24"/>
        </w:rPr>
        <w:t>stage</w:t>
      </w:r>
      <w:r w:rsidR="006E2E2D" w:rsidRPr="004B7BC2">
        <w:rPr>
          <w:rStyle w:val="shorttext"/>
          <w:rFonts w:ascii="Arial" w:hAnsi="Arial" w:cs="Times New Roman"/>
          <w:sz w:val="24"/>
          <w:szCs w:val="24"/>
        </w:rPr>
        <w:t>.</w:t>
      </w:r>
      <w:r w:rsidR="000D2BAB" w:rsidRPr="004B7BC2">
        <w:rPr>
          <w:rStyle w:val="shorttext"/>
          <w:rFonts w:ascii="Arial" w:hAnsi="Arial" w:cs="Times New Roman"/>
          <w:sz w:val="24"/>
          <w:szCs w:val="24"/>
        </w:rPr>
        <w:t xml:space="preserve"> For instance, </w:t>
      </w:r>
      <w:r w:rsidR="00CA36A0" w:rsidRPr="004B7BC2">
        <w:rPr>
          <w:rStyle w:val="shorttext"/>
          <w:rFonts w:ascii="Arial" w:hAnsi="Arial" w:cs="Times New Roman"/>
          <w:sz w:val="24"/>
          <w:szCs w:val="24"/>
        </w:rPr>
        <w:t xml:space="preserve">the increased level of CCAT1 in </w:t>
      </w:r>
      <w:r w:rsidR="00366B0C" w:rsidRPr="004B7BC2">
        <w:rPr>
          <w:rStyle w:val="shorttext"/>
          <w:rFonts w:ascii="Arial" w:hAnsi="Arial" w:cs="Times New Roman"/>
          <w:sz w:val="24"/>
          <w:szCs w:val="24"/>
        </w:rPr>
        <w:t>gastric cancer tissues was correlated with the tumor size and lymph node metastasis</w:t>
      </w:r>
      <w:r w:rsidR="00136B12" w:rsidRPr="004B7BC2">
        <w:rPr>
          <w:rStyle w:val="shorttext"/>
          <w:rFonts w:ascii="Arial" w:hAnsi="Arial" w:cs="Times New Roman"/>
          <w:sz w:val="24"/>
          <w:szCs w:val="24"/>
        </w:rPr>
        <w:t xml:space="preserve"> </w:t>
      </w:r>
      <w:r w:rsidR="00926F8D" w:rsidRPr="004B7BC2">
        <w:rPr>
          <w:rStyle w:val="shorttext"/>
          <w:rFonts w:ascii="Arial" w:hAnsi="Arial" w:cs="Times New Roman"/>
          <w:sz w:val="24"/>
          <w:szCs w:val="24"/>
        </w:rPr>
        <w:fldChar w:fldCharType="begin"/>
      </w:r>
      <w:r w:rsidR="003D5AD4" w:rsidRPr="004B7BC2">
        <w:rPr>
          <w:rStyle w:val="shorttext"/>
          <w:rFonts w:ascii="Arial" w:hAnsi="Arial" w:cs="Times New Roman"/>
          <w:sz w:val="24"/>
          <w:szCs w:val="24"/>
        </w:rPr>
        <w:instrText xml:space="preserve"> ADDIN EN.CITE &lt;EndNote&gt;&lt;Cite&gt;&lt;Author&gt;Yang&lt;/Author&gt;&lt;Year&gt;2013&lt;/Year&gt;&lt;RecNum&gt;43&lt;/RecNum&gt;&lt;DisplayText&gt;[31]&lt;/DisplayText&gt;&lt;record&gt;&lt;rec-number&gt;43&lt;/rec-number&gt;&lt;foreign-keys&gt;&lt;key app="EN" db-id="5vatfddv09wzz6etermxswt5awpwexr2vpze" timestamp="1547976799"&gt;43&lt;/key&gt;&lt;/foreign-keys&gt;&lt;ref-type name="Journal Article"&gt;17&lt;/ref-type&gt;&lt;contributors&gt;&lt;authors&gt;&lt;author&gt;Yang, Feng&lt;/author&gt;&lt;author&gt;Xue, Xuchao&lt;/author&gt;&lt;author&gt;Bi, Jianwei&lt;/author&gt;&lt;author&gt;Zheng, Luming&lt;/author&gt;&lt;author&gt;Zhi, Kangkang&lt;/author&gt;&lt;author&gt;Gu, Yan&lt;/author&gt;&lt;author&gt;Fang, Guoen&lt;/author&gt;&lt;/authors&gt;&lt;/contributors&gt;&lt;titles&gt;&lt;title&gt;Long noncoding RNA CCAT1, which could be activated by c-Myc, promotes the progression of gastric carcinoma&lt;/title&gt;&lt;secondary-title&gt;Journal of cancer research and clinical oncology&lt;/secondary-title&gt;&lt;/titles&gt;&lt;periodical&gt;&lt;full-title&gt;Journal of cancer research and clinical oncology&lt;/full-title&gt;&lt;/periodical&gt;&lt;pages&gt;437-445&lt;/pages&gt;&lt;volume&gt;139&lt;/volume&gt;&lt;number&gt;3&lt;/number&gt;&lt;dates&gt;&lt;year&gt;2013&lt;/year&gt;&lt;/dates&gt;&lt;isbn&gt;0171-5216&lt;/isbn&gt;&lt;urls&gt;&lt;/urls&gt;&lt;/record&gt;&lt;/Cite&gt;&lt;/EndNote&gt;</w:instrText>
      </w:r>
      <w:r w:rsidR="00926F8D" w:rsidRPr="004B7BC2">
        <w:rPr>
          <w:rStyle w:val="shorttext"/>
          <w:rFonts w:ascii="Arial" w:hAnsi="Arial" w:cs="Times New Roman"/>
          <w:sz w:val="24"/>
          <w:szCs w:val="24"/>
        </w:rPr>
        <w:fldChar w:fldCharType="separate"/>
      </w:r>
      <w:r w:rsidR="003D5AD4" w:rsidRPr="004B7BC2">
        <w:rPr>
          <w:rStyle w:val="shorttext"/>
          <w:rFonts w:ascii="Arial" w:hAnsi="Arial" w:cs="Times New Roman"/>
          <w:noProof/>
          <w:sz w:val="24"/>
          <w:szCs w:val="24"/>
        </w:rPr>
        <w:t>[</w:t>
      </w:r>
      <w:hyperlink w:anchor="_ENREF_31" w:tooltip="Yang, 2013 #43" w:history="1">
        <w:r w:rsidR="00636743" w:rsidRPr="004B7BC2">
          <w:rPr>
            <w:rStyle w:val="shorttext"/>
            <w:rFonts w:ascii="Arial" w:hAnsi="Arial" w:cs="Times New Roman"/>
            <w:noProof/>
            <w:sz w:val="24"/>
            <w:szCs w:val="24"/>
          </w:rPr>
          <w:t>31</w:t>
        </w:r>
      </w:hyperlink>
      <w:r w:rsidR="003D5AD4" w:rsidRPr="004B7BC2">
        <w:rPr>
          <w:rStyle w:val="shorttext"/>
          <w:rFonts w:ascii="Arial" w:hAnsi="Arial" w:cs="Times New Roman"/>
          <w:noProof/>
          <w:sz w:val="24"/>
          <w:szCs w:val="24"/>
        </w:rPr>
        <w:t>]</w:t>
      </w:r>
      <w:r w:rsidR="00926F8D" w:rsidRPr="004B7BC2">
        <w:rPr>
          <w:rStyle w:val="shorttext"/>
          <w:rFonts w:ascii="Arial" w:hAnsi="Arial" w:cs="Times New Roman"/>
          <w:sz w:val="24"/>
          <w:szCs w:val="24"/>
        </w:rPr>
        <w:fldChar w:fldCharType="end"/>
      </w:r>
      <w:r w:rsidR="00366B0C" w:rsidRPr="004B7BC2">
        <w:rPr>
          <w:rStyle w:val="shorttext"/>
          <w:rFonts w:ascii="Arial" w:hAnsi="Arial" w:cs="Times New Roman"/>
          <w:sz w:val="24"/>
          <w:szCs w:val="24"/>
        </w:rPr>
        <w:t>.</w:t>
      </w:r>
      <w:r w:rsidR="00B13AF9" w:rsidRPr="004B7BC2">
        <w:rPr>
          <w:rStyle w:val="shorttext"/>
          <w:rFonts w:ascii="Arial" w:hAnsi="Arial" w:cs="Times New Roman"/>
          <w:sz w:val="24"/>
          <w:szCs w:val="24"/>
        </w:rPr>
        <w:t xml:space="preserve"> </w:t>
      </w:r>
      <w:r w:rsidR="008B15D4" w:rsidRPr="004B7BC2">
        <w:rPr>
          <w:rStyle w:val="shorttext"/>
          <w:rFonts w:ascii="Arial" w:hAnsi="Arial" w:cs="Times New Roman"/>
          <w:sz w:val="24"/>
          <w:szCs w:val="24"/>
        </w:rPr>
        <w:t xml:space="preserve">The same observations was reported in breast cancer </w:t>
      </w:r>
      <w:r w:rsidR="00C11DB1" w:rsidRPr="004B7BC2">
        <w:rPr>
          <w:rStyle w:val="shorttext"/>
          <w:rFonts w:ascii="Arial" w:hAnsi="Arial" w:cs="Times New Roman"/>
          <w:sz w:val="24"/>
          <w:szCs w:val="24"/>
        </w:rPr>
        <w:t xml:space="preserve">which correlated with differentiation grade, stage, and lymph nodes metastasis </w:t>
      </w:r>
      <w:r w:rsidR="00926F8D" w:rsidRPr="004B7BC2">
        <w:rPr>
          <w:rFonts w:ascii="Arial" w:hAnsi="Arial" w:cs="Times New Roman"/>
          <w:sz w:val="24"/>
          <w:szCs w:val="24"/>
        </w:rPr>
        <w:fldChar w:fldCharType="begin"/>
      </w:r>
      <w:r w:rsidR="003D5AD4" w:rsidRPr="004B7BC2">
        <w:rPr>
          <w:rFonts w:ascii="Arial" w:hAnsi="Arial" w:cs="Times New Roman"/>
          <w:sz w:val="24"/>
          <w:szCs w:val="24"/>
        </w:rPr>
        <w:instrText xml:space="preserve"> ADDIN EN.CITE &lt;EndNote&gt;&lt;Cite&gt;&lt;Author&gt;Zhang&lt;/Author&gt;&lt;Year&gt;2015&lt;/Year&gt;&lt;RecNum&gt;23&lt;/RecNum&gt;&lt;DisplayText&gt;[30]&lt;/DisplayText&gt;&lt;record&gt;&lt;rec-number&gt;23&lt;/rec-number&gt;&lt;foreign-keys&gt;&lt;key app="EN" db-id="5vatfddv09wzz6etermxswt5awpwexr2vpze" timestamp="1544655401"&gt;23&lt;/key&gt;&lt;/foreign-keys&gt;&lt;ref-type name="Journal Article"&gt;17&lt;/ref-type&gt;&lt;contributors&gt;&lt;authors&gt;&lt;author&gt;Zhang, Xin-Feng&lt;/author&gt;&lt;author&gt;Liu, Ting&lt;/author&gt;&lt;author&gt;Li, Yang&lt;/author&gt;&lt;author&gt;Li, Su&lt;/author&gt;&lt;/authors&gt;&lt;/contributors&gt;&lt;titles&gt;&lt;title&gt;Overexpression of long non-coding RNA CCAT1 is a novel biomarker of poor prognosis in patients with breast cancer&lt;/title&gt;&lt;secondary-title&gt;International journal of clinical and experimental pathology&lt;/secondary-title&gt;&lt;/titles&gt;&lt;periodical&gt;&lt;full-title&gt;International journal of clinical and experimental pathology&lt;/full-title&gt;&lt;/periodical&gt;&lt;pages&gt;9440&lt;/pages&gt;&lt;volume&gt;8&lt;/volume&gt;&lt;number&gt;8&lt;/number&gt;&lt;dates&gt;&lt;year&gt;2015&lt;/year&gt;&lt;/dates&gt;&lt;urls&gt;&lt;/urls&gt;&lt;/record&gt;&lt;/Cite&gt;&lt;/EndNote&gt;</w:instrText>
      </w:r>
      <w:r w:rsidR="00926F8D" w:rsidRPr="00926F8D">
        <w:rPr>
          <w:rStyle w:val="shorttext"/>
        </w:rPr>
        <w:fldChar w:fldCharType="separate"/>
      </w:r>
      <w:r w:rsidR="003D5AD4" w:rsidRPr="004B7BC2">
        <w:rPr>
          <w:rStyle w:val="shorttext"/>
          <w:rFonts w:ascii="Arial" w:hAnsi="Arial" w:cs="Times New Roman"/>
          <w:noProof/>
          <w:sz w:val="24"/>
          <w:szCs w:val="24"/>
        </w:rPr>
        <w:t>[</w:t>
      </w:r>
      <w:hyperlink w:anchor="_ENREF_30" w:tooltip="Zhang, 2015 #23" w:history="1">
        <w:r w:rsidR="00636743" w:rsidRPr="004B7BC2">
          <w:rPr>
            <w:rStyle w:val="shorttext"/>
            <w:rFonts w:ascii="Arial" w:hAnsi="Arial" w:cs="Times New Roman"/>
            <w:noProof/>
            <w:sz w:val="24"/>
            <w:szCs w:val="24"/>
          </w:rPr>
          <w:t>30</w:t>
        </w:r>
      </w:hyperlink>
      <w:r w:rsidR="003D5AD4" w:rsidRPr="004B7BC2">
        <w:rPr>
          <w:rStyle w:val="shorttext"/>
          <w:rFonts w:ascii="Arial" w:hAnsi="Arial" w:cs="Times New Roman"/>
          <w:noProof/>
          <w:sz w:val="24"/>
          <w:szCs w:val="24"/>
        </w:rPr>
        <w:t>]</w:t>
      </w:r>
      <w:r w:rsidR="00926F8D" w:rsidRPr="004B7BC2">
        <w:rPr>
          <w:rFonts w:ascii="Arial" w:hAnsi="Arial" w:cs="Times New Roman"/>
          <w:sz w:val="24"/>
          <w:szCs w:val="24"/>
        </w:rPr>
        <w:fldChar w:fldCharType="end"/>
      </w:r>
      <w:r w:rsidR="00C11DB1" w:rsidRPr="004B7BC2">
        <w:rPr>
          <w:rStyle w:val="shorttext"/>
          <w:rFonts w:ascii="Arial" w:hAnsi="Arial" w:cs="Times New Roman"/>
          <w:sz w:val="24"/>
          <w:szCs w:val="24"/>
        </w:rPr>
        <w:t>.</w:t>
      </w:r>
    </w:p>
    <w:p w:rsidR="00117948" w:rsidRPr="004B7BC2" w:rsidRDefault="00F84E89">
      <w:pPr>
        <w:spacing w:after="0" w:line="360" w:lineRule="auto"/>
        <w:jc w:val="both"/>
        <w:rPr>
          <w:rFonts w:ascii="Arial" w:hAnsi="Arial" w:cs="Times New Roman"/>
          <w:sz w:val="24"/>
          <w:szCs w:val="24"/>
        </w:rPr>
      </w:pPr>
      <w:r w:rsidRPr="004B7BC2">
        <w:rPr>
          <w:rFonts w:ascii="Arial" w:eastAsia="Calibri" w:hAnsi="Arial" w:cs="Times New Roman"/>
          <w:sz w:val="24"/>
          <w:szCs w:val="24"/>
        </w:rPr>
        <w:t xml:space="preserve">Moreover, </w:t>
      </w:r>
      <w:r w:rsidR="00B31817" w:rsidRPr="004B7BC2">
        <w:rPr>
          <w:rFonts w:ascii="Arial" w:eastAsia="Calibri" w:hAnsi="Arial" w:cs="Times New Roman"/>
          <w:sz w:val="24"/>
          <w:szCs w:val="24"/>
        </w:rPr>
        <w:t>merging the results of published studies and conducting online bioinformatics resources performed the molecular mechanism of targeted lncRNAs, PVT1 and CCAT1, in tumors</w:t>
      </w:r>
      <w:r w:rsidRPr="004B7BC2">
        <w:rPr>
          <w:rFonts w:ascii="Arial" w:eastAsia="Calibri" w:hAnsi="Arial" w:cs="Times New Roman"/>
          <w:sz w:val="24"/>
          <w:szCs w:val="24"/>
        </w:rPr>
        <w:t xml:space="preserve">. </w:t>
      </w:r>
      <w:r w:rsidR="00286F11" w:rsidRPr="004B7BC2">
        <w:rPr>
          <w:rFonts w:ascii="Arial" w:eastAsia="Calibri" w:hAnsi="Arial" w:cs="Times New Roman"/>
          <w:sz w:val="24"/>
          <w:szCs w:val="24"/>
        </w:rPr>
        <w:t>Comprehensive networks</w:t>
      </w:r>
      <w:r w:rsidR="00874239" w:rsidRPr="004B7BC2">
        <w:rPr>
          <w:rFonts w:ascii="Arial" w:eastAsia="Calibri" w:hAnsi="Arial" w:cs="Times New Roman"/>
          <w:sz w:val="24"/>
          <w:szCs w:val="24"/>
        </w:rPr>
        <w:t xml:space="preserve"> of lncRNA-miRNA-mRNA can regulate </w:t>
      </w:r>
      <w:r w:rsidR="006F358E" w:rsidRPr="004B7BC2">
        <w:rPr>
          <w:rFonts w:ascii="Arial" w:eastAsia="Calibri" w:hAnsi="Arial" w:cs="Times New Roman"/>
          <w:sz w:val="24"/>
          <w:szCs w:val="24"/>
        </w:rPr>
        <w:t>several</w:t>
      </w:r>
      <w:r w:rsidR="00874239" w:rsidRPr="004B7BC2">
        <w:rPr>
          <w:rFonts w:ascii="Arial" w:eastAsia="Calibri" w:hAnsi="Arial" w:cs="Times New Roman"/>
          <w:sz w:val="24"/>
          <w:szCs w:val="24"/>
        </w:rPr>
        <w:t xml:space="preserve"> important cell function</w:t>
      </w:r>
      <w:r w:rsidR="006F358E" w:rsidRPr="004B7BC2">
        <w:rPr>
          <w:rFonts w:ascii="Arial" w:eastAsia="Calibri" w:hAnsi="Arial" w:cs="Times New Roman"/>
          <w:sz w:val="24"/>
          <w:szCs w:val="24"/>
        </w:rPr>
        <w:t>s</w:t>
      </w:r>
      <w:r w:rsidR="00874239" w:rsidRPr="004B7BC2">
        <w:rPr>
          <w:rFonts w:ascii="Arial" w:eastAsia="Calibri" w:hAnsi="Arial" w:cs="Times New Roman"/>
          <w:sz w:val="24"/>
          <w:szCs w:val="24"/>
        </w:rPr>
        <w:t xml:space="preserve">. </w:t>
      </w:r>
      <w:r w:rsidR="008D2442" w:rsidRPr="004B7BC2">
        <w:rPr>
          <w:rFonts w:ascii="Arial" w:eastAsia="Calibri" w:hAnsi="Arial" w:cs="Times New Roman"/>
          <w:sz w:val="24"/>
          <w:szCs w:val="24"/>
        </w:rPr>
        <w:t>LncRNAs,</w:t>
      </w:r>
      <w:r w:rsidR="002E32D0" w:rsidRPr="004B7BC2">
        <w:rPr>
          <w:rFonts w:ascii="Arial" w:eastAsia="Calibri" w:hAnsi="Arial" w:cs="Times New Roman"/>
          <w:sz w:val="24"/>
          <w:szCs w:val="24"/>
        </w:rPr>
        <w:t xml:space="preserve"> </w:t>
      </w:r>
      <w:r w:rsidR="008D2442" w:rsidRPr="004B7BC2">
        <w:rPr>
          <w:rFonts w:ascii="Arial" w:eastAsia="Calibri" w:hAnsi="Arial" w:cs="Times New Roman"/>
          <w:sz w:val="24"/>
          <w:szCs w:val="24"/>
        </w:rPr>
        <w:t>i</w:t>
      </w:r>
      <w:r w:rsidR="00874239" w:rsidRPr="004B7BC2">
        <w:rPr>
          <w:rFonts w:ascii="Arial" w:eastAsia="Calibri" w:hAnsi="Arial" w:cs="Times New Roman"/>
          <w:sz w:val="24"/>
          <w:szCs w:val="24"/>
        </w:rPr>
        <w:t xml:space="preserve">n this network, </w:t>
      </w:r>
      <w:r w:rsidR="001865FF" w:rsidRPr="004B7BC2">
        <w:rPr>
          <w:rFonts w:ascii="Arial" w:eastAsia="Calibri" w:hAnsi="Arial" w:cs="Times New Roman"/>
          <w:sz w:val="24"/>
          <w:szCs w:val="24"/>
        </w:rPr>
        <w:t xml:space="preserve">play a vital role in regulating gene expression </w:t>
      </w:r>
      <w:r w:rsidR="00AE591E" w:rsidRPr="004B7BC2">
        <w:rPr>
          <w:rFonts w:ascii="Arial" w:eastAsia="Calibri" w:hAnsi="Arial" w:cs="Times New Roman"/>
          <w:sz w:val="24"/>
          <w:szCs w:val="24"/>
        </w:rPr>
        <w:t>b</w:t>
      </w:r>
      <w:r w:rsidR="00874239" w:rsidRPr="004B7BC2">
        <w:rPr>
          <w:rFonts w:ascii="Arial" w:eastAsia="Calibri" w:hAnsi="Arial" w:cs="Times New Roman"/>
          <w:sz w:val="24"/>
          <w:szCs w:val="24"/>
        </w:rPr>
        <w:t>y participating in the competing endogenous RNAs (ceRNA), RNA-RNA and RNA</w:t>
      </w:r>
      <w:r w:rsidR="00874239" w:rsidRPr="004B7BC2">
        <w:rPr>
          <w:rFonts w:ascii="Arial" w:eastAsia="Calibri" w:hAnsi="Arial" w:cs="Times New Roman"/>
          <w:sz w:val="24"/>
          <w:szCs w:val="24"/>
          <w:rtl/>
        </w:rPr>
        <w:t>-</w:t>
      </w:r>
      <w:r w:rsidR="00874239" w:rsidRPr="004B7BC2">
        <w:rPr>
          <w:rFonts w:ascii="Arial" w:eastAsia="Calibri" w:hAnsi="Arial" w:cs="Times New Roman"/>
          <w:sz w:val="24"/>
          <w:szCs w:val="24"/>
        </w:rPr>
        <w:t>proteins interactions and with cis/trans regulatory function</w:t>
      </w:r>
      <w:r w:rsidR="0057608F" w:rsidRPr="004B7BC2">
        <w:rPr>
          <w:rFonts w:ascii="Arial" w:eastAsia="Calibri" w:hAnsi="Arial" w:cs="Times New Roman"/>
          <w:sz w:val="24"/>
          <w:szCs w:val="24"/>
        </w:rPr>
        <w:t>. Thus, the</w:t>
      </w:r>
      <w:r w:rsidR="00874239" w:rsidRPr="004B7BC2">
        <w:rPr>
          <w:rFonts w:ascii="Arial" w:eastAsia="Calibri" w:hAnsi="Arial" w:cs="Times New Roman"/>
          <w:sz w:val="24"/>
          <w:szCs w:val="24"/>
        </w:rPr>
        <w:t xml:space="preserve"> aberrant expression of this network has an important role in cancer pathogenesis.</w:t>
      </w:r>
      <w:r w:rsidR="00874239" w:rsidRPr="004B7BC2">
        <w:rPr>
          <w:rFonts w:ascii="Arial" w:hAnsi="Arial" w:cs="Times New Roman"/>
          <w:sz w:val="24"/>
          <w:szCs w:val="24"/>
        </w:rPr>
        <w:t xml:space="preserve"> </w:t>
      </w:r>
    </w:p>
    <w:p w:rsidR="00117948" w:rsidRPr="004B7BC2" w:rsidRDefault="00B0213D">
      <w:pPr>
        <w:spacing w:after="0" w:line="360" w:lineRule="auto"/>
        <w:jc w:val="both"/>
        <w:rPr>
          <w:rFonts w:ascii="Arial" w:hAnsi="Arial" w:cs="Times New Roman"/>
          <w:sz w:val="24"/>
          <w:szCs w:val="24"/>
        </w:rPr>
      </w:pPr>
      <w:r w:rsidRPr="004B7BC2">
        <w:rPr>
          <w:rFonts w:ascii="Arial" w:hAnsi="Arial" w:cs="Times New Roman"/>
          <w:sz w:val="24"/>
          <w:szCs w:val="24"/>
        </w:rPr>
        <w:t xml:space="preserve">For instance, </w:t>
      </w:r>
      <w:r w:rsidRPr="004B7BC2">
        <w:rPr>
          <w:rFonts w:ascii="Arial" w:hAnsi="Arial" w:cs="Times New Roman"/>
          <w:sz w:val="24"/>
          <w:szCs w:val="24"/>
          <w:lang w:bidi="fa-IR"/>
        </w:rPr>
        <w:t>miR-1204 increases the expression of p53 by sharing promoter and regulatory elements with PVT1</w:t>
      </w:r>
      <w:r w:rsidR="00283A07" w:rsidRPr="004B7BC2">
        <w:rPr>
          <w:rFonts w:ascii="Arial" w:hAnsi="Arial" w:cs="Times New Roman"/>
          <w:sz w:val="24"/>
          <w:szCs w:val="24"/>
          <w:lang w:bidi="fa-IR"/>
        </w:rPr>
        <w:t>.</w:t>
      </w:r>
      <w:r w:rsidR="001B428E" w:rsidRPr="004B7BC2">
        <w:rPr>
          <w:rFonts w:ascii="Arial" w:hAnsi="Arial" w:cs="Times New Roman"/>
          <w:sz w:val="24"/>
          <w:szCs w:val="24"/>
          <w:lang w:bidi="fa-IR"/>
        </w:rPr>
        <w:t xml:space="preserve"> </w:t>
      </w:r>
      <w:r w:rsidR="00ED6564" w:rsidRPr="004B7BC2">
        <w:rPr>
          <w:rFonts w:ascii="Arial" w:hAnsi="Arial" w:cs="Times New Roman"/>
          <w:sz w:val="24"/>
          <w:szCs w:val="24"/>
          <w:lang w:bidi="fa-IR"/>
        </w:rPr>
        <w:t xml:space="preserve">This miRNA potentially promotes apoptosis and cell cycle arrest </w:t>
      </w:r>
      <w:r w:rsidR="00926F8D" w:rsidRPr="004B7BC2">
        <w:rPr>
          <w:rFonts w:ascii="Arial" w:hAnsi="Arial" w:cs="Times New Roman"/>
          <w:sz w:val="24"/>
          <w:szCs w:val="24"/>
          <w:lang w:bidi="fa-IR"/>
        </w:rPr>
        <w:fldChar w:fldCharType="begin"/>
      </w:r>
      <w:r w:rsidR="00EF44C6" w:rsidRPr="004B7BC2">
        <w:rPr>
          <w:rFonts w:ascii="Arial" w:hAnsi="Arial" w:cs="Times New Roman"/>
          <w:sz w:val="24"/>
          <w:szCs w:val="24"/>
          <w:lang w:bidi="fa-IR"/>
        </w:rPr>
        <w:instrText xml:space="preserve"> ADDIN EN.CITE &lt;EndNote&gt;&lt;Cite&gt;&lt;Author&gt;Barsotti&lt;/Author&gt;&lt;Year&gt;2012&lt;/Year&gt;&lt;RecNum&gt;52&lt;/RecNum&gt;&lt;DisplayText&gt;[35]&lt;/DisplayText&gt;&lt;record&gt;&lt;rec-number&gt;52&lt;/rec-number&gt;&lt;foreign-keys&gt;&lt;key app="EN" db-id="5vatfddv09wzz6etermxswt5awpwexr2vpze" timestamp="1548230754"&gt;52&lt;/key&gt;&lt;/foreign-keys&gt;&lt;ref-type name="Journal Article"&gt;17&lt;/ref-type&gt;&lt;contributors&gt;&lt;authors&gt;&lt;author&gt;Barsotti, Anthony M&lt;/author&gt;&lt;author&gt;Beckerman, Rachel&lt;/author&gt;&lt;author&gt;Laptenko, Oleg&lt;/author&gt;&lt;author&gt;Huppi, Konrad&lt;/author&gt;&lt;author&gt;Caplen, Natasha J&lt;/author&gt;&lt;author&gt;Prives, Carol&lt;/author&gt;&lt;/authors&gt;&lt;/contributors&gt;&lt;titles&gt;&lt;title&gt;p53-Dependent induction of PVT1 and miR-1204&lt;/title&gt;&lt;secondary-title&gt;Journal of Biological Chemistry&lt;/secondary-title&gt;&lt;/titles&gt;&lt;periodical&gt;&lt;full-title&gt;Journal of Biological Chemistry&lt;/full-title&gt;&lt;/periodical&gt;&lt;pages&gt;2509-2519&lt;/pages&gt;&lt;volume&gt;287&lt;/volume&gt;&lt;number&gt;4&lt;/number&gt;&lt;dates&gt;&lt;year&gt;2012&lt;/year&gt;&lt;/dates&gt;&lt;isbn&gt;0021-9258&lt;/isbn&gt;&lt;urls&gt;&lt;/urls&gt;&lt;/record&gt;&lt;/Cite&gt;&lt;/EndNote&gt;</w:instrText>
      </w:r>
      <w:r w:rsidR="00926F8D" w:rsidRPr="004B7BC2">
        <w:rPr>
          <w:rFonts w:ascii="Arial" w:hAnsi="Arial" w:cs="Times New Roman"/>
          <w:sz w:val="24"/>
          <w:szCs w:val="24"/>
          <w:lang w:bidi="fa-IR"/>
        </w:rPr>
        <w:fldChar w:fldCharType="separate"/>
      </w:r>
      <w:r w:rsidR="00EF44C6" w:rsidRPr="004B7BC2">
        <w:rPr>
          <w:rFonts w:ascii="Arial" w:hAnsi="Arial" w:cs="Times New Roman"/>
          <w:noProof/>
          <w:sz w:val="24"/>
          <w:szCs w:val="24"/>
          <w:lang w:bidi="fa-IR"/>
        </w:rPr>
        <w:t>[</w:t>
      </w:r>
      <w:hyperlink w:anchor="_ENREF_35" w:tooltip="Barsotti, 2012 #52" w:history="1">
        <w:r w:rsidR="00636743" w:rsidRPr="004B7BC2">
          <w:rPr>
            <w:rFonts w:ascii="Arial" w:hAnsi="Arial" w:cs="Times New Roman"/>
            <w:noProof/>
            <w:sz w:val="24"/>
            <w:szCs w:val="24"/>
            <w:lang w:bidi="fa-IR"/>
          </w:rPr>
          <w:t>35</w:t>
        </w:r>
      </w:hyperlink>
      <w:r w:rsidR="00EF44C6" w:rsidRPr="004B7BC2">
        <w:rPr>
          <w:rFonts w:ascii="Arial" w:hAnsi="Arial" w:cs="Times New Roman"/>
          <w:noProof/>
          <w:sz w:val="24"/>
          <w:szCs w:val="24"/>
          <w:lang w:bidi="fa-IR"/>
        </w:rPr>
        <w:t>]</w:t>
      </w:r>
      <w:r w:rsidR="00926F8D" w:rsidRPr="004B7BC2">
        <w:rPr>
          <w:rFonts w:ascii="Arial" w:hAnsi="Arial" w:cs="Times New Roman"/>
          <w:sz w:val="24"/>
          <w:szCs w:val="24"/>
          <w:lang w:bidi="fa-IR"/>
        </w:rPr>
        <w:fldChar w:fldCharType="end"/>
      </w:r>
      <w:r w:rsidR="00ED6564" w:rsidRPr="004B7BC2">
        <w:rPr>
          <w:rFonts w:ascii="Arial" w:hAnsi="Arial" w:cs="Times New Roman"/>
          <w:sz w:val="24"/>
          <w:szCs w:val="24"/>
          <w:lang w:bidi="fa-IR"/>
        </w:rPr>
        <w:t>.</w:t>
      </w:r>
      <w:r w:rsidR="00B5758F" w:rsidRPr="004B7BC2">
        <w:rPr>
          <w:rFonts w:ascii="Arial" w:hAnsi="Arial" w:cs="Times New Roman"/>
          <w:sz w:val="24"/>
          <w:szCs w:val="24"/>
          <w:lang w:bidi="fa-IR"/>
        </w:rPr>
        <w:t xml:space="preserve"> Mir-1207 </w:t>
      </w:r>
      <w:r w:rsidR="0042307D" w:rsidRPr="004B7BC2">
        <w:rPr>
          <w:rStyle w:val="shorttext"/>
          <w:rFonts w:ascii="Arial" w:hAnsi="Arial" w:cs="Times New Roman"/>
          <w:sz w:val="24"/>
          <w:szCs w:val="24"/>
        </w:rPr>
        <w:t xml:space="preserve">leads to breast cancer cell progression </w:t>
      </w:r>
      <w:r w:rsidR="00B5758F" w:rsidRPr="004B7BC2">
        <w:rPr>
          <w:rFonts w:ascii="Arial" w:hAnsi="Arial" w:cs="Times New Roman"/>
          <w:sz w:val="24"/>
          <w:szCs w:val="24"/>
          <w:lang w:bidi="fa-IR"/>
        </w:rPr>
        <w:t xml:space="preserve">by inhibiting STAT6 that acts as an activator of </w:t>
      </w:r>
      <w:r w:rsidR="00B5758F" w:rsidRPr="004B7BC2">
        <w:rPr>
          <w:rStyle w:val="shorttext"/>
          <w:rFonts w:ascii="Arial" w:hAnsi="Arial" w:cs="Times New Roman"/>
          <w:sz w:val="24"/>
          <w:szCs w:val="24"/>
        </w:rPr>
        <w:t>the cell cycle dependent kinase inhibitors</w:t>
      </w:r>
      <w:r w:rsidR="009B2051" w:rsidRPr="004B7BC2">
        <w:rPr>
          <w:rStyle w:val="shorttext"/>
          <w:rFonts w:ascii="Arial" w:hAnsi="Arial" w:cs="Times New Roman"/>
          <w:sz w:val="24"/>
          <w:szCs w:val="24"/>
        </w:rPr>
        <w:t xml:space="preserve"> </w:t>
      </w:r>
      <w:r w:rsidR="00926F8D" w:rsidRPr="004B7BC2">
        <w:rPr>
          <w:rStyle w:val="shorttext"/>
          <w:rFonts w:ascii="Arial" w:hAnsi="Arial" w:cs="Times New Roman"/>
          <w:sz w:val="24"/>
          <w:szCs w:val="24"/>
        </w:rPr>
        <w:fldChar w:fldCharType="begin"/>
      </w:r>
      <w:r w:rsidR="00EF44C6" w:rsidRPr="004B7BC2">
        <w:rPr>
          <w:rStyle w:val="shorttext"/>
          <w:rFonts w:ascii="Arial" w:hAnsi="Arial" w:cs="Times New Roman"/>
          <w:sz w:val="24"/>
          <w:szCs w:val="24"/>
        </w:rPr>
        <w:instrText xml:space="preserve"> ADDIN EN.CITE &lt;EndNote&gt;&lt;Cite&gt;&lt;Author&gt;Yan&lt;/Author&gt;&lt;Year&gt;2017&lt;/Year&gt;&lt;RecNum&gt;50&lt;/RecNum&gt;&lt;DisplayText&gt;[36]&lt;/DisplayText&gt;&lt;record&gt;&lt;rec-number&gt;50&lt;/rec-number&gt;&lt;foreign-keys&gt;&lt;key app="EN" db-id="5vatfddv09wzz6etermxswt5awpwexr2vpze" timestamp="1548230431"&gt;50&lt;/key&gt;&lt;/foreign-keys&gt;&lt;ref-type name="Journal Article"&gt;17&lt;/ref-type&gt;&lt;contributors&gt;&lt;authors&gt;&lt;author&gt;Yan, Chen&lt;/author&gt;&lt;author&gt;Chen, Yaqing&lt;/author&gt;&lt;author&gt;Kong, Weiwei&lt;/author&gt;&lt;author&gt;Fu, Liya&lt;/author&gt;&lt;author&gt;Liu, Yunde&lt;/author&gt;&lt;author&gt;Yao, Qingjuan&lt;/author&gt;&lt;author&gt;Yuan, Yuhua&lt;/author&gt;&lt;/authors&gt;&lt;/contributors&gt;&lt;titles&gt;&lt;title&gt;PVT 1</w:instrText>
      </w:r>
      <w:r w:rsidR="00EF44C6" w:rsidRPr="004B7BC2">
        <w:rPr>
          <w:rStyle w:val="shorttext"/>
          <w:rFonts w:ascii="Cambria Math" w:hAnsi="Cambria Math" w:cs="Cambria Math"/>
          <w:sz w:val="24"/>
          <w:szCs w:val="24"/>
        </w:rPr>
        <w:instrText>‐</w:instrText>
      </w:r>
      <w:r w:rsidR="00EF44C6" w:rsidRPr="004B7BC2">
        <w:rPr>
          <w:rStyle w:val="shorttext"/>
          <w:rFonts w:ascii="Arial" w:hAnsi="Arial" w:cs="Times New Roman"/>
          <w:sz w:val="24"/>
          <w:szCs w:val="24"/>
        </w:rPr>
        <w:instrText>derived miR</w:instrText>
      </w:r>
      <w:r w:rsidR="00EF44C6" w:rsidRPr="004B7BC2">
        <w:rPr>
          <w:rStyle w:val="shorttext"/>
          <w:rFonts w:ascii="Cambria Math" w:hAnsi="Cambria Math" w:cs="Cambria Math"/>
          <w:sz w:val="24"/>
          <w:szCs w:val="24"/>
        </w:rPr>
        <w:instrText>‐</w:instrText>
      </w:r>
      <w:r w:rsidR="00EF44C6" w:rsidRPr="004B7BC2">
        <w:rPr>
          <w:rStyle w:val="shorttext"/>
          <w:rFonts w:ascii="Arial" w:hAnsi="Arial" w:cs="Times New Roman"/>
          <w:sz w:val="24"/>
          <w:szCs w:val="24"/>
        </w:rPr>
        <w:instrText>1207</w:instrText>
      </w:r>
      <w:r w:rsidR="00EF44C6" w:rsidRPr="004B7BC2">
        <w:rPr>
          <w:rStyle w:val="shorttext"/>
          <w:rFonts w:ascii="Cambria Math" w:hAnsi="Cambria Math" w:cs="Cambria Math"/>
          <w:sz w:val="24"/>
          <w:szCs w:val="24"/>
        </w:rPr>
        <w:instrText>‐</w:instrText>
      </w:r>
      <w:r w:rsidR="00EF44C6" w:rsidRPr="004B7BC2">
        <w:rPr>
          <w:rStyle w:val="shorttext"/>
          <w:rFonts w:ascii="Arial" w:hAnsi="Arial" w:cs="Times New Roman"/>
          <w:sz w:val="24"/>
          <w:szCs w:val="24"/>
        </w:rPr>
        <w:instrText>5p promotes breast cancer cell growth by targeting STAT 6&lt;/title&gt;&lt;secondary-title&gt;Cancer science&lt;/secondary-title&gt;&lt;/titles&gt;&lt;periodical&gt;&lt;full-title&gt;Cancer science&lt;/full-title&gt;&lt;/periodical&gt;&lt;pages&gt;868-876&lt;/pages&gt;&lt;volume&gt;108&lt;/volume&gt;&lt;number&gt;5&lt;/number&gt;&lt;dates&gt;&lt;year&gt;2017&lt;/year&gt;&lt;/dates&gt;&lt;isbn&gt;1347-9032&lt;/isbn&gt;&lt;urls&gt;&lt;/urls&gt;&lt;/record&gt;&lt;/Cite&gt;&lt;/EndNote&gt;</w:instrText>
      </w:r>
      <w:r w:rsidR="00926F8D" w:rsidRPr="004B7BC2">
        <w:rPr>
          <w:rStyle w:val="shorttext"/>
          <w:rFonts w:ascii="Arial" w:hAnsi="Arial" w:cs="Times New Roman"/>
          <w:sz w:val="24"/>
          <w:szCs w:val="24"/>
        </w:rPr>
        <w:fldChar w:fldCharType="separate"/>
      </w:r>
      <w:r w:rsidR="00EF44C6" w:rsidRPr="004B7BC2">
        <w:rPr>
          <w:rStyle w:val="shorttext"/>
          <w:rFonts w:ascii="Arial" w:hAnsi="Arial" w:cs="Times New Roman"/>
          <w:noProof/>
          <w:sz w:val="24"/>
          <w:szCs w:val="24"/>
        </w:rPr>
        <w:t>[</w:t>
      </w:r>
      <w:hyperlink w:anchor="_ENREF_36" w:tooltip="Yan, 2017 #50" w:history="1">
        <w:r w:rsidR="00636743" w:rsidRPr="004B7BC2">
          <w:rPr>
            <w:rStyle w:val="shorttext"/>
            <w:rFonts w:ascii="Arial" w:hAnsi="Arial" w:cs="Times New Roman"/>
            <w:noProof/>
            <w:sz w:val="24"/>
            <w:szCs w:val="24"/>
          </w:rPr>
          <w:t>36</w:t>
        </w:r>
      </w:hyperlink>
      <w:r w:rsidR="00EF44C6" w:rsidRPr="004B7BC2">
        <w:rPr>
          <w:rStyle w:val="shorttext"/>
          <w:rFonts w:ascii="Arial" w:hAnsi="Arial" w:cs="Times New Roman"/>
          <w:noProof/>
          <w:sz w:val="24"/>
          <w:szCs w:val="24"/>
        </w:rPr>
        <w:t>]</w:t>
      </w:r>
      <w:r w:rsidR="00926F8D" w:rsidRPr="004B7BC2">
        <w:rPr>
          <w:rStyle w:val="shorttext"/>
          <w:rFonts w:ascii="Arial" w:hAnsi="Arial" w:cs="Times New Roman"/>
          <w:sz w:val="24"/>
          <w:szCs w:val="24"/>
        </w:rPr>
        <w:fldChar w:fldCharType="end"/>
      </w:r>
      <w:r w:rsidR="009B2051" w:rsidRPr="004B7BC2">
        <w:rPr>
          <w:rFonts w:ascii="Arial" w:hAnsi="Arial" w:cs="Times New Roman"/>
          <w:sz w:val="24"/>
          <w:szCs w:val="24"/>
          <w:lang w:bidi="fa-IR"/>
        </w:rPr>
        <w:t>.</w:t>
      </w:r>
    </w:p>
    <w:p w:rsidR="00B0213D" w:rsidRPr="004B7BC2" w:rsidRDefault="003345E9" w:rsidP="00636743">
      <w:pPr>
        <w:spacing w:after="0" w:line="360" w:lineRule="auto"/>
        <w:jc w:val="both"/>
        <w:rPr>
          <w:rFonts w:ascii="Arial" w:hAnsi="Arial" w:cs="Times New Roman"/>
          <w:sz w:val="24"/>
          <w:szCs w:val="24"/>
        </w:rPr>
      </w:pPr>
      <w:r w:rsidRPr="004B7BC2">
        <w:rPr>
          <w:rFonts w:ascii="Arial" w:hAnsi="Arial" w:cs="Times New Roman"/>
          <w:sz w:val="24"/>
          <w:szCs w:val="24"/>
        </w:rPr>
        <w:t>The interaction of PVT1 with mir-200 family is another example.</w:t>
      </w:r>
      <w:r w:rsidR="003D1C73" w:rsidRPr="004B7BC2">
        <w:rPr>
          <w:rFonts w:ascii="Arial" w:hAnsi="Arial" w:cs="Times New Roman"/>
          <w:sz w:val="24"/>
          <w:szCs w:val="24"/>
        </w:rPr>
        <w:t xml:space="preserve"> It has been shown that </w:t>
      </w:r>
      <w:r w:rsidR="003D1C73" w:rsidRPr="004B7BC2">
        <w:rPr>
          <w:rStyle w:val="shorttext"/>
          <w:rFonts w:ascii="Arial" w:hAnsi="Arial" w:cs="Times New Roman"/>
          <w:sz w:val="24"/>
          <w:szCs w:val="24"/>
        </w:rPr>
        <w:t>miR200a and miR-200b are direct target of PVT1 in</w:t>
      </w:r>
      <w:r w:rsidR="003D1C73" w:rsidRPr="004B7BC2">
        <w:rPr>
          <w:rFonts w:ascii="Arial" w:hAnsi="Arial" w:cs="Times New Roman"/>
          <w:sz w:val="24"/>
          <w:szCs w:val="24"/>
        </w:rPr>
        <w:t xml:space="preserve"> </w:t>
      </w:r>
      <w:r w:rsidR="00915F6F" w:rsidRPr="004B7BC2">
        <w:rPr>
          <w:rFonts w:ascii="Arial" w:hAnsi="Arial" w:cs="Times New Roman"/>
          <w:sz w:val="24"/>
          <w:szCs w:val="24"/>
        </w:rPr>
        <w:t>non-small cell lung cancer</w:t>
      </w:r>
      <w:r w:rsidR="003D1C73" w:rsidRPr="004B7BC2">
        <w:rPr>
          <w:rFonts w:ascii="Arial" w:hAnsi="Arial" w:cs="Times New Roman"/>
          <w:sz w:val="24"/>
          <w:szCs w:val="24"/>
        </w:rPr>
        <w:t xml:space="preserve"> patients</w:t>
      </w:r>
      <w:r w:rsidR="003D1C73" w:rsidRPr="004B7BC2">
        <w:rPr>
          <w:rStyle w:val="shorttext"/>
          <w:rFonts w:ascii="Arial" w:hAnsi="Arial" w:cs="Times New Roman"/>
          <w:sz w:val="24"/>
          <w:szCs w:val="24"/>
        </w:rPr>
        <w:t>.</w:t>
      </w:r>
      <w:r w:rsidR="00A14FE4" w:rsidRPr="004B7BC2">
        <w:rPr>
          <w:rStyle w:val="shorttext"/>
          <w:rFonts w:ascii="Arial" w:hAnsi="Arial" w:cs="Times New Roman"/>
          <w:sz w:val="24"/>
          <w:szCs w:val="24"/>
        </w:rPr>
        <w:t xml:space="preserve"> Also, increased methylation of miR200b promoter through binding of PVT1 with EZH2</w:t>
      </w:r>
      <w:r w:rsidR="00DF1122" w:rsidRPr="004B7BC2">
        <w:rPr>
          <w:rStyle w:val="shorttext"/>
          <w:rFonts w:ascii="Arial" w:hAnsi="Arial" w:cs="Times New Roman"/>
          <w:sz w:val="24"/>
          <w:szCs w:val="24"/>
        </w:rPr>
        <w:t xml:space="preserve"> inhibits this miRNA function</w:t>
      </w:r>
      <w:r w:rsidR="0082158B" w:rsidRPr="004B7BC2">
        <w:rPr>
          <w:rStyle w:val="shorttext"/>
          <w:rFonts w:ascii="Arial" w:hAnsi="Arial" w:cs="Times New Roman"/>
          <w:sz w:val="24"/>
          <w:szCs w:val="24"/>
        </w:rPr>
        <w:t xml:space="preserve"> </w:t>
      </w:r>
      <w:r w:rsidR="00926F8D" w:rsidRPr="004B7BC2">
        <w:rPr>
          <w:rStyle w:val="shorttext"/>
          <w:rFonts w:ascii="Arial" w:hAnsi="Arial" w:cs="Times New Roman"/>
          <w:sz w:val="24"/>
          <w:szCs w:val="24"/>
        </w:rPr>
        <w:fldChar w:fldCharType="begin"/>
      </w:r>
      <w:r w:rsidR="008B4578" w:rsidRPr="004B7BC2">
        <w:rPr>
          <w:rStyle w:val="shorttext"/>
          <w:rFonts w:ascii="Arial" w:hAnsi="Arial" w:cs="Times New Roman"/>
          <w:sz w:val="24"/>
          <w:szCs w:val="24"/>
        </w:rPr>
        <w:instrText xml:space="preserve"> ADDIN EN.CITE &lt;EndNote&gt;&lt;Cite&gt;&lt;Author&gt;Zhang&lt;/Author&gt;&lt;Year&gt;2016&lt;/Year&gt;&lt;RecNum&gt;44&lt;/RecNum&gt;&lt;DisplayText&gt;[19]&lt;/DisplayText&gt;&lt;record&gt;&lt;rec-number&gt;44&lt;/rec-number&gt;&lt;foreign-keys&gt;&lt;key app="EN" db-id="5vatfddv09wzz6etermxswt5awpwexr2vpze" timestamp="1547981509"&gt;44&lt;/key&gt;&lt;/foreign-keys&gt;&lt;ref-type name="Journal Article"&gt;17&lt;/ref-type&gt;&lt;contributors&gt;&lt;authors&gt;&lt;author&gt;Zhang, Shaorong&lt;/author&gt;&lt;author&gt;Zhang, Guanli&lt;/author&gt;&lt;author&gt;Liu, Jingying&lt;/author&gt;&lt;/authors&gt;&lt;/contributors&gt;&lt;titles&gt;&lt;title&gt;Long noncoding RNA PVT1 promotes cervical cancer progression through epigenetically silencing miR</w:instrText>
      </w:r>
      <w:r w:rsidR="008B4578" w:rsidRPr="004B7BC2">
        <w:rPr>
          <w:rStyle w:val="shorttext"/>
          <w:rFonts w:ascii="Cambria Math" w:hAnsi="Cambria Math" w:cs="Cambria Math"/>
          <w:sz w:val="24"/>
          <w:szCs w:val="24"/>
        </w:rPr>
        <w:instrText>‐</w:instrText>
      </w:r>
      <w:r w:rsidR="008B4578" w:rsidRPr="004B7BC2">
        <w:rPr>
          <w:rStyle w:val="shorttext"/>
          <w:rFonts w:ascii="Arial" w:hAnsi="Arial" w:cs="Times New Roman"/>
          <w:sz w:val="24"/>
          <w:szCs w:val="24"/>
        </w:rPr>
        <w:instrText>200b&lt;/title&gt;&lt;secondary-title&gt;Apmis&lt;/secondary-title&gt;&lt;/titles&gt;&lt;periodical&gt;&lt;full-title&gt;Apmis&lt;/full-title&gt;&lt;/periodical&gt;&lt;pages&gt;649-658&lt;/pages&gt;&lt;volume&gt;124&lt;/volume&gt;&lt;number&gt;8&lt;/number&gt;&lt;dates&gt;&lt;year&gt;2016&lt;/year&gt;&lt;/dates&gt;&lt;isbn&gt;0903-4641&lt;/isbn&gt;&lt;urls&gt;&lt;/urls&gt;&lt;/record&gt;&lt;/Cite&gt;&lt;/EndNote&gt;</w:instrText>
      </w:r>
      <w:r w:rsidR="00926F8D" w:rsidRPr="004B7BC2">
        <w:rPr>
          <w:rStyle w:val="shorttext"/>
          <w:rFonts w:ascii="Arial" w:hAnsi="Arial" w:cs="Times New Roman"/>
          <w:sz w:val="24"/>
          <w:szCs w:val="24"/>
        </w:rPr>
        <w:fldChar w:fldCharType="separate"/>
      </w:r>
      <w:r w:rsidR="008B4578" w:rsidRPr="004B7BC2">
        <w:rPr>
          <w:rStyle w:val="shorttext"/>
          <w:rFonts w:ascii="Arial" w:hAnsi="Arial" w:cs="Times New Roman"/>
          <w:noProof/>
          <w:sz w:val="24"/>
          <w:szCs w:val="24"/>
        </w:rPr>
        <w:t>[</w:t>
      </w:r>
      <w:hyperlink w:anchor="_ENREF_19" w:tooltip="Zhang, 2016 #44" w:history="1">
        <w:r w:rsidR="00636743" w:rsidRPr="004B7BC2">
          <w:rPr>
            <w:rStyle w:val="shorttext"/>
            <w:rFonts w:ascii="Arial" w:hAnsi="Arial" w:cs="Times New Roman"/>
            <w:noProof/>
            <w:sz w:val="24"/>
            <w:szCs w:val="24"/>
          </w:rPr>
          <w:t>19</w:t>
        </w:r>
      </w:hyperlink>
      <w:r w:rsidR="008B4578" w:rsidRPr="004B7BC2">
        <w:rPr>
          <w:rStyle w:val="shorttext"/>
          <w:rFonts w:ascii="Arial" w:hAnsi="Arial" w:cs="Times New Roman"/>
          <w:noProof/>
          <w:sz w:val="24"/>
          <w:szCs w:val="24"/>
        </w:rPr>
        <w:t>]</w:t>
      </w:r>
      <w:r w:rsidR="00926F8D" w:rsidRPr="004B7BC2">
        <w:rPr>
          <w:rStyle w:val="shorttext"/>
          <w:rFonts w:ascii="Arial" w:hAnsi="Arial" w:cs="Times New Roman"/>
          <w:sz w:val="24"/>
          <w:szCs w:val="24"/>
        </w:rPr>
        <w:fldChar w:fldCharType="end"/>
      </w:r>
      <w:r w:rsidR="00DF1122" w:rsidRPr="004B7BC2">
        <w:rPr>
          <w:rStyle w:val="shorttext"/>
          <w:rFonts w:ascii="Arial" w:hAnsi="Arial" w:cs="Times New Roman"/>
          <w:sz w:val="24"/>
          <w:szCs w:val="24"/>
        </w:rPr>
        <w:t>.</w:t>
      </w:r>
      <w:r w:rsidR="006B5BF7" w:rsidRPr="004B7BC2">
        <w:rPr>
          <w:rStyle w:val="shorttext"/>
          <w:rFonts w:ascii="Arial" w:hAnsi="Arial" w:cs="Times New Roman"/>
          <w:sz w:val="24"/>
          <w:szCs w:val="24"/>
        </w:rPr>
        <w:t xml:space="preserve"> </w:t>
      </w:r>
      <w:r w:rsidR="0026288A" w:rsidRPr="004B7BC2">
        <w:rPr>
          <w:rStyle w:val="shorttext"/>
          <w:rFonts w:ascii="Arial" w:hAnsi="Arial" w:cs="Times New Roman"/>
          <w:sz w:val="24"/>
          <w:szCs w:val="24"/>
        </w:rPr>
        <w:t>Abnormal expression of this miRNA caused to increased cell proliferation and migration. Likewise, d</w:t>
      </w:r>
      <w:r w:rsidR="006B5BF7" w:rsidRPr="004B7BC2">
        <w:rPr>
          <w:rStyle w:val="shorttext"/>
          <w:rFonts w:ascii="Arial" w:hAnsi="Arial" w:cs="Times New Roman"/>
          <w:sz w:val="24"/>
          <w:szCs w:val="24"/>
        </w:rPr>
        <w:t>irect interaction of PVT1 and MYC oncogene with miR-200c</w:t>
      </w:r>
      <w:r w:rsidR="003F1CC0" w:rsidRPr="004B7BC2">
        <w:rPr>
          <w:rStyle w:val="shorttext"/>
          <w:rFonts w:ascii="Arial" w:hAnsi="Arial" w:cs="Times New Roman"/>
          <w:sz w:val="24"/>
          <w:szCs w:val="24"/>
        </w:rPr>
        <w:t xml:space="preserve"> promoter induce</w:t>
      </w:r>
      <w:r w:rsidR="00E54C37" w:rsidRPr="004B7BC2">
        <w:rPr>
          <w:rStyle w:val="shorttext"/>
          <w:rFonts w:ascii="Arial" w:hAnsi="Arial" w:cs="Times New Roman"/>
          <w:sz w:val="24"/>
          <w:szCs w:val="24"/>
        </w:rPr>
        <w:t>s</w:t>
      </w:r>
      <w:r w:rsidR="003F1CC0" w:rsidRPr="004B7BC2">
        <w:rPr>
          <w:rStyle w:val="shorttext"/>
          <w:rFonts w:ascii="Arial" w:hAnsi="Arial" w:cs="Times New Roman"/>
          <w:sz w:val="24"/>
          <w:szCs w:val="24"/>
        </w:rPr>
        <w:t xml:space="preserve"> its expression. </w:t>
      </w:r>
      <w:r w:rsidR="006E3A8D" w:rsidRPr="004B7BC2">
        <w:rPr>
          <w:rStyle w:val="shorttext"/>
          <w:rFonts w:ascii="Arial" w:hAnsi="Arial" w:cs="Times New Roman"/>
          <w:sz w:val="24"/>
          <w:szCs w:val="24"/>
        </w:rPr>
        <w:t>T</w:t>
      </w:r>
      <w:r w:rsidR="003F1CC0" w:rsidRPr="004B7BC2">
        <w:rPr>
          <w:rStyle w:val="shorttext"/>
          <w:rFonts w:ascii="Arial" w:hAnsi="Arial" w:cs="Times New Roman"/>
          <w:sz w:val="24"/>
          <w:szCs w:val="24"/>
        </w:rPr>
        <w:t xml:space="preserve">he up-regulation of </w:t>
      </w:r>
      <w:r w:rsidR="003F1CC0" w:rsidRPr="004B7BC2">
        <w:rPr>
          <w:rFonts w:ascii="Arial" w:hAnsi="Arial" w:cs="Times New Roman"/>
          <w:sz w:val="24"/>
          <w:szCs w:val="24"/>
        </w:rPr>
        <w:t>miR-200c result</w:t>
      </w:r>
      <w:r w:rsidR="00E86744" w:rsidRPr="004B7BC2">
        <w:rPr>
          <w:rFonts w:ascii="Arial" w:hAnsi="Arial" w:cs="Times New Roman"/>
          <w:sz w:val="24"/>
          <w:szCs w:val="24"/>
        </w:rPr>
        <w:t>s in</w:t>
      </w:r>
      <w:r w:rsidR="003F1CC0" w:rsidRPr="004B7BC2">
        <w:rPr>
          <w:rFonts w:ascii="Arial" w:hAnsi="Arial" w:cs="Times New Roman"/>
          <w:sz w:val="24"/>
          <w:szCs w:val="24"/>
        </w:rPr>
        <w:t xml:space="preserve"> </w:t>
      </w:r>
      <w:r w:rsidR="003F1CC0" w:rsidRPr="004B7BC2">
        <w:rPr>
          <w:rFonts w:ascii="Arial" w:hAnsi="Arial" w:cs="Times New Roman"/>
          <w:sz w:val="24"/>
          <w:szCs w:val="24"/>
          <w:highlight w:val="yellow"/>
          <w:u w:val="single"/>
        </w:rPr>
        <w:t>activation</w:t>
      </w:r>
      <w:r w:rsidR="003F1CC0" w:rsidRPr="004B7BC2">
        <w:rPr>
          <w:rFonts w:ascii="Arial" w:hAnsi="Arial" w:cs="Times New Roman"/>
          <w:sz w:val="24"/>
          <w:szCs w:val="24"/>
        </w:rPr>
        <w:t xml:space="preserve"> of AKT signaling pathway by </w:t>
      </w:r>
      <w:r w:rsidR="003F1CC0" w:rsidRPr="004B7BC2">
        <w:rPr>
          <w:rFonts w:ascii="Arial" w:hAnsi="Arial" w:cs="Times New Roman"/>
          <w:sz w:val="24"/>
          <w:szCs w:val="24"/>
          <w:highlight w:val="yellow"/>
        </w:rPr>
        <w:t>inhibition of PTEN</w:t>
      </w:r>
      <w:r w:rsidR="00127237" w:rsidRPr="004B7BC2">
        <w:rPr>
          <w:rFonts w:ascii="Arial" w:hAnsi="Arial" w:cs="Times New Roman"/>
          <w:sz w:val="24"/>
          <w:szCs w:val="24"/>
        </w:rPr>
        <w:t xml:space="preserve"> </w:t>
      </w:r>
      <w:r w:rsidR="00926F8D" w:rsidRPr="004B7BC2">
        <w:rPr>
          <w:rFonts w:ascii="Arial" w:hAnsi="Arial" w:cs="Times New Roman"/>
          <w:sz w:val="24"/>
          <w:szCs w:val="24"/>
        </w:rPr>
        <w:fldChar w:fldCharType="begin"/>
      </w:r>
      <w:r w:rsidR="00636743" w:rsidRPr="004B7BC2">
        <w:rPr>
          <w:rFonts w:ascii="Arial" w:hAnsi="Arial" w:cs="Times New Roman"/>
          <w:sz w:val="24"/>
          <w:szCs w:val="24"/>
        </w:rPr>
        <w:instrText xml:space="preserve"> ADDIN EN.CITE &lt;EndNote&gt;&lt;Cite&gt;&lt;Author&gt;Hamano&lt;/Author&gt;&lt;Year&gt;2011&lt;/Year&gt;&lt;RecNum&gt;55&lt;/RecNum&gt;&lt;DisplayText&gt;[37]&lt;/DisplayText&gt;&lt;record&gt;&lt;rec-number&gt;55&lt;/rec-number&gt;&lt;foreign-keys&gt;&lt;key app="EN" db-id="5vatfddv09wzz6etermxswt5awpwexr2vpze" timestamp="1548318410"&gt;55&lt;/key&gt;&lt;/foreign-keys&gt;&lt;ref-type name="Journal Article"&gt;17&lt;/ref-type&gt;&lt;contributors&gt;&lt;authors&gt;&lt;author&gt;Hamano, Rie&lt;/author&gt;&lt;author&gt;Miyata, Hiroshi&lt;/author&gt;&lt;author&gt;Yamasaki, Makoto&lt;/author&gt;&lt;author&gt;Kurokawa, Yukinori&lt;/author&gt;&lt;author&gt;Hara, Johji&lt;/author&gt;&lt;author&gt;ho Moon, Jeong&lt;/author&gt;&lt;author&gt;Nakajima, Kiyokazu&lt;/author&gt;&lt;author&gt;Takiguchi, Shuji&lt;/author&gt;&lt;author&gt;Fujiwara, Yoshiyuki&lt;/author&gt;&lt;author&gt;Mori, Masaki&lt;/author&gt;&lt;/authors&gt;&lt;/contributors&gt;&lt;titles&gt;&lt;title&gt;Overexpression of miR-200c induces chemoresistance in esophageal cancers mediated through activation of the Akt signaling pathway&lt;/title&gt;&lt;secondary-title&gt;Clinical Cancer Research&lt;/secondary-title&gt;&lt;/titles&gt;&lt;periodical&gt;&lt;full-title&gt;Clinical cancer research&lt;/full-title&gt;&lt;/periodical&gt;&lt;pages&gt;clincanres. 2532.2010&lt;/pages&gt;&lt;dates&gt;&lt;year&gt;2011&lt;/year&gt;&lt;/dates&gt;&lt;isbn&gt;1078-0432&lt;/isbn&gt;&lt;urls&gt;&lt;/urls&gt;&lt;/record&gt;&lt;/Cite&gt;&lt;/EndNote&gt;</w:instrText>
      </w:r>
      <w:r w:rsidR="00926F8D" w:rsidRPr="004B7BC2">
        <w:rPr>
          <w:rFonts w:ascii="Arial" w:hAnsi="Arial" w:cs="Times New Roman"/>
          <w:sz w:val="24"/>
          <w:szCs w:val="24"/>
        </w:rPr>
        <w:fldChar w:fldCharType="separate"/>
      </w:r>
      <w:r w:rsidR="00636743" w:rsidRPr="004B7BC2">
        <w:rPr>
          <w:rFonts w:ascii="Arial" w:hAnsi="Arial" w:cs="Times New Roman"/>
          <w:noProof/>
          <w:sz w:val="24"/>
          <w:szCs w:val="24"/>
        </w:rPr>
        <w:t>[</w:t>
      </w:r>
      <w:hyperlink w:anchor="_ENREF_37" w:tooltip="Hamano, 2011 #55" w:history="1">
        <w:r w:rsidR="00636743" w:rsidRPr="004B7BC2">
          <w:rPr>
            <w:rFonts w:ascii="Arial" w:hAnsi="Arial" w:cs="Times New Roman"/>
            <w:noProof/>
            <w:sz w:val="24"/>
            <w:szCs w:val="24"/>
          </w:rPr>
          <w:t>37</w:t>
        </w:r>
      </w:hyperlink>
      <w:r w:rsidR="00636743" w:rsidRPr="004B7BC2">
        <w:rPr>
          <w:rFonts w:ascii="Arial" w:hAnsi="Arial" w:cs="Times New Roman"/>
          <w:noProof/>
          <w:sz w:val="24"/>
          <w:szCs w:val="24"/>
        </w:rPr>
        <w:t>]</w:t>
      </w:r>
      <w:r w:rsidR="00926F8D" w:rsidRPr="004B7BC2">
        <w:rPr>
          <w:rFonts w:ascii="Arial" w:hAnsi="Arial" w:cs="Times New Roman"/>
          <w:sz w:val="24"/>
          <w:szCs w:val="24"/>
        </w:rPr>
        <w:fldChar w:fldCharType="end"/>
      </w:r>
      <w:r w:rsidR="003F1CC0" w:rsidRPr="004B7BC2">
        <w:rPr>
          <w:rFonts w:ascii="Arial" w:hAnsi="Arial" w:cs="Times New Roman"/>
          <w:sz w:val="24"/>
          <w:szCs w:val="24"/>
        </w:rPr>
        <w:t>.</w:t>
      </w:r>
    </w:p>
    <w:p w:rsidR="00B1348C" w:rsidRPr="004B7BC2" w:rsidRDefault="00E0684F" w:rsidP="00636743">
      <w:pPr>
        <w:spacing w:after="0" w:line="360" w:lineRule="auto"/>
        <w:jc w:val="both"/>
        <w:rPr>
          <w:rFonts w:ascii="Arial" w:hAnsi="Arial" w:cs="Times New Roman"/>
          <w:sz w:val="24"/>
          <w:szCs w:val="24"/>
        </w:rPr>
      </w:pPr>
      <w:r w:rsidRPr="004B7BC2">
        <w:rPr>
          <w:rFonts w:ascii="Arial" w:hAnsi="Arial" w:cs="Times New Roman"/>
          <w:sz w:val="24"/>
          <w:szCs w:val="24"/>
        </w:rPr>
        <w:t xml:space="preserve">Moreover, PVT1 induces </w:t>
      </w:r>
      <w:r w:rsidR="00CC72EE" w:rsidRPr="004B7BC2">
        <w:rPr>
          <w:rFonts w:ascii="Arial" w:hAnsi="Arial" w:cs="Times New Roman"/>
          <w:sz w:val="24"/>
          <w:szCs w:val="24"/>
        </w:rPr>
        <w:t>HIF1a and RUNX2 expression</w:t>
      </w:r>
      <w:r w:rsidR="00FF0DA9" w:rsidRPr="004B7BC2">
        <w:rPr>
          <w:rFonts w:ascii="Arial" w:hAnsi="Arial" w:cs="Times New Roman"/>
          <w:sz w:val="24"/>
          <w:szCs w:val="24"/>
        </w:rPr>
        <w:t xml:space="preserve"> by suppressing miR-186 </w:t>
      </w:r>
      <w:r w:rsidR="00926F8D" w:rsidRPr="004B7BC2">
        <w:rPr>
          <w:rFonts w:ascii="Arial" w:hAnsi="Arial" w:cs="Times New Roman"/>
          <w:sz w:val="24"/>
          <w:szCs w:val="24"/>
        </w:rPr>
        <w:fldChar w:fldCharType="begin"/>
      </w:r>
      <w:r w:rsidR="00636743" w:rsidRPr="004B7BC2">
        <w:rPr>
          <w:rFonts w:ascii="Arial" w:hAnsi="Arial" w:cs="Times New Roman"/>
          <w:sz w:val="24"/>
          <w:szCs w:val="24"/>
        </w:rPr>
        <w:instrText xml:space="preserve"> ADDIN EN.CITE &lt;EndNote&gt;&lt;Cite&gt;&lt;Author&gt;Huang&lt;/Author&gt;&lt;Year&gt;2017&lt;/Year&gt;&lt;RecNum&gt;49&lt;/RecNum&gt;&lt;DisplayText&gt;[38]&lt;/DisplayText&gt;&lt;record&gt;&lt;rec-number&gt;49&lt;/rec-number&gt;&lt;foreign-keys&gt;&lt;key app="EN" db-id="5vatfddv09wzz6etermxswt5awpwexr2vpze" timestamp="1548141287"&gt;49&lt;/key&gt;&lt;/foreign-keys&gt;&lt;ref-type name="Journal Article"&gt;17&lt;/ref-type&gt;&lt;contributors&gt;&lt;authors&gt;&lt;author&gt;Huang, Tao&lt;/author&gt;&lt;author&gt;Liu, Hong Wei&lt;/author&gt;&lt;author&gt;Chen, Jia Qi&lt;/author&gt;&lt;author&gt;Wang, Shou Han&lt;/author&gt;&lt;author&gt;Hao, Li Qun&lt;/author&gt;&lt;author&gt;Liu, Miao&lt;/author&gt;&lt;author&gt;Wang, Bin&lt;/author&gt;&lt;/authors&gt;&lt;/contributors&gt;&lt;titles&gt;&lt;title&gt;The long noncoding RNA PVT1 functions as a competing endogenous RNA by sponging miR-186 in gastric cancer&lt;/title&gt;&lt;secondary-title&gt;Biomedicine &amp;amp; Pharmacotherapy&lt;/secondary-title&gt;&lt;/titles&gt;&lt;periodical&gt;&lt;full-title&gt;Biomedicine &amp;amp; Pharmacotherapy&lt;/full-title&gt;&lt;/periodical&gt;&lt;pages&gt;302-308&lt;/pages&gt;&lt;volume&gt;88&lt;/volume&gt;&lt;dates&gt;&lt;year&gt;2017&lt;/year&gt;&lt;/dates&gt;&lt;isbn&gt;0753-3322&lt;/isbn&gt;&lt;urls&gt;&lt;/urls&gt;&lt;/record&gt;&lt;/Cite&gt;&lt;/EndNote&gt;</w:instrText>
      </w:r>
      <w:r w:rsidR="00926F8D" w:rsidRPr="004B7BC2">
        <w:rPr>
          <w:rFonts w:ascii="Arial" w:hAnsi="Arial" w:cs="Times New Roman"/>
          <w:sz w:val="24"/>
          <w:szCs w:val="24"/>
        </w:rPr>
        <w:fldChar w:fldCharType="separate"/>
      </w:r>
      <w:r w:rsidR="00636743" w:rsidRPr="004B7BC2">
        <w:rPr>
          <w:rFonts w:ascii="Arial" w:hAnsi="Arial" w:cs="Times New Roman"/>
          <w:noProof/>
          <w:sz w:val="24"/>
          <w:szCs w:val="24"/>
        </w:rPr>
        <w:t>[</w:t>
      </w:r>
      <w:hyperlink w:anchor="_ENREF_38" w:tooltip="Huang, 2017 #49" w:history="1">
        <w:r w:rsidR="00636743" w:rsidRPr="004B7BC2">
          <w:rPr>
            <w:rFonts w:ascii="Arial" w:hAnsi="Arial" w:cs="Times New Roman"/>
            <w:noProof/>
            <w:sz w:val="24"/>
            <w:szCs w:val="24"/>
          </w:rPr>
          <w:t>38</w:t>
        </w:r>
      </w:hyperlink>
      <w:r w:rsidR="00636743" w:rsidRPr="004B7BC2">
        <w:rPr>
          <w:rFonts w:ascii="Arial" w:hAnsi="Arial" w:cs="Times New Roman"/>
          <w:noProof/>
          <w:sz w:val="24"/>
          <w:szCs w:val="24"/>
        </w:rPr>
        <w:t>]</w:t>
      </w:r>
      <w:r w:rsidR="00926F8D" w:rsidRPr="004B7BC2">
        <w:rPr>
          <w:rFonts w:ascii="Arial" w:hAnsi="Arial" w:cs="Times New Roman"/>
          <w:sz w:val="24"/>
          <w:szCs w:val="24"/>
        </w:rPr>
        <w:fldChar w:fldCharType="end"/>
      </w:r>
      <w:r w:rsidR="00CC289D" w:rsidRPr="004B7BC2">
        <w:rPr>
          <w:rFonts w:ascii="Arial" w:hAnsi="Arial" w:cs="Times New Roman"/>
          <w:sz w:val="24"/>
          <w:szCs w:val="24"/>
        </w:rPr>
        <w:t xml:space="preserve"> </w:t>
      </w:r>
      <w:r w:rsidR="00FF0DA9" w:rsidRPr="004B7BC2">
        <w:rPr>
          <w:rFonts w:ascii="Arial" w:hAnsi="Arial" w:cs="Times New Roman"/>
          <w:sz w:val="24"/>
          <w:szCs w:val="24"/>
        </w:rPr>
        <w:t xml:space="preserve">and miR-455 </w:t>
      </w:r>
      <w:r w:rsidR="00926F8D" w:rsidRPr="004B7BC2">
        <w:rPr>
          <w:rFonts w:ascii="Arial" w:hAnsi="Arial" w:cs="Times New Roman"/>
          <w:sz w:val="24"/>
          <w:szCs w:val="24"/>
        </w:rPr>
        <w:fldChar w:fldCharType="begin"/>
      </w:r>
      <w:r w:rsidR="00636743" w:rsidRPr="004B7BC2">
        <w:rPr>
          <w:rFonts w:ascii="Arial" w:hAnsi="Arial" w:cs="Times New Roman"/>
          <w:sz w:val="24"/>
          <w:szCs w:val="24"/>
        </w:rPr>
        <w:instrText xml:space="preserve"> ADDIN EN.CITE &lt;EndNote&gt;&lt;Cite&gt;&lt;Author&gt;Chai&lt;/Author&gt;&lt;Year&gt;2018&lt;/Year&gt;&lt;RecNum&gt;51&lt;/RecNum&gt;&lt;DisplayText&gt;[39]&lt;/DisplayText&gt;&lt;record&gt;&lt;rec-number&gt;51&lt;/rec-number&gt;&lt;foreign-keys&gt;&lt;key app="EN" db-id="5vatfddv09wzz6etermxswt5awpwexr2vpze" timestamp="1548230615"&gt;51&lt;/key&gt;&lt;/foreign-keys&gt;&lt;ref-type name="Journal Article"&gt;17&lt;/ref-type&gt;&lt;contributors&gt;&lt;authors&gt;&lt;author&gt;Chai, Jie&lt;/author&gt;&lt;author&gt;Guo, Dawei&lt;/author&gt;&lt;author&gt;Ma, Wanli&lt;/author&gt;&lt;author&gt;Han, Dali&lt;/author&gt;&lt;author&gt;Dong, Wei&lt;/author&gt;&lt;author&gt;Guo, Hongliang&lt;/author&gt;&lt;author&gt;Zhang, Yi&lt;/author&gt;&lt;/authors&gt;&lt;/contributors&gt;&lt;titles&gt;&lt;title&gt;A feedback loop consisting of RUNX2/LncRNA-PVT1/miR-455 is involved in the progression of colorectal cancer&lt;/title&gt;&lt;secondary-title&gt;American journal of cancer research&lt;/secondary-title&gt;&lt;/titles&gt;&lt;periodical&gt;&lt;full-title&gt;American journal of cancer research&lt;/full-title&gt;&lt;/periodical&gt;&lt;pages&gt;538&lt;/pages&gt;&lt;volume&gt;8&lt;/volume&gt;&lt;number&gt;3&lt;/number&gt;&lt;dates&gt;&lt;year&gt;2018&lt;/year&gt;&lt;/dates&gt;&lt;urls&gt;&lt;/urls&gt;&lt;/record&gt;&lt;/Cite&gt;&lt;/EndNote&gt;</w:instrText>
      </w:r>
      <w:r w:rsidR="00926F8D" w:rsidRPr="004B7BC2">
        <w:rPr>
          <w:rFonts w:ascii="Arial" w:hAnsi="Arial" w:cs="Times New Roman"/>
          <w:sz w:val="24"/>
          <w:szCs w:val="24"/>
        </w:rPr>
        <w:fldChar w:fldCharType="separate"/>
      </w:r>
      <w:r w:rsidR="00636743" w:rsidRPr="004B7BC2">
        <w:rPr>
          <w:rFonts w:ascii="Arial" w:hAnsi="Arial" w:cs="Times New Roman"/>
          <w:noProof/>
          <w:sz w:val="24"/>
          <w:szCs w:val="24"/>
        </w:rPr>
        <w:t>[</w:t>
      </w:r>
      <w:hyperlink w:anchor="_ENREF_39" w:tooltip="Chai, 2018 #51" w:history="1">
        <w:r w:rsidR="00636743" w:rsidRPr="004B7BC2">
          <w:rPr>
            <w:rFonts w:ascii="Arial" w:hAnsi="Arial" w:cs="Times New Roman"/>
            <w:noProof/>
            <w:sz w:val="24"/>
            <w:szCs w:val="24"/>
          </w:rPr>
          <w:t>39</w:t>
        </w:r>
      </w:hyperlink>
      <w:r w:rsidR="00636743" w:rsidRPr="004B7BC2">
        <w:rPr>
          <w:rFonts w:ascii="Arial" w:hAnsi="Arial" w:cs="Times New Roman"/>
          <w:noProof/>
          <w:sz w:val="24"/>
          <w:szCs w:val="24"/>
        </w:rPr>
        <w:t>]</w:t>
      </w:r>
      <w:r w:rsidR="00926F8D" w:rsidRPr="004B7BC2">
        <w:rPr>
          <w:rFonts w:ascii="Arial" w:hAnsi="Arial" w:cs="Times New Roman"/>
          <w:sz w:val="24"/>
          <w:szCs w:val="24"/>
        </w:rPr>
        <w:fldChar w:fldCharType="end"/>
      </w:r>
      <w:r w:rsidR="00B23F0D" w:rsidRPr="004B7BC2">
        <w:rPr>
          <w:rFonts w:ascii="Arial" w:hAnsi="Arial" w:cs="Times New Roman"/>
          <w:sz w:val="24"/>
          <w:szCs w:val="24"/>
        </w:rPr>
        <w:t>, respectively</w:t>
      </w:r>
      <w:r w:rsidR="00FF0DA9" w:rsidRPr="004B7BC2">
        <w:rPr>
          <w:rFonts w:ascii="Arial" w:hAnsi="Arial" w:cs="Times New Roman"/>
          <w:sz w:val="24"/>
          <w:szCs w:val="24"/>
        </w:rPr>
        <w:t>.</w:t>
      </w:r>
      <w:r w:rsidR="00255069" w:rsidRPr="004B7BC2">
        <w:rPr>
          <w:rFonts w:ascii="Arial" w:hAnsi="Arial" w:cs="Times New Roman"/>
          <w:sz w:val="24"/>
          <w:szCs w:val="24"/>
        </w:rPr>
        <w:t xml:space="preserve"> It was also reported that PVT1 </w:t>
      </w:r>
      <w:r w:rsidR="00FE7870" w:rsidRPr="004B7BC2">
        <w:rPr>
          <w:rFonts w:ascii="Arial" w:hAnsi="Arial" w:cs="Times New Roman"/>
          <w:sz w:val="24"/>
          <w:szCs w:val="24"/>
        </w:rPr>
        <w:t>regulates</w:t>
      </w:r>
      <w:r w:rsidR="00255069" w:rsidRPr="004B7BC2">
        <w:rPr>
          <w:rFonts w:ascii="Arial" w:hAnsi="Arial" w:cs="Times New Roman"/>
          <w:sz w:val="24"/>
          <w:szCs w:val="24"/>
        </w:rPr>
        <w:t xml:space="preserve"> CD15</w:t>
      </w:r>
      <w:r w:rsidR="00BF3F90" w:rsidRPr="004B7BC2">
        <w:rPr>
          <w:rFonts w:ascii="Arial" w:hAnsi="Arial" w:cs="Times New Roman"/>
          <w:sz w:val="24"/>
          <w:szCs w:val="24"/>
        </w:rPr>
        <w:t>1</w:t>
      </w:r>
      <w:r w:rsidR="00255069" w:rsidRPr="004B7BC2">
        <w:rPr>
          <w:rFonts w:ascii="Arial" w:hAnsi="Arial" w:cs="Times New Roman"/>
          <w:sz w:val="24"/>
          <w:szCs w:val="24"/>
        </w:rPr>
        <w:t xml:space="preserve"> and FGF2 expression </w:t>
      </w:r>
      <w:r w:rsidR="00FE7870" w:rsidRPr="004B7BC2">
        <w:rPr>
          <w:rFonts w:ascii="Arial" w:hAnsi="Arial" w:cs="Times New Roman"/>
          <w:sz w:val="24"/>
          <w:szCs w:val="24"/>
        </w:rPr>
        <w:t>through inhibiting</w:t>
      </w:r>
      <w:r w:rsidR="00255069" w:rsidRPr="004B7BC2">
        <w:rPr>
          <w:rFonts w:ascii="Arial" w:hAnsi="Arial" w:cs="Times New Roman"/>
          <w:sz w:val="24"/>
          <w:szCs w:val="24"/>
        </w:rPr>
        <w:t xml:space="preserve"> expression of miR-1</w:t>
      </w:r>
      <w:r w:rsidR="00BF3F90" w:rsidRPr="004B7BC2">
        <w:rPr>
          <w:rFonts w:ascii="Arial" w:hAnsi="Arial" w:cs="Times New Roman"/>
          <w:sz w:val="24"/>
          <w:szCs w:val="24"/>
        </w:rPr>
        <w:t>5</w:t>
      </w:r>
      <w:r w:rsidR="00255069" w:rsidRPr="004B7BC2">
        <w:rPr>
          <w:rFonts w:ascii="Arial" w:hAnsi="Arial" w:cs="Times New Roman"/>
          <w:sz w:val="24"/>
          <w:szCs w:val="24"/>
        </w:rPr>
        <w:t>2 in gastric cancer</w:t>
      </w:r>
      <w:r w:rsidR="005E2957" w:rsidRPr="004B7BC2">
        <w:rPr>
          <w:rFonts w:ascii="Arial" w:hAnsi="Arial" w:cs="Times New Roman"/>
          <w:sz w:val="24"/>
          <w:szCs w:val="24"/>
        </w:rPr>
        <w:t xml:space="preserve"> </w:t>
      </w:r>
      <w:r w:rsidR="00926F8D" w:rsidRPr="004B7BC2">
        <w:rPr>
          <w:rFonts w:ascii="Arial" w:hAnsi="Arial" w:cs="Times New Roman"/>
          <w:sz w:val="24"/>
          <w:szCs w:val="24"/>
        </w:rPr>
        <w:fldChar w:fldCharType="begin"/>
      </w:r>
      <w:r w:rsidR="00636743" w:rsidRPr="004B7BC2">
        <w:rPr>
          <w:rFonts w:ascii="Arial" w:hAnsi="Arial" w:cs="Times New Roman"/>
          <w:sz w:val="24"/>
          <w:szCs w:val="24"/>
        </w:rPr>
        <w:instrText xml:space="preserve"> ADDIN EN.CITE &lt;EndNote&gt;&lt;Cite&gt;&lt;Author&gt;Li&lt;/Author&gt;&lt;Year&gt;2017&lt;/Year&gt;&lt;RecNum&gt;54&lt;/RecNum&gt;&lt;DisplayText&gt;[40]&lt;/DisplayText&gt;&lt;record&gt;&lt;rec-number&gt;54&lt;/rec-number&gt;&lt;foreign-keys&gt;&lt;key app="EN" db-id="5vatfddv09wzz6etermxswt5awpwexr2vpze" timestamp="1548309939"&gt;54&lt;/key&gt;&lt;/foreign-keys&gt;&lt;ref-type name="Journal Article"&gt;17&lt;/ref-type&gt;&lt;contributors&gt;&lt;authors&gt;&lt;author&gt;Li, Ting&lt;/author&gt;&lt;author&gt;Meng, Xiang-ling&lt;/author&gt;&lt;author&gt;Yang, Wen-qi&lt;/author&gt;&lt;/authors&gt;&lt;/contributors&gt;&lt;titles&gt;&lt;title&gt;Long noncoding RNA PVT1 acts as a “sponge” to inhibit microRNA-152 in gastric cancer cells&lt;/title&gt;&lt;secondary-title&gt;Digestive diseases and sciences&lt;/secondary-title&gt;&lt;/titles&gt;&lt;periodical&gt;&lt;full-title&gt;Digestive diseases and sciences&lt;/full-title&gt;&lt;/periodical&gt;&lt;pages&gt;3021-3028&lt;/pages&gt;&lt;volume&gt;62&lt;/volume&gt;&lt;number&gt;11&lt;/number&gt;&lt;dates&gt;&lt;year&gt;2017&lt;/year&gt;&lt;/dates&gt;&lt;isbn&gt;0163-2116&lt;/isbn&gt;&lt;urls&gt;&lt;/urls&gt;&lt;/record&gt;&lt;/Cite&gt;&lt;/EndNote&gt;</w:instrText>
      </w:r>
      <w:r w:rsidR="00926F8D" w:rsidRPr="004B7BC2">
        <w:rPr>
          <w:rFonts w:ascii="Arial" w:hAnsi="Arial" w:cs="Times New Roman"/>
          <w:sz w:val="24"/>
          <w:szCs w:val="24"/>
        </w:rPr>
        <w:fldChar w:fldCharType="separate"/>
      </w:r>
      <w:r w:rsidR="00636743" w:rsidRPr="004B7BC2">
        <w:rPr>
          <w:rFonts w:ascii="Arial" w:hAnsi="Arial" w:cs="Times New Roman"/>
          <w:noProof/>
          <w:sz w:val="24"/>
          <w:szCs w:val="24"/>
        </w:rPr>
        <w:t>[</w:t>
      </w:r>
      <w:hyperlink w:anchor="_ENREF_40" w:tooltip="Li, 2017 #54" w:history="1">
        <w:r w:rsidR="00636743" w:rsidRPr="004B7BC2">
          <w:rPr>
            <w:rFonts w:ascii="Arial" w:hAnsi="Arial" w:cs="Times New Roman"/>
            <w:noProof/>
            <w:sz w:val="24"/>
            <w:szCs w:val="24"/>
          </w:rPr>
          <w:t>40</w:t>
        </w:r>
      </w:hyperlink>
      <w:r w:rsidR="00636743" w:rsidRPr="004B7BC2">
        <w:rPr>
          <w:rFonts w:ascii="Arial" w:hAnsi="Arial" w:cs="Times New Roman"/>
          <w:noProof/>
          <w:sz w:val="24"/>
          <w:szCs w:val="24"/>
        </w:rPr>
        <w:t>]</w:t>
      </w:r>
      <w:r w:rsidR="00926F8D" w:rsidRPr="004B7BC2">
        <w:rPr>
          <w:rFonts w:ascii="Arial" w:hAnsi="Arial" w:cs="Times New Roman"/>
          <w:sz w:val="24"/>
          <w:szCs w:val="24"/>
        </w:rPr>
        <w:fldChar w:fldCharType="end"/>
      </w:r>
      <w:r w:rsidR="00255069" w:rsidRPr="004B7BC2">
        <w:rPr>
          <w:rFonts w:ascii="Arial" w:hAnsi="Arial" w:cs="Times New Roman"/>
          <w:sz w:val="24"/>
          <w:szCs w:val="24"/>
        </w:rPr>
        <w:t>.</w:t>
      </w:r>
    </w:p>
    <w:p w:rsidR="00117948" w:rsidRPr="004B7BC2" w:rsidRDefault="00066439">
      <w:pPr>
        <w:spacing w:after="0" w:line="360" w:lineRule="auto"/>
        <w:jc w:val="both"/>
        <w:rPr>
          <w:rFonts w:ascii="Arial" w:hAnsi="Arial" w:cs="Times New Roman"/>
          <w:sz w:val="24"/>
          <w:szCs w:val="24"/>
        </w:rPr>
      </w:pPr>
      <w:r w:rsidRPr="004B7BC2">
        <w:rPr>
          <w:rFonts w:ascii="Arial" w:hAnsi="Arial" w:cs="Times New Roman"/>
          <w:sz w:val="24"/>
          <w:szCs w:val="24"/>
        </w:rPr>
        <w:t xml:space="preserve">The up-regulation of lncRNA CCAT1 induces cell proliferation, migration, and inhibition of apoptosis by enhancement of MYC and HMGA2 </w:t>
      </w:r>
      <w:r w:rsidR="00EC3313" w:rsidRPr="004B7BC2">
        <w:rPr>
          <w:rFonts w:ascii="Arial" w:hAnsi="Arial" w:cs="Times New Roman"/>
          <w:sz w:val="24"/>
          <w:szCs w:val="24"/>
        </w:rPr>
        <w:t>expression while</w:t>
      </w:r>
      <w:r w:rsidRPr="004B7BC2">
        <w:rPr>
          <w:rFonts w:ascii="Arial" w:hAnsi="Arial" w:cs="Times New Roman"/>
          <w:sz w:val="24"/>
          <w:szCs w:val="24"/>
        </w:rPr>
        <w:t xml:space="preserve"> </w:t>
      </w:r>
      <w:r w:rsidR="00D26055" w:rsidRPr="004B7BC2">
        <w:rPr>
          <w:rFonts w:ascii="Arial" w:hAnsi="Arial" w:cs="Times New Roman"/>
          <w:sz w:val="24"/>
          <w:szCs w:val="24"/>
        </w:rPr>
        <w:t>reduces</w:t>
      </w:r>
      <w:r w:rsidR="00CE1237" w:rsidRPr="004B7BC2">
        <w:rPr>
          <w:rFonts w:ascii="Arial" w:hAnsi="Arial" w:cs="Times New Roman"/>
          <w:sz w:val="24"/>
          <w:szCs w:val="24"/>
        </w:rPr>
        <w:t xml:space="preserve"> the</w:t>
      </w:r>
      <w:r w:rsidRPr="004B7BC2">
        <w:rPr>
          <w:rFonts w:ascii="Arial" w:hAnsi="Arial" w:cs="Times New Roman"/>
          <w:sz w:val="24"/>
          <w:szCs w:val="24"/>
        </w:rPr>
        <w:t xml:space="preserve"> Let7 expression</w:t>
      </w:r>
      <w:r w:rsidR="003B35F6" w:rsidRPr="004B7BC2">
        <w:rPr>
          <w:rFonts w:ascii="Arial" w:hAnsi="Arial" w:cs="Times New Roman"/>
          <w:sz w:val="24"/>
          <w:szCs w:val="24"/>
        </w:rPr>
        <w:t xml:space="preserve"> </w:t>
      </w:r>
      <w:r w:rsidR="00926F8D" w:rsidRPr="004B7BC2">
        <w:rPr>
          <w:rFonts w:ascii="Arial" w:hAnsi="Arial" w:cs="Times New Roman"/>
          <w:sz w:val="24"/>
          <w:szCs w:val="24"/>
        </w:rPr>
        <w:fldChar w:fldCharType="begin"/>
      </w:r>
      <w:r w:rsidR="00636743" w:rsidRPr="004B7BC2">
        <w:rPr>
          <w:rFonts w:ascii="Arial" w:hAnsi="Arial" w:cs="Times New Roman"/>
          <w:sz w:val="24"/>
          <w:szCs w:val="24"/>
        </w:rPr>
        <w:instrText xml:space="preserve"> ADDIN EN.CITE &lt;EndNote&gt;&lt;Cite&gt;&lt;Author&gt;Deng&lt;/Author&gt;&lt;Year&gt;2015&lt;/Year&gt;&lt;RecNum&gt;24&lt;/RecNum&gt;&lt;DisplayText&gt;[20, 41]&lt;/DisplayText&gt;&lt;record&gt;&lt;rec-number&gt;24&lt;/rec-number&gt;&lt;foreign-keys&gt;&lt;key app="EN" db-id="5vatfddv09wzz6etermxswt5awpwexr2vpze" timestamp="1544655401"&gt;24&lt;/key&gt;&lt;/foreign-keys&gt;&lt;ref-type name="Journal Article"&gt;17&lt;/ref-type&gt;&lt;contributors&gt;&lt;authors&gt;&lt;author&gt;Deng, Liang&lt;/author&gt;&lt;author&gt;Yang, Shi-Bin&lt;/author&gt;&lt;author&gt;Xu, Feng-Feng&lt;/author&gt;&lt;author&gt;Zhang, Ji-Hong&lt;/author&gt;&lt;/authors&gt;&lt;/contributors&gt;&lt;titles&gt;&lt;title&gt;Long noncoding RNA CCAT1 promotes hepatocellular carcinoma progression by functioning as let-7 sponge&lt;/title&gt;&lt;secondary-title&gt;Journal of experimental &amp;amp; clinical cancer research&lt;/secondary-title&gt;&lt;/titles&gt;&lt;periodical&gt;&lt;full-title&gt;Journal of experimental &amp;amp; clinical cancer research&lt;/full-title&gt;&lt;/periodical&gt;&lt;pages&gt;18&lt;/pages&gt;&lt;volume&gt;34&lt;/volume&gt;&lt;number&gt;1&lt;/number&gt;&lt;dates&gt;&lt;year&gt;2015&lt;/year&gt;&lt;/dates&gt;&lt;isbn&gt;1756-9966&lt;/isbn&gt;&lt;urls&gt;&lt;/urls&gt;&lt;/record&gt;&lt;/Cite&gt;&lt;Cite&gt;&lt;Author&gt;Zhuang&lt;/Author&gt;&lt;Year&gt;2016&lt;/Year&gt;&lt;RecNum&gt;47&lt;/RecNum&gt;&lt;record&gt;&lt;rec-number&gt;47&lt;/rec-number&gt;&lt;foreign-keys&gt;&lt;key app="EN" db-id="5vatfddv09wzz6etermxswt5awpwexr2vpze" timestamp="1548140749"&gt;47&lt;/key&gt;&lt;/foreign-keys&gt;&lt;ref-type name="Journal Article"&gt;17&lt;/ref-type&gt;&lt;contributors&gt;&lt;authors&gt;&lt;author&gt;Zhuang, Kun&lt;/author&gt;&lt;author&gt;Wu, Qiang&lt;/author&gt;&lt;author&gt;Jiang, Senhe&lt;/author&gt;&lt;author&gt;Yuan, Huijun&lt;/author&gt;&lt;author&gt;Huang, Shaomin&lt;/author&gt;&lt;author&gt;Li, Huijun&lt;/author&gt;&lt;/authors&gt;&lt;/contributors&gt;&lt;titles&gt;&lt;title&gt;CCAT1 promotes laryngeal squamous cell carcinoma cell proliferation and invasion&lt;/title&gt;&lt;secondary-title&gt;American journal of translational research&lt;/secondary-title&gt;&lt;/titles&gt;&lt;periodical&gt;&lt;full-title&gt;American journal of translational research&lt;/full-title&gt;&lt;/periodical&gt;&lt;pages&gt;4338&lt;/pages&gt;&lt;volume&gt;8&lt;/volume&gt;&lt;number&gt;10&lt;/number&gt;&lt;dates&gt;&lt;year&gt;2016&lt;/year&gt;&lt;/dates&gt;&lt;urls&gt;&lt;/urls&gt;&lt;/record&gt;&lt;/Cite&gt;&lt;/EndNote&gt;</w:instrText>
      </w:r>
      <w:r w:rsidR="00926F8D" w:rsidRPr="004B7BC2">
        <w:rPr>
          <w:rFonts w:ascii="Arial" w:hAnsi="Arial" w:cs="Times New Roman"/>
          <w:sz w:val="24"/>
          <w:szCs w:val="24"/>
        </w:rPr>
        <w:fldChar w:fldCharType="separate"/>
      </w:r>
      <w:r w:rsidR="00636743" w:rsidRPr="004B7BC2">
        <w:rPr>
          <w:rFonts w:ascii="Arial" w:hAnsi="Arial" w:cs="Times New Roman"/>
          <w:noProof/>
          <w:sz w:val="24"/>
          <w:szCs w:val="24"/>
        </w:rPr>
        <w:t>[</w:t>
      </w:r>
      <w:hyperlink w:anchor="_ENREF_20" w:tooltip="Deng, 2015 #24" w:history="1">
        <w:r w:rsidR="00636743" w:rsidRPr="004B7BC2">
          <w:rPr>
            <w:rFonts w:ascii="Arial" w:hAnsi="Arial" w:cs="Times New Roman"/>
            <w:noProof/>
            <w:sz w:val="24"/>
            <w:szCs w:val="24"/>
          </w:rPr>
          <w:t>20</w:t>
        </w:r>
      </w:hyperlink>
      <w:r w:rsidR="00636743" w:rsidRPr="004B7BC2">
        <w:rPr>
          <w:rFonts w:ascii="Arial" w:hAnsi="Arial" w:cs="Times New Roman"/>
          <w:noProof/>
          <w:sz w:val="24"/>
          <w:szCs w:val="24"/>
        </w:rPr>
        <w:t xml:space="preserve">, </w:t>
      </w:r>
      <w:hyperlink w:anchor="_ENREF_41" w:tooltip="Zhuang, 2016 #47" w:history="1">
        <w:r w:rsidR="00636743" w:rsidRPr="004B7BC2">
          <w:rPr>
            <w:rFonts w:ascii="Arial" w:hAnsi="Arial" w:cs="Times New Roman"/>
            <w:noProof/>
            <w:sz w:val="24"/>
            <w:szCs w:val="24"/>
          </w:rPr>
          <w:t>41</w:t>
        </w:r>
      </w:hyperlink>
      <w:r w:rsidR="00636743" w:rsidRPr="004B7BC2">
        <w:rPr>
          <w:rFonts w:ascii="Arial" w:hAnsi="Arial" w:cs="Times New Roman"/>
          <w:noProof/>
          <w:sz w:val="24"/>
          <w:szCs w:val="24"/>
        </w:rPr>
        <w:t>]</w:t>
      </w:r>
      <w:r w:rsidR="00926F8D" w:rsidRPr="004B7BC2">
        <w:rPr>
          <w:rFonts w:ascii="Arial" w:hAnsi="Arial" w:cs="Times New Roman"/>
          <w:sz w:val="24"/>
          <w:szCs w:val="24"/>
        </w:rPr>
        <w:fldChar w:fldCharType="end"/>
      </w:r>
      <w:r w:rsidRPr="004B7BC2">
        <w:rPr>
          <w:rFonts w:ascii="Arial" w:hAnsi="Arial" w:cs="Times New Roman"/>
          <w:sz w:val="24"/>
          <w:szCs w:val="24"/>
        </w:rPr>
        <w:t xml:space="preserve">. </w:t>
      </w:r>
      <w:r w:rsidR="0067741F" w:rsidRPr="004B7BC2">
        <w:rPr>
          <w:rFonts w:ascii="Arial" w:hAnsi="Arial" w:cs="Times New Roman"/>
          <w:sz w:val="24"/>
          <w:szCs w:val="24"/>
        </w:rPr>
        <w:t xml:space="preserve">The </w:t>
      </w:r>
      <w:r w:rsidR="003A5FFC" w:rsidRPr="004B7BC2">
        <w:rPr>
          <w:rFonts w:ascii="Arial" w:hAnsi="Arial" w:cs="Times New Roman"/>
          <w:sz w:val="24"/>
          <w:szCs w:val="24"/>
        </w:rPr>
        <w:t xml:space="preserve">CCAT1 has a </w:t>
      </w:r>
      <w:r w:rsidR="0028467A" w:rsidRPr="004B7BC2">
        <w:rPr>
          <w:rFonts w:ascii="Arial" w:hAnsi="Arial" w:cs="Times New Roman"/>
          <w:sz w:val="24"/>
          <w:szCs w:val="24"/>
        </w:rPr>
        <w:t xml:space="preserve">potential role in regulating </w:t>
      </w:r>
      <w:r w:rsidR="003A5FFC" w:rsidRPr="004B7BC2">
        <w:rPr>
          <w:rFonts w:ascii="Arial" w:hAnsi="Arial" w:cs="Times New Roman"/>
          <w:sz w:val="24"/>
          <w:szCs w:val="24"/>
        </w:rPr>
        <w:t>ADAM17 and WNT1 via targeting miR-152 and mediate STAT3 and ZEB1 expression level by targeting miR-130a</w:t>
      </w:r>
      <w:r w:rsidR="004A43F7" w:rsidRPr="004B7BC2">
        <w:rPr>
          <w:rFonts w:ascii="Arial" w:hAnsi="Arial" w:cs="Times New Roman"/>
          <w:sz w:val="24"/>
          <w:szCs w:val="24"/>
        </w:rPr>
        <w:t xml:space="preserve"> </w:t>
      </w:r>
      <w:r w:rsidR="00926F8D" w:rsidRPr="004B7BC2">
        <w:rPr>
          <w:rFonts w:ascii="Arial" w:hAnsi="Arial" w:cs="Times New Roman"/>
          <w:sz w:val="24"/>
          <w:szCs w:val="24"/>
        </w:rPr>
        <w:fldChar w:fldCharType="begin"/>
      </w:r>
      <w:r w:rsidR="00636743" w:rsidRPr="004B7BC2">
        <w:rPr>
          <w:rFonts w:ascii="Arial" w:hAnsi="Arial" w:cs="Times New Roman"/>
          <w:sz w:val="24"/>
          <w:szCs w:val="24"/>
        </w:rPr>
        <w:instrText xml:space="preserve"> ADDIN EN.CITE &lt;EndNote&gt;&lt;Cite&gt;&lt;Author&gt;Cao&lt;/Author&gt;&lt;Year&gt;2017&lt;/Year&gt;&lt;RecNum&gt;53&lt;/RecNum&gt;&lt;DisplayText&gt;[42]&lt;/DisplayText&gt;&lt;record&gt;&lt;rec-number&gt;53&lt;/rec-number&gt;&lt;foreign-keys&gt;&lt;key app="EN" db-id="5vatfddv09wzz6etermxswt5awpwexr2vpze" timestamp="1548231084"&gt;53&lt;/key&gt;&lt;/foreign-keys&gt;&lt;ref-type name="Journal Article"&gt;17&lt;/ref-type&gt;&lt;contributors&gt;&lt;authors&gt;&lt;author&gt;Cao, Yuan&lt;/author&gt;&lt;author&gt;Shi, Huirong&lt;/author&gt;&lt;author&gt;Ren, Fang&lt;/author&gt;&lt;author&gt;Jia, Yanyan&lt;/author&gt;&lt;author&gt;Zhang, Ruitao&lt;/author&gt;&lt;/authors&gt;&lt;/contributors&gt;&lt;titles&gt;&lt;title&gt;Long non-coding RNA CCAT1 promotes metastasis and poor prognosis in epithelial ovarian cancer&lt;/title&gt;&lt;secondary-title&gt;Experimental cell research&lt;/secondary-title&gt;&lt;/titles&gt;&lt;periodical&gt;&lt;full-title&gt;Experimental cell research&lt;/full-title&gt;&lt;/periodical&gt;&lt;pages&gt;185-194&lt;/pages&gt;&lt;volume&gt;359&lt;/volume&gt;&lt;number&gt;1&lt;/number&gt;&lt;dates&gt;&lt;year&gt;2017&lt;/year&gt;&lt;/dates&gt;&lt;isbn&gt;0014-4827&lt;/isbn&gt;&lt;urls&gt;&lt;/urls&gt;&lt;/record&gt;&lt;/Cite&gt;&lt;/EndNote&gt;</w:instrText>
      </w:r>
      <w:r w:rsidR="00926F8D" w:rsidRPr="004B7BC2">
        <w:rPr>
          <w:rFonts w:ascii="Arial" w:hAnsi="Arial" w:cs="Times New Roman"/>
          <w:sz w:val="24"/>
          <w:szCs w:val="24"/>
        </w:rPr>
        <w:fldChar w:fldCharType="separate"/>
      </w:r>
      <w:r w:rsidR="00636743" w:rsidRPr="004B7BC2">
        <w:rPr>
          <w:rFonts w:ascii="Arial" w:hAnsi="Arial" w:cs="Times New Roman"/>
          <w:noProof/>
          <w:sz w:val="24"/>
          <w:szCs w:val="24"/>
        </w:rPr>
        <w:t>[</w:t>
      </w:r>
      <w:hyperlink w:anchor="_ENREF_42" w:tooltip="Cao, 2017 #53" w:history="1">
        <w:r w:rsidR="00636743" w:rsidRPr="004B7BC2">
          <w:rPr>
            <w:rFonts w:ascii="Arial" w:hAnsi="Arial" w:cs="Times New Roman"/>
            <w:noProof/>
            <w:sz w:val="24"/>
            <w:szCs w:val="24"/>
          </w:rPr>
          <w:t>42</w:t>
        </w:r>
      </w:hyperlink>
      <w:r w:rsidR="00636743" w:rsidRPr="004B7BC2">
        <w:rPr>
          <w:rFonts w:ascii="Arial" w:hAnsi="Arial" w:cs="Times New Roman"/>
          <w:noProof/>
          <w:sz w:val="24"/>
          <w:szCs w:val="24"/>
        </w:rPr>
        <w:t>]</w:t>
      </w:r>
      <w:r w:rsidR="00926F8D" w:rsidRPr="004B7BC2">
        <w:rPr>
          <w:rFonts w:ascii="Arial" w:hAnsi="Arial" w:cs="Times New Roman"/>
          <w:sz w:val="24"/>
          <w:szCs w:val="24"/>
        </w:rPr>
        <w:fldChar w:fldCharType="end"/>
      </w:r>
      <w:r w:rsidR="003A5FFC" w:rsidRPr="004B7BC2">
        <w:rPr>
          <w:rFonts w:ascii="Arial" w:hAnsi="Arial" w:cs="Times New Roman"/>
          <w:sz w:val="24"/>
          <w:szCs w:val="24"/>
        </w:rPr>
        <w:t>.</w:t>
      </w:r>
      <w:r w:rsidR="005B3DC1" w:rsidRPr="004B7BC2">
        <w:rPr>
          <w:rFonts w:ascii="Arial" w:hAnsi="Arial" w:cs="Times New Roman"/>
          <w:sz w:val="24"/>
          <w:szCs w:val="24"/>
        </w:rPr>
        <w:t xml:space="preserve"> This lncRNA also promotes malignancy by inhibiting</w:t>
      </w:r>
      <w:r w:rsidR="005B3DC1" w:rsidRPr="004B7BC2">
        <w:rPr>
          <w:rFonts w:ascii="Arial" w:hAnsi="Arial" w:cs="Times New Roman"/>
          <w:sz w:val="24"/>
          <w:szCs w:val="24"/>
          <w:rtl/>
        </w:rPr>
        <w:t xml:space="preserve"> </w:t>
      </w:r>
      <w:r w:rsidR="005B3DC1" w:rsidRPr="004B7BC2">
        <w:rPr>
          <w:rFonts w:ascii="Arial" w:hAnsi="Arial" w:cs="Times New Roman"/>
          <w:sz w:val="24"/>
          <w:szCs w:val="24"/>
        </w:rPr>
        <w:t>of miR-2</w:t>
      </w:r>
      <w:r w:rsidR="002B19AA" w:rsidRPr="004B7BC2">
        <w:rPr>
          <w:rFonts w:ascii="Arial" w:hAnsi="Arial" w:cs="Times New Roman"/>
          <w:sz w:val="24"/>
          <w:szCs w:val="24"/>
        </w:rPr>
        <w:t>1</w:t>
      </w:r>
      <w:r w:rsidR="005B3DC1" w:rsidRPr="004B7BC2">
        <w:rPr>
          <w:rFonts w:ascii="Arial" w:hAnsi="Arial" w:cs="Times New Roman"/>
          <w:sz w:val="24"/>
          <w:szCs w:val="24"/>
        </w:rPr>
        <w:t>8 in gallbladder cancer</w:t>
      </w:r>
      <w:r w:rsidR="002B19AA" w:rsidRPr="004B7BC2">
        <w:rPr>
          <w:rFonts w:ascii="Arial" w:hAnsi="Arial" w:cs="Times New Roman"/>
          <w:sz w:val="24"/>
          <w:szCs w:val="24"/>
        </w:rPr>
        <w:t xml:space="preserve"> </w:t>
      </w:r>
      <w:r w:rsidR="00926F8D" w:rsidRPr="004B7BC2">
        <w:rPr>
          <w:rFonts w:ascii="Arial" w:hAnsi="Arial" w:cs="Times New Roman"/>
          <w:sz w:val="24"/>
          <w:szCs w:val="24"/>
        </w:rPr>
        <w:fldChar w:fldCharType="begin"/>
      </w:r>
      <w:r w:rsidR="002B19AA" w:rsidRPr="004B7BC2">
        <w:rPr>
          <w:rFonts w:ascii="Arial" w:hAnsi="Arial" w:cs="Times New Roman"/>
          <w:sz w:val="24"/>
          <w:szCs w:val="24"/>
        </w:rPr>
        <w:instrText xml:space="preserve"> ADDIN EN.CITE &lt;EndNote&gt;&lt;Cite&gt;&lt;Author&gt;Ma&lt;/Author&gt;&lt;Year&gt;2015&lt;/Year&gt;&lt;RecNum&gt;25&lt;/RecNum&gt;&lt;DisplayText&gt;[21]&lt;/DisplayText&gt;&lt;record&gt;&lt;rec-number&gt;25&lt;/rec-number&gt;&lt;foreign-keys&gt;&lt;key app="EN" db-id="5vatfddv09wzz6etermxswt5awpwexr2vpze" timestamp="1544655401"&gt;25&lt;/key&gt;&lt;/foreign-keys&gt;&lt;ref-type name="Journal Article"&gt;17&lt;/ref-type&gt;&lt;contributors&gt;&lt;authors&gt;&lt;author&gt;Ma, MZ&lt;/author&gt;&lt;author&gt;Chu, BF&lt;/author&gt;&lt;author&gt;Zhang, Y&lt;/author&gt;&lt;author&gt;Weng, MZ&lt;/author&gt;&lt;author&gt;Qin, YY&lt;/author&gt;&lt;author&gt;Gong, W&lt;/author&gt;&lt;author&gt;Quan, ZW&lt;/author&gt;&lt;/authors&gt;&lt;/contributors&gt;&lt;titles&gt;&lt;title&gt;Long non-coding RNA CCAT1 promotes gallbladder cancer development via negative modulation of miRNA-218-5p&lt;/title&gt;&lt;secondary-title&gt;Cell death &amp;amp; disease&lt;/secondary-title&gt;&lt;/titles&gt;&lt;periodical&gt;&lt;full-title&gt;Cell death &amp;amp; disease&lt;/full-title&gt;&lt;/periodical&gt;&lt;pages&gt;e1583&lt;/pages&gt;&lt;volume&gt;6&lt;/volume&gt;&lt;number&gt;1&lt;/number&gt;&lt;dates&gt;&lt;year&gt;2015&lt;/year&gt;&lt;/dates&gt;&lt;isbn&gt;2041-4889&lt;/isbn&gt;&lt;urls&gt;&lt;/urls&gt;&lt;/record&gt;&lt;/Cite&gt;&lt;/EndNote&gt;</w:instrText>
      </w:r>
      <w:r w:rsidR="00926F8D" w:rsidRPr="004B7BC2">
        <w:rPr>
          <w:rFonts w:ascii="Arial" w:hAnsi="Arial" w:cs="Times New Roman"/>
          <w:sz w:val="24"/>
          <w:szCs w:val="24"/>
        </w:rPr>
        <w:fldChar w:fldCharType="separate"/>
      </w:r>
      <w:r w:rsidR="002B19AA" w:rsidRPr="004B7BC2">
        <w:rPr>
          <w:rFonts w:ascii="Arial" w:hAnsi="Arial" w:cs="Times New Roman"/>
          <w:noProof/>
          <w:sz w:val="24"/>
          <w:szCs w:val="24"/>
        </w:rPr>
        <w:t>[</w:t>
      </w:r>
      <w:hyperlink w:anchor="_ENREF_21" w:tooltip="Ma, 2015 #25" w:history="1">
        <w:r w:rsidR="00636743" w:rsidRPr="004B7BC2">
          <w:rPr>
            <w:rFonts w:ascii="Arial" w:hAnsi="Arial" w:cs="Times New Roman"/>
            <w:noProof/>
            <w:sz w:val="24"/>
            <w:szCs w:val="24"/>
          </w:rPr>
          <w:t>21</w:t>
        </w:r>
      </w:hyperlink>
      <w:r w:rsidR="002B19AA" w:rsidRPr="004B7BC2">
        <w:rPr>
          <w:rFonts w:ascii="Arial" w:hAnsi="Arial" w:cs="Times New Roman"/>
          <w:noProof/>
          <w:sz w:val="24"/>
          <w:szCs w:val="24"/>
        </w:rPr>
        <w:t>]</w:t>
      </w:r>
      <w:r w:rsidR="00926F8D" w:rsidRPr="004B7BC2">
        <w:rPr>
          <w:rFonts w:ascii="Arial" w:hAnsi="Arial" w:cs="Times New Roman"/>
          <w:sz w:val="24"/>
          <w:szCs w:val="24"/>
        </w:rPr>
        <w:fldChar w:fldCharType="end"/>
      </w:r>
      <w:r w:rsidR="005B3DC1" w:rsidRPr="004B7BC2">
        <w:rPr>
          <w:rFonts w:ascii="Arial" w:hAnsi="Arial" w:cs="Times New Roman"/>
          <w:sz w:val="24"/>
          <w:szCs w:val="24"/>
        </w:rPr>
        <w:t>.</w:t>
      </w:r>
    </w:p>
    <w:p w:rsidR="2FFE1C02" w:rsidRPr="004B7BC2" w:rsidRDefault="2FFE1C02" w:rsidP="00340415">
      <w:pPr>
        <w:spacing w:after="0" w:line="360" w:lineRule="auto"/>
        <w:jc w:val="both"/>
        <w:rPr>
          <w:rFonts w:ascii="Arial" w:eastAsia="Times New Roman" w:hAnsi="Arial" w:cs="Times New Roman"/>
          <w:sz w:val="24"/>
          <w:szCs w:val="24"/>
        </w:rPr>
      </w:pPr>
    </w:p>
    <w:p w:rsidR="003233B3" w:rsidRPr="004B7BC2" w:rsidRDefault="00B92213" w:rsidP="007D321F">
      <w:pPr>
        <w:spacing w:after="0" w:line="360" w:lineRule="auto"/>
        <w:jc w:val="both"/>
        <w:rPr>
          <w:rFonts w:ascii="Arial" w:hAnsi="Arial" w:cs="Times New Roman"/>
          <w:b/>
          <w:bCs/>
          <w:sz w:val="24"/>
          <w:szCs w:val="24"/>
        </w:rPr>
      </w:pPr>
      <w:r w:rsidRPr="004B7BC2">
        <w:rPr>
          <w:rFonts w:ascii="Arial" w:hAnsi="Arial" w:cs="Times New Roman"/>
          <w:b/>
          <w:bCs/>
          <w:sz w:val="24"/>
          <w:szCs w:val="24"/>
        </w:rPr>
        <w:t>Conclusion</w:t>
      </w:r>
    </w:p>
    <w:p w:rsidR="00117948" w:rsidRPr="004B7BC2" w:rsidRDefault="008F5C11">
      <w:pPr>
        <w:spacing w:after="0" w:line="360" w:lineRule="auto"/>
        <w:jc w:val="both"/>
        <w:rPr>
          <w:rStyle w:val="shorttext"/>
        </w:rPr>
      </w:pPr>
      <w:r w:rsidRPr="004B7BC2">
        <w:rPr>
          <w:rStyle w:val="shorttext"/>
          <w:rFonts w:ascii="Arial" w:hAnsi="Arial" w:cs="Times New Roman"/>
          <w:sz w:val="24"/>
          <w:szCs w:val="24"/>
        </w:rPr>
        <w:t>This</w:t>
      </w:r>
      <w:r w:rsidR="7FB8DDA3" w:rsidRPr="004B7BC2">
        <w:rPr>
          <w:rStyle w:val="shorttext"/>
          <w:rFonts w:ascii="Arial" w:hAnsi="Arial" w:cs="Times New Roman"/>
          <w:sz w:val="24"/>
          <w:szCs w:val="24"/>
        </w:rPr>
        <w:t xml:space="preserve"> </w:t>
      </w:r>
      <w:r w:rsidR="00B07CED" w:rsidRPr="004B7BC2">
        <w:rPr>
          <w:rStyle w:val="shorttext"/>
          <w:rFonts w:ascii="Arial" w:hAnsi="Arial" w:cs="Times New Roman"/>
          <w:sz w:val="24"/>
          <w:szCs w:val="24"/>
        </w:rPr>
        <w:t xml:space="preserve">is the first </w:t>
      </w:r>
      <w:r w:rsidR="7FB8DDA3" w:rsidRPr="004B7BC2">
        <w:rPr>
          <w:rStyle w:val="shorttext"/>
          <w:rFonts w:ascii="Arial" w:hAnsi="Arial" w:cs="Times New Roman"/>
          <w:sz w:val="24"/>
          <w:szCs w:val="24"/>
        </w:rPr>
        <w:t>study repo</w:t>
      </w:r>
      <w:r w:rsidR="00B07CED" w:rsidRPr="004B7BC2">
        <w:rPr>
          <w:rStyle w:val="shorttext"/>
          <w:rFonts w:ascii="Arial" w:hAnsi="Arial" w:cs="Times New Roman"/>
          <w:sz w:val="24"/>
          <w:szCs w:val="24"/>
        </w:rPr>
        <w:t>rting</w:t>
      </w:r>
      <w:r w:rsidR="004C5D46" w:rsidRPr="004B7BC2">
        <w:rPr>
          <w:rStyle w:val="shorttext"/>
          <w:rFonts w:ascii="Arial" w:hAnsi="Arial" w:cs="Times New Roman"/>
          <w:sz w:val="24"/>
          <w:szCs w:val="24"/>
        </w:rPr>
        <w:t xml:space="preserve"> the </w:t>
      </w:r>
      <w:r w:rsidR="00F57C2B" w:rsidRPr="004B7BC2">
        <w:rPr>
          <w:rStyle w:val="shorttext"/>
          <w:rFonts w:ascii="Arial" w:hAnsi="Arial" w:cs="Times New Roman"/>
          <w:sz w:val="24"/>
          <w:szCs w:val="24"/>
        </w:rPr>
        <w:t>expression profile</w:t>
      </w:r>
      <w:r w:rsidR="001E71D2" w:rsidRPr="004B7BC2">
        <w:rPr>
          <w:rStyle w:val="shorttext"/>
          <w:rFonts w:ascii="Arial" w:hAnsi="Arial" w:cs="Times New Roman"/>
          <w:sz w:val="24"/>
          <w:szCs w:val="24"/>
        </w:rPr>
        <w:t xml:space="preserve"> of PVT1, CCAT1 and </w:t>
      </w:r>
      <w:r w:rsidR="7FB8DDA3" w:rsidRPr="004B7BC2">
        <w:rPr>
          <w:rStyle w:val="shorttext"/>
          <w:rFonts w:ascii="Arial" w:hAnsi="Arial" w:cs="Times New Roman"/>
          <w:sz w:val="24"/>
          <w:szCs w:val="24"/>
        </w:rPr>
        <w:t>MYC oncogene</w:t>
      </w:r>
      <w:r w:rsidR="007B1A0B" w:rsidRPr="004B7BC2">
        <w:rPr>
          <w:rStyle w:val="shorttext"/>
          <w:rFonts w:ascii="Arial" w:hAnsi="Arial" w:cs="Times New Roman"/>
          <w:sz w:val="24"/>
          <w:szCs w:val="24"/>
        </w:rPr>
        <w:t xml:space="preserve"> in ESCC patients</w:t>
      </w:r>
      <w:r w:rsidR="00F57C2B" w:rsidRPr="004B7BC2">
        <w:rPr>
          <w:rStyle w:val="shorttext"/>
          <w:rFonts w:ascii="Arial" w:hAnsi="Arial" w:cs="Times New Roman"/>
          <w:sz w:val="24"/>
          <w:szCs w:val="24"/>
        </w:rPr>
        <w:t xml:space="preserve"> simultaneously</w:t>
      </w:r>
      <w:r w:rsidR="7FB8DDA3" w:rsidRPr="004B7BC2">
        <w:rPr>
          <w:rStyle w:val="shorttext"/>
          <w:rFonts w:ascii="Arial" w:hAnsi="Arial" w:cs="Times New Roman"/>
          <w:sz w:val="24"/>
          <w:szCs w:val="24"/>
        </w:rPr>
        <w:t>.</w:t>
      </w:r>
      <w:r w:rsidR="00DD745D" w:rsidRPr="004B7BC2">
        <w:rPr>
          <w:rStyle w:val="shorttext"/>
          <w:rFonts w:ascii="Arial" w:hAnsi="Arial" w:cs="Times New Roman"/>
          <w:sz w:val="24"/>
          <w:szCs w:val="24"/>
        </w:rPr>
        <w:t xml:space="preserve"> </w:t>
      </w:r>
      <w:r w:rsidR="00645A24" w:rsidRPr="004B7BC2">
        <w:rPr>
          <w:rStyle w:val="shorttext"/>
          <w:rFonts w:ascii="Arial" w:hAnsi="Arial" w:cs="Times New Roman"/>
          <w:sz w:val="24"/>
          <w:szCs w:val="24"/>
        </w:rPr>
        <w:t>The</w:t>
      </w:r>
      <w:r w:rsidR="7FB8DDA3" w:rsidRPr="004B7BC2">
        <w:rPr>
          <w:rStyle w:val="shorttext"/>
          <w:rFonts w:ascii="Arial" w:hAnsi="Arial" w:cs="Times New Roman"/>
          <w:sz w:val="24"/>
          <w:szCs w:val="24"/>
        </w:rPr>
        <w:t xml:space="preserve"> up</w:t>
      </w:r>
      <w:r w:rsidR="00645A24" w:rsidRPr="004B7BC2">
        <w:rPr>
          <w:rStyle w:val="shorttext"/>
          <w:rFonts w:ascii="Arial" w:hAnsi="Arial" w:cs="Times New Roman"/>
          <w:sz w:val="24"/>
          <w:szCs w:val="24"/>
        </w:rPr>
        <w:t>-</w:t>
      </w:r>
      <w:r w:rsidR="7FB8DDA3" w:rsidRPr="004B7BC2">
        <w:rPr>
          <w:rStyle w:val="shorttext"/>
          <w:rFonts w:ascii="Arial" w:hAnsi="Arial" w:cs="Times New Roman"/>
          <w:sz w:val="24"/>
          <w:szCs w:val="24"/>
        </w:rPr>
        <w:t>regulation of PVT1 and CCAT1 were correlated with some clinicopatho</w:t>
      </w:r>
      <w:r w:rsidR="009C72EB" w:rsidRPr="004B7BC2">
        <w:rPr>
          <w:rStyle w:val="shorttext"/>
          <w:rFonts w:ascii="Arial" w:hAnsi="Arial" w:cs="Times New Roman"/>
          <w:sz w:val="24"/>
          <w:szCs w:val="24"/>
        </w:rPr>
        <w:t>lo</w:t>
      </w:r>
      <w:r w:rsidR="7FB8DDA3" w:rsidRPr="004B7BC2">
        <w:rPr>
          <w:rStyle w:val="shorttext"/>
          <w:rFonts w:ascii="Arial" w:hAnsi="Arial" w:cs="Times New Roman"/>
          <w:sz w:val="24"/>
          <w:szCs w:val="24"/>
        </w:rPr>
        <w:t xml:space="preserve">gical </w:t>
      </w:r>
      <w:r w:rsidR="009C72EB" w:rsidRPr="004B7BC2">
        <w:rPr>
          <w:rStyle w:val="shorttext"/>
          <w:rFonts w:ascii="Arial" w:hAnsi="Arial" w:cs="Times New Roman"/>
          <w:sz w:val="24"/>
          <w:szCs w:val="24"/>
        </w:rPr>
        <w:t xml:space="preserve">parameters </w:t>
      </w:r>
      <w:r w:rsidR="7FB8DDA3" w:rsidRPr="004B7BC2">
        <w:rPr>
          <w:rStyle w:val="shorttext"/>
          <w:rFonts w:ascii="Arial" w:hAnsi="Arial" w:cs="Times New Roman"/>
          <w:sz w:val="24"/>
          <w:szCs w:val="24"/>
        </w:rPr>
        <w:t>such as advance stage and metastasis</w:t>
      </w:r>
      <w:r w:rsidR="00002C45" w:rsidRPr="004B7BC2">
        <w:rPr>
          <w:rStyle w:val="shorttext"/>
          <w:rFonts w:ascii="Arial" w:hAnsi="Arial" w:cs="Times New Roman"/>
          <w:sz w:val="24"/>
          <w:szCs w:val="24"/>
        </w:rPr>
        <w:t>.</w:t>
      </w:r>
      <w:r w:rsidR="009835E1" w:rsidRPr="004B7BC2">
        <w:rPr>
          <w:rStyle w:val="shorttext"/>
          <w:rFonts w:ascii="Arial" w:hAnsi="Arial" w:cs="Times New Roman"/>
          <w:sz w:val="24"/>
          <w:szCs w:val="24"/>
        </w:rPr>
        <w:t xml:space="preserve"> Therefore, they could be introduce</w:t>
      </w:r>
      <w:r w:rsidR="00076AEB" w:rsidRPr="004B7BC2">
        <w:rPr>
          <w:rStyle w:val="shorttext"/>
          <w:rFonts w:ascii="Arial" w:hAnsi="Arial" w:cs="Times New Roman"/>
          <w:sz w:val="24"/>
          <w:szCs w:val="24"/>
        </w:rPr>
        <w:t>d</w:t>
      </w:r>
      <w:r w:rsidR="009835E1" w:rsidRPr="004B7BC2">
        <w:rPr>
          <w:rStyle w:val="shorttext"/>
          <w:rFonts w:ascii="Arial" w:hAnsi="Arial" w:cs="Times New Roman"/>
          <w:sz w:val="24"/>
          <w:szCs w:val="24"/>
        </w:rPr>
        <w:t xml:space="preserve"> as potential biomarkers in ESCC</w:t>
      </w:r>
      <w:r w:rsidR="00D42D15" w:rsidRPr="004B7BC2">
        <w:rPr>
          <w:rStyle w:val="shorttext"/>
          <w:rFonts w:ascii="Arial" w:hAnsi="Arial" w:cs="Times New Roman"/>
          <w:sz w:val="24"/>
          <w:szCs w:val="24"/>
        </w:rPr>
        <w:t>, especially CCAT1</w:t>
      </w:r>
      <w:r w:rsidR="009835E1" w:rsidRPr="004B7BC2">
        <w:rPr>
          <w:rStyle w:val="shorttext"/>
          <w:rFonts w:ascii="Arial" w:hAnsi="Arial" w:cs="Times New Roman"/>
          <w:sz w:val="24"/>
          <w:szCs w:val="24"/>
        </w:rPr>
        <w:t>.</w:t>
      </w:r>
      <w:r w:rsidR="7FB8DDA3" w:rsidRPr="004B7BC2">
        <w:rPr>
          <w:rStyle w:val="shorttext"/>
          <w:rFonts w:ascii="Arial" w:hAnsi="Arial" w:cs="Times New Roman"/>
          <w:sz w:val="24"/>
          <w:szCs w:val="24"/>
        </w:rPr>
        <w:t xml:space="preserve"> </w:t>
      </w:r>
      <w:r w:rsidR="00A170EB" w:rsidRPr="004B7BC2">
        <w:rPr>
          <w:rFonts w:ascii="Arial" w:hAnsi="Arial" w:cs="Times New Roman"/>
          <w:sz w:val="24"/>
          <w:szCs w:val="24"/>
        </w:rPr>
        <w:t>Molecular mechanisms behind their interaction increase</w:t>
      </w:r>
      <w:r w:rsidR="7FB8DDA3" w:rsidRPr="004B7BC2">
        <w:rPr>
          <w:rFonts w:ascii="Arial" w:hAnsi="Arial" w:cs="Times New Roman"/>
          <w:sz w:val="24"/>
          <w:szCs w:val="24"/>
        </w:rPr>
        <w:t xml:space="preserve"> </w:t>
      </w:r>
      <w:r w:rsidR="00B327F3" w:rsidRPr="004B7BC2">
        <w:rPr>
          <w:rFonts w:ascii="Arial" w:hAnsi="Arial" w:cs="Times New Roman"/>
          <w:sz w:val="24"/>
          <w:szCs w:val="24"/>
        </w:rPr>
        <w:t xml:space="preserve">awareness in </w:t>
      </w:r>
      <w:r w:rsidR="00DB08AB" w:rsidRPr="004B7BC2">
        <w:rPr>
          <w:rFonts w:ascii="Arial" w:hAnsi="Arial" w:cs="Times New Roman"/>
          <w:sz w:val="24"/>
          <w:szCs w:val="24"/>
        </w:rPr>
        <w:t>scientists to design diagnostic biomarkers and target a specific treatment in esophageal cancer.</w:t>
      </w:r>
      <w:r w:rsidR="00A63CB6" w:rsidRPr="004B7BC2">
        <w:rPr>
          <w:rFonts w:ascii="Arial" w:hAnsi="Arial" w:cs="Times New Roman"/>
          <w:sz w:val="24"/>
          <w:szCs w:val="24"/>
        </w:rPr>
        <w:t xml:space="preserve"> </w:t>
      </w:r>
      <w:r w:rsidR="00353845" w:rsidRPr="004B7BC2">
        <w:rPr>
          <w:rStyle w:val="shorttext"/>
          <w:rFonts w:ascii="Arial" w:hAnsi="Arial" w:cs="Times New Roman"/>
          <w:sz w:val="24"/>
          <w:szCs w:val="24"/>
        </w:rPr>
        <w:t>The functional mechanism underlying predicted data for these target genes with other regulatory element</w:t>
      </w:r>
      <w:r w:rsidR="0010674F" w:rsidRPr="004B7BC2">
        <w:rPr>
          <w:rStyle w:val="shorttext"/>
          <w:rFonts w:ascii="Arial" w:hAnsi="Arial" w:cs="Times New Roman"/>
          <w:sz w:val="24"/>
          <w:szCs w:val="24"/>
        </w:rPr>
        <w:t>s</w:t>
      </w:r>
      <w:r w:rsidR="00353845" w:rsidRPr="004B7BC2">
        <w:rPr>
          <w:rStyle w:val="shorttext"/>
          <w:rFonts w:ascii="Arial" w:hAnsi="Arial" w:cs="Times New Roman"/>
          <w:sz w:val="24"/>
          <w:szCs w:val="24"/>
        </w:rPr>
        <w:t xml:space="preserve"> are required further </w:t>
      </w:r>
      <w:r w:rsidR="00353845" w:rsidRPr="004B7BC2">
        <w:rPr>
          <w:rStyle w:val="shorttext"/>
          <w:rFonts w:ascii="Arial" w:hAnsi="Arial" w:cs="Times New Roman"/>
          <w:i/>
          <w:iCs/>
          <w:sz w:val="24"/>
          <w:szCs w:val="24"/>
        </w:rPr>
        <w:t>in vivo</w:t>
      </w:r>
      <w:r w:rsidR="00353845" w:rsidRPr="004B7BC2">
        <w:rPr>
          <w:rStyle w:val="shorttext"/>
          <w:rFonts w:ascii="Arial" w:hAnsi="Arial" w:cs="Times New Roman"/>
          <w:sz w:val="24"/>
          <w:szCs w:val="24"/>
        </w:rPr>
        <w:t xml:space="preserve"> and </w:t>
      </w:r>
      <w:r w:rsidR="00353845" w:rsidRPr="004B7BC2">
        <w:rPr>
          <w:rStyle w:val="shorttext"/>
          <w:rFonts w:ascii="Arial" w:hAnsi="Arial" w:cs="Times New Roman"/>
          <w:i/>
          <w:iCs/>
          <w:sz w:val="24"/>
          <w:szCs w:val="24"/>
        </w:rPr>
        <w:t>in vitro</w:t>
      </w:r>
      <w:r w:rsidR="00353845" w:rsidRPr="004B7BC2">
        <w:rPr>
          <w:rStyle w:val="shorttext"/>
          <w:rFonts w:ascii="Arial" w:hAnsi="Arial" w:cs="Times New Roman"/>
          <w:sz w:val="24"/>
          <w:szCs w:val="24"/>
        </w:rPr>
        <w:t xml:space="preserve"> investigations.</w:t>
      </w:r>
    </w:p>
    <w:p w:rsidR="000C5739" w:rsidRPr="004B7BC2" w:rsidRDefault="000C5739" w:rsidP="00340415">
      <w:pPr>
        <w:spacing w:after="0" w:line="360" w:lineRule="auto"/>
        <w:jc w:val="both"/>
        <w:rPr>
          <w:rFonts w:ascii="Arial" w:hAnsi="Arial" w:cs="Times New Roman"/>
          <w:b/>
          <w:bCs/>
          <w:sz w:val="24"/>
          <w:szCs w:val="24"/>
        </w:rPr>
      </w:pPr>
    </w:p>
    <w:p w:rsidR="003E7F5D" w:rsidRPr="004B7BC2" w:rsidRDefault="003E7F5D" w:rsidP="00340415">
      <w:pPr>
        <w:spacing w:after="0" w:line="360" w:lineRule="auto"/>
        <w:jc w:val="both"/>
        <w:rPr>
          <w:rFonts w:ascii="Arial" w:hAnsi="Arial" w:cs="Times New Roman"/>
          <w:b/>
          <w:bCs/>
          <w:sz w:val="24"/>
          <w:szCs w:val="24"/>
        </w:rPr>
      </w:pPr>
    </w:p>
    <w:p w:rsidR="00D90AC0" w:rsidRPr="004B7BC2" w:rsidRDefault="00D90AC0" w:rsidP="00340415">
      <w:pPr>
        <w:spacing w:after="0" w:line="360" w:lineRule="auto"/>
        <w:jc w:val="both"/>
        <w:rPr>
          <w:rFonts w:ascii="Arial" w:hAnsi="Arial" w:cs="Times New Roman"/>
          <w:sz w:val="24"/>
          <w:szCs w:val="24"/>
        </w:rPr>
      </w:pPr>
      <w:r w:rsidRPr="004B7BC2">
        <w:rPr>
          <w:rFonts w:ascii="Arial" w:hAnsi="Arial" w:cs="Times New Roman"/>
          <w:b/>
          <w:bCs/>
          <w:sz w:val="24"/>
          <w:szCs w:val="24"/>
        </w:rPr>
        <w:t>References:</w:t>
      </w:r>
    </w:p>
    <w:p w:rsidR="00636743" w:rsidRPr="004B7BC2" w:rsidRDefault="00926F8D" w:rsidP="00636743">
      <w:pPr>
        <w:pStyle w:val="EndNoteBibliography"/>
        <w:spacing w:after="0"/>
        <w:ind w:left="720" w:hanging="720"/>
        <w:rPr>
          <w:rFonts w:ascii="Arial" w:hAnsi="Arial"/>
        </w:rPr>
      </w:pPr>
      <w:r w:rsidRPr="004B7BC2">
        <w:rPr>
          <w:rFonts w:ascii="Arial" w:hAnsi="Arial" w:cs="Times New Roman"/>
          <w:sz w:val="24"/>
          <w:szCs w:val="24"/>
        </w:rPr>
        <w:fldChar w:fldCharType="begin"/>
      </w:r>
      <w:r w:rsidR="00673301" w:rsidRPr="004B7BC2">
        <w:rPr>
          <w:rFonts w:ascii="Arial" w:hAnsi="Arial" w:cs="Times New Roman"/>
          <w:sz w:val="24"/>
          <w:szCs w:val="24"/>
        </w:rPr>
        <w:instrText xml:space="preserve"> ADDIN EN.REFLIST </w:instrText>
      </w:r>
      <w:r w:rsidRPr="004B7BC2">
        <w:rPr>
          <w:rFonts w:ascii="Arial" w:hAnsi="Arial" w:cs="Times New Roman"/>
          <w:sz w:val="24"/>
          <w:szCs w:val="24"/>
        </w:rPr>
        <w:fldChar w:fldCharType="separate"/>
      </w:r>
      <w:bookmarkStart w:id="3" w:name="_ENREF_1"/>
      <w:r w:rsidR="00636743" w:rsidRPr="004B7BC2">
        <w:rPr>
          <w:rFonts w:ascii="Arial" w:hAnsi="Arial"/>
        </w:rPr>
        <w:t>1.</w:t>
      </w:r>
      <w:r w:rsidR="00636743" w:rsidRPr="004B7BC2">
        <w:rPr>
          <w:rFonts w:ascii="Arial" w:hAnsi="Arial"/>
        </w:rPr>
        <w:tab/>
        <w:t xml:space="preserve">Jemal, A., et al., </w:t>
      </w:r>
      <w:r w:rsidR="00636743" w:rsidRPr="004B7BC2">
        <w:rPr>
          <w:rFonts w:ascii="Arial" w:hAnsi="Arial"/>
          <w:i/>
        </w:rPr>
        <w:t>Global cancer statistics.</w:t>
      </w:r>
      <w:r w:rsidR="00636743" w:rsidRPr="004B7BC2">
        <w:rPr>
          <w:rFonts w:ascii="Arial" w:hAnsi="Arial"/>
        </w:rPr>
        <w:t xml:space="preserve"> CA: a cancer journal for clinicians, 2011. </w:t>
      </w:r>
      <w:r w:rsidR="00636743" w:rsidRPr="004B7BC2">
        <w:rPr>
          <w:rFonts w:ascii="Arial" w:hAnsi="Arial"/>
          <w:b/>
        </w:rPr>
        <w:t>61</w:t>
      </w:r>
      <w:r w:rsidR="00636743" w:rsidRPr="004B7BC2">
        <w:rPr>
          <w:rFonts w:ascii="Arial" w:hAnsi="Arial"/>
        </w:rPr>
        <w:t>(2): p. 69-90.</w:t>
      </w:r>
      <w:bookmarkEnd w:id="3"/>
    </w:p>
    <w:p w:rsidR="00636743" w:rsidRPr="004B7BC2" w:rsidRDefault="00636743" w:rsidP="00636743">
      <w:pPr>
        <w:pStyle w:val="EndNoteBibliography"/>
        <w:spacing w:after="0"/>
        <w:ind w:left="720" w:hanging="720"/>
        <w:rPr>
          <w:rFonts w:ascii="Arial" w:hAnsi="Arial"/>
        </w:rPr>
      </w:pPr>
      <w:bookmarkStart w:id="4" w:name="_ENREF_2"/>
      <w:r w:rsidRPr="004B7BC2">
        <w:rPr>
          <w:rFonts w:ascii="Arial" w:hAnsi="Arial"/>
        </w:rPr>
        <w:t>2.</w:t>
      </w:r>
      <w:r w:rsidRPr="004B7BC2">
        <w:rPr>
          <w:rFonts w:ascii="Arial" w:hAnsi="Arial"/>
        </w:rPr>
        <w:tab/>
        <w:t xml:space="preserve">Tang, W.-W., et al., </w:t>
      </w:r>
      <w:r w:rsidRPr="004B7BC2">
        <w:rPr>
          <w:rFonts w:ascii="Arial" w:hAnsi="Arial"/>
          <w:i/>
        </w:rPr>
        <w:t>Implication of lncRNAs in pathogenesis of esophageal cancer.</w:t>
      </w:r>
      <w:r w:rsidRPr="004B7BC2">
        <w:rPr>
          <w:rFonts w:ascii="Arial" w:hAnsi="Arial"/>
        </w:rPr>
        <w:t xml:space="preserve"> OncoTargets and therapy, 2015. </w:t>
      </w:r>
      <w:r w:rsidRPr="004B7BC2">
        <w:rPr>
          <w:rFonts w:ascii="Arial" w:hAnsi="Arial"/>
          <w:b/>
        </w:rPr>
        <w:t>8</w:t>
      </w:r>
      <w:r w:rsidRPr="004B7BC2">
        <w:rPr>
          <w:rFonts w:ascii="Arial" w:hAnsi="Arial"/>
        </w:rPr>
        <w:t>: p. 3219.</w:t>
      </w:r>
      <w:bookmarkEnd w:id="4"/>
    </w:p>
    <w:p w:rsidR="00636743" w:rsidRPr="004B7BC2" w:rsidRDefault="00636743" w:rsidP="00636743">
      <w:pPr>
        <w:pStyle w:val="EndNoteBibliography"/>
        <w:spacing w:after="0"/>
        <w:ind w:left="720" w:hanging="720"/>
        <w:rPr>
          <w:rFonts w:ascii="Arial" w:hAnsi="Arial"/>
        </w:rPr>
      </w:pPr>
      <w:bookmarkStart w:id="5" w:name="_ENREF_3"/>
      <w:r w:rsidRPr="004B7BC2">
        <w:rPr>
          <w:rFonts w:ascii="Arial" w:hAnsi="Arial"/>
        </w:rPr>
        <w:t>3.</w:t>
      </w:r>
      <w:r w:rsidRPr="004B7BC2">
        <w:rPr>
          <w:rFonts w:ascii="Arial" w:hAnsi="Arial"/>
        </w:rPr>
        <w:tab/>
        <w:t xml:space="preserve">Bhan, A., M. Soleimani, and S.S. Mandal, </w:t>
      </w:r>
      <w:r w:rsidRPr="004B7BC2">
        <w:rPr>
          <w:rFonts w:ascii="Arial" w:hAnsi="Arial"/>
          <w:i/>
        </w:rPr>
        <w:t>Long noncoding RNA and cancer: a new paradigm.</w:t>
      </w:r>
      <w:r w:rsidRPr="004B7BC2">
        <w:rPr>
          <w:rFonts w:ascii="Arial" w:hAnsi="Arial"/>
        </w:rPr>
        <w:t xml:space="preserve"> Cancer research, 2017. </w:t>
      </w:r>
      <w:r w:rsidRPr="004B7BC2">
        <w:rPr>
          <w:rFonts w:ascii="Arial" w:hAnsi="Arial"/>
          <w:b/>
        </w:rPr>
        <w:t>77</w:t>
      </w:r>
      <w:r w:rsidRPr="004B7BC2">
        <w:rPr>
          <w:rFonts w:ascii="Arial" w:hAnsi="Arial"/>
        </w:rPr>
        <w:t>(15): p. 3965-3981.</w:t>
      </w:r>
      <w:bookmarkEnd w:id="5"/>
    </w:p>
    <w:p w:rsidR="00636743" w:rsidRPr="004B7BC2" w:rsidRDefault="00636743" w:rsidP="00636743">
      <w:pPr>
        <w:pStyle w:val="EndNoteBibliography"/>
        <w:spacing w:after="0"/>
        <w:ind w:left="720" w:hanging="720"/>
        <w:rPr>
          <w:rFonts w:ascii="Arial" w:hAnsi="Arial"/>
        </w:rPr>
      </w:pPr>
      <w:bookmarkStart w:id="6" w:name="_ENREF_4"/>
      <w:r w:rsidRPr="004B7BC2">
        <w:rPr>
          <w:rFonts w:ascii="Arial" w:hAnsi="Arial"/>
        </w:rPr>
        <w:t>4.</w:t>
      </w:r>
      <w:r w:rsidRPr="004B7BC2">
        <w:rPr>
          <w:rFonts w:ascii="Arial" w:hAnsi="Arial"/>
        </w:rPr>
        <w:tab/>
        <w:t xml:space="preserve">Barbagallo, D., et al., </w:t>
      </w:r>
      <w:r w:rsidRPr="004B7BC2">
        <w:rPr>
          <w:rFonts w:ascii="Arial" w:hAnsi="Arial"/>
          <w:i/>
        </w:rPr>
        <w:t>Noncoding RNAs in Health and Disease.</w:t>
      </w:r>
      <w:r w:rsidRPr="004B7BC2">
        <w:rPr>
          <w:rFonts w:ascii="Arial" w:hAnsi="Arial"/>
        </w:rPr>
        <w:t xml:space="preserve"> International journal of genomics, 2018. </w:t>
      </w:r>
      <w:r w:rsidRPr="004B7BC2">
        <w:rPr>
          <w:rFonts w:ascii="Arial" w:hAnsi="Arial"/>
          <w:b/>
        </w:rPr>
        <w:t>2018</w:t>
      </w:r>
      <w:r w:rsidRPr="004B7BC2">
        <w:rPr>
          <w:rFonts w:ascii="Arial" w:hAnsi="Arial"/>
        </w:rPr>
        <w:t>.</w:t>
      </w:r>
      <w:bookmarkEnd w:id="6"/>
    </w:p>
    <w:p w:rsidR="00636743" w:rsidRPr="004B7BC2" w:rsidRDefault="00636743" w:rsidP="00636743">
      <w:pPr>
        <w:pStyle w:val="EndNoteBibliography"/>
        <w:spacing w:after="0"/>
        <w:ind w:left="720" w:hanging="720"/>
        <w:rPr>
          <w:rFonts w:ascii="Arial" w:hAnsi="Arial"/>
        </w:rPr>
      </w:pPr>
      <w:bookmarkStart w:id="7" w:name="_ENREF_5"/>
      <w:r w:rsidRPr="004B7BC2">
        <w:rPr>
          <w:rFonts w:ascii="Arial" w:hAnsi="Arial"/>
        </w:rPr>
        <w:t>5.</w:t>
      </w:r>
      <w:r w:rsidRPr="004B7BC2">
        <w:rPr>
          <w:rFonts w:ascii="Arial" w:hAnsi="Arial"/>
        </w:rPr>
        <w:tab/>
        <w:t xml:space="preserve">Taft, R.J., et al., </w:t>
      </w:r>
      <w:r w:rsidRPr="004B7BC2">
        <w:rPr>
          <w:rFonts w:ascii="Arial" w:hAnsi="Arial"/>
          <w:i/>
        </w:rPr>
        <w:t>Non</w:t>
      </w:r>
      <w:r w:rsidRPr="004B7BC2">
        <w:rPr>
          <w:i/>
        </w:rPr>
        <w:t>‐</w:t>
      </w:r>
      <w:r w:rsidRPr="004B7BC2">
        <w:rPr>
          <w:rFonts w:ascii="Arial" w:hAnsi="Arial"/>
          <w:i/>
        </w:rPr>
        <w:t>coding RNAs: regulators of disease.</w:t>
      </w:r>
      <w:r w:rsidRPr="004B7BC2">
        <w:rPr>
          <w:rFonts w:ascii="Arial" w:hAnsi="Arial"/>
        </w:rPr>
        <w:t xml:space="preserve"> The Journal of pathology, 2010. </w:t>
      </w:r>
      <w:r w:rsidRPr="004B7BC2">
        <w:rPr>
          <w:rFonts w:ascii="Arial" w:hAnsi="Arial"/>
          <w:b/>
        </w:rPr>
        <w:t>220</w:t>
      </w:r>
      <w:r w:rsidRPr="004B7BC2">
        <w:rPr>
          <w:rFonts w:ascii="Arial" w:hAnsi="Arial"/>
        </w:rPr>
        <w:t>(2): p. 126-139.</w:t>
      </w:r>
      <w:bookmarkEnd w:id="7"/>
    </w:p>
    <w:p w:rsidR="00636743" w:rsidRPr="004B7BC2" w:rsidRDefault="00636743" w:rsidP="00636743">
      <w:pPr>
        <w:pStyle w:val="EndNoteBibliography"/>
        <w:spacing w:after="0"/>
        <w:ind w:left="720" w:hanging="720"/>
        <w:rPr>
          <w:rFonts w:ascii="Arial" w:hAnsi="Arial"/>
        </w:rPr>
      </w:pPr>
      <w:bookmarkStart w:id="8" w:name="_ENREF_6"/>
      <w:r w:rsidRPr="004B7BC2">
        <w:rPr>
          <w:rFonts w:ascii="Arial" w:hAnsi="Arial"/>
        </w:rPr>
        <w:t>6.</w:t>
      </w:r>
      <w:r w:rsidRPr="004B7BC2">
        <w:rPr>
          <w:rFonts w:ascii="Arial" w:hAnsi="Arial"/>
        </w:rPr>
        <w:tab/>
        <w:t xml:space="preserve">Prensner, J.R. and A.M. Chinnaiyan, </w:t>
      </w:r>
      <w:r w:rsidRPr="004B7BC2">
        <w:rPr>
          <w:rFonts w:ascii="Arial" w:hAnsi="Arial"/>
          <w:i/>
        </w:rPr>
        <w:t>The emergence of lncRNAs in cancer biology.</w:t>
      </w:r>
      <w:r w:rsidRPr="004B7BC2">
        <w:rPr>
          <w:rFonts w:ascii="Arial" w:hAnsi="Arial"/>
        </w:rPr>
        <w:t xml:space="preserve"> Cancer discovery, 2011. </w:t>
      </w:r>
      <w:r w:rsidRPr="004B7BC2">
        <w:rPr>
          <w:rFonts w:ascii="Arial" w:hAnsi="Arial"/>
          <w:b/>
        </w:rPr>
        <w:t>1</w:t>
      </w:r>
      <w:r w:rsidRPr="004B7BC2">
        <w:rPr>
          <w:rFonts w:ascii="Arial" w:hAnsi="Arial"/>
        </w:rPr>
        <w:t>(5): p. 391-407.</w:t>
      </w:r>
      <w:bookmarkEnd w:id="8"/>
    </w:p>
    <w:p w:rsidR="00636743" w:rsidRPr="004B7BC2" w:rsidRDefault="00636743" w:rsidP="00636743">
      <w:pPr>
        <w:pStyle w:val="EndNoteBibliography"/>
        <w:spacing w:after="0"/>
        <w:ind w:left="720" w:hanging="720"/>
        <w:rPr>
          <w:rFonts w:ascii="Arial" w:hAnsi="Arial"/>
        </w:rPr>
      </w:pPr>
      <w:bookmarkStart w:id="9" w:name="_ENREF_7"/>
      <w:r w:rsidRPr="004B7BC2">
        <w:rPr>
          <w:rFonts w:ascii="Arial" w:hAnsi="Arial"/>
        </w:rPr>
        <w:t>7.</w:t>
      </w:r>
      <w:r w:rsidRPr="004B7BC2">
        <w:rPr>
          <w:rFonts w:ascii="Arial" w:hAnsi="Arial"/>
        </w:rPr>
        <w:tab/>
        <w:t xml:space="preserve">Meseure, D., et al., </w:t>
      </w:r>
      <w:r w:rsidRPr="004B7BC2">
        <w:rPr>
          <w:rFonts w:ascii="Arial" w:hAnsi="Arial"/>
          <w:i/>
        </w:rPr>
        <w:t>Long noncoding RNAs as new architects in cancer epigenetics, prognostic biomarkers, and potential therapeutic targets.</w:t>
      </w:r>
      <w:r w:rsidRPr="004B7BC2">
        <w:rPr>
          <w:rFonts w:ascii="Arial" w:hAnsi="Arial"/>
        </w:rPr>
        <w:t xml:space="preserve"> BioMed research international, 2015. </w:t>
      </w:r>
      <w:r w:rsidRPr="004B7BC2">
        <w:rPr>
          <w:rFonts w:ascii="Arial" w:hAnsi="Arial"/>
          <w:b/>
        </w:rPr>
        <w:t>2015</w:t>
      </w:r>
      <w:r w:rsidRPr="004B7BC2">
        <w:rPr>
          <w:rFonts w:ascii="Arial" w:hAnsi="Arial"/>
        </w:rPr>
        <w:t>.</w:t>
      </w:r>
      <w:bookmarkEnd w:id="9"/>
    </w:p>
    <w:p w:rsidR="00636743" w:rsidRPr="004B7BC2" w:rsidRDefault="00636743" w:rsidP="00636743">
      <w:pPr>
        <w:pStyle w:val="EndNoteBibliography"/>
        <w:spacing w:after="0"/>
        <w:ind w:left="720" w:hanging="720"/>
        <w:rPr>
          <w:rFonts w:ascii="Arial" w:hAnsi="Arial"/>
        </w:rPr>
      </w:pPr>
      <w:bookmarkStart w:id="10" w:name="_ENREF_8"/>
      <w:r w:rsidRPr="004B7BC2">
        <w:rPr>
          <w:rFonts w:ascii="Arial" w:hAnsi="Arial"/>
        </w:rPr>
        <w:t>8.</w:t>
      </w:r>
      <w:r w:rsidRPr="004B7BC2">
        <w:rPr>
          <w:rFonts w:ascii="Arial" w:hAnsi="Arial"/>
        </w:rPr>
        <w:tab/>
        <w:t xml:space="preserve">Xiang, J.-F., L. Yang, and L.-L. Chen, </w:t>
      </w:r>
      <w:r w:rsidRPr="004B7BC2">
        <w:rPr>
          <w:rFonts w:ascii="Arial" w:hAnsi="Arial"/>
          <w:i/>
        </w:rPr>
        <w:t>The long noncoding RNA regulation at the MYC locus.</w:t>
      </w:r>
      <w:r w:rsidRPr="004B7BC2">
        <w:rPr>
          <w:rFonts w:ascii="Arial" w:hAnsi="Arial"/>
        </w:rPr>
        <w:t xml:space="preserve"> Current opinion in genetics &amp; development, 2015. </w:t>
      </w:r>
      <w:r w:rsidRPr="004B7BC2">
        <w:rPr>
          <w:rFonts w:ascii="Arial" w:hAnsi="Arial"/>
          <w:b/>
        </w:rPr>
        <w:t>33</w:t>
      </w:r>
      <w:r w:rsidRPr="004B7BC2">
        <w:rPr>
          <w:rFonts w:ascii="Arial" w:hAnsi="Arial"/>
        </w:rPr>
        <w:t>: p. 41-48.</w:t>
      </w:r>
      <w:bookmarkEnd w:id="10"/>
    </w:p>
    <w:p w:rsidR="00636743" w:rsidRPr="004B7BC2" w:rsidRDefault="00636743" w:rsidP="00636743">
      <w:pPr>
        <w:pStyle w:val="EndNoteBibliography"/>
        <w:spacing w:after="0"/>
        <w:ind w:left="720" w:hanging="720"/>
        <w:rPr>
          <w:rFonts w:ascii="Arial" w:hAnsi="Arial"/>
        </w:rPr>
      </w:pPr>
      <w:bookmarkStart w:id="11" w:name="_ENREF_9"/>
      <w:r w:rsidRPr="004B7BC2">
        <w:rPr>
          <w:rFonts w:ascii="Arial" w:hAnsi="Arial"/>
        </w:rPr>
        <w:t>9.</w:t>
      </w:r>
      <w:r w:rsidRPr="004B7BC2">
        <w:rPr>
          <w:rFonts w:ascii="Arial" w:hAnsi="Arial"/>
        </w:rPr>
        <w:tab/>
        <w:t xml:space="preserve">Bretones, G., M.D. Delgado, and J. León, </w:t>
      </w:r>
      <w:r w:rsidRPr="004B7BC2">
        <w:rPr>
          <w:rFonts w:ascii="Arial" w:hAnsi="Arial"/>
          <w:i/>
        </w:rPr>
        <w:t>Myc and cell cycle control.</w:t>
      </w:r>
      <w:r w:rsidRPr="004B7BC2">
        <w:rPr>
          <w:rFonts w:ascii="Arial" w:hAnsi="Arial"/>
        </w:rPr>
        <w:t xml:space="preserve"> Biochimica et Biophysica Acta (BBA)-Gene Regulatory Mechanisms, 2015. </w:t>
      </w:r>
      <w:r w:rsidRPr="004B7BC2">
        <w:rPr>
          <w:rFonts w:ascii="Arial" w:hAnsi="Arial"/>
          <w:b/>
        </w:rPr>
        <w:t>1849</w:t>
      </w:r>
      <w:r w:rsidRPr="004B7BC2">
        <w:rPr>
          <w:rFonts w:ascii="Arial" w:hAnsi="Arial"/>
        </w:rPr>
        <w:t>(5): p. 506-516.</w:t>
      </w:r>
      <w:bookmarkEnd w:id="11"/>
    </w:p>
    <w:p w:rsidR="00636743" w:rsidRPr="004B7BC2" w:rsidRDefault="00636743" w:rsidP="00636743">
      <w:pPr>
        <w:pStyle w:val="EndNoteBibliography"/>
        <w:spacing w:after="0"/>
        <w:ind w:left="720" w:hanging="720"/>
        <w:rPr>
          <w:rFonts w:ascii="Arial" w:hAnsi="Arial"/>
        </w:rPr>
      </w:pPr>
      <w:bookmarkStart w:id="12" w:name="_ENREF_10"/>
      <w:r w:rsidRPr="004B7BC2">
        <w:rPr>
          <w:rFonts w:ascii="Arial" w:hAnsi="Arial"/>
        </w:rPr>
        <w:t>10.</w:t>
      </w:r>
      <w:r w:rsidRPr="004B7BC2">
        <w:rPr>
          <w:rFonts w:ascii="Arial" w:hAnsi="Arial"/>
        </w:rPr>
        <w:tab/>
        <w:t xml:space="preserve">Xie, T., et al., </w:t>
      </w:r>
      <w:r w:rsidRPr="004B7BC2">
        <w:rPr>
          <w:rFonts w:ascii="Arial" w:hAnsi="Arial"/>
          <w:i/>
        </w:rPr>
        <w:t>A genome-wide association study combining pathway analysis for typical sporadic amyotrophic lateral sclerosis in Chinese Han populations.</w:t>
      </w:r>
      <w:r w:rsidRPr="004B7BC2">
        <w:rPr>
          <w:rFonts w:ascii="Arial" w:hAnsi="Arial"/>
        </w:rPr>
        <w:t xml:space="preserve"> Neurobiology of aging, 2014. </w:t>
      </w:r>
      <w:r w:rsidRPr="004B7BC2">
        <w:rPr>
          <w:rFonts w:ascii="Arial" w:hAnsi="Arial"/>
          <w:b/>
        </w:rPr>
        <w:t>35</w:t>
      </w:r>
      <w:r w:rsidRPr="004B7BC2">
        <w:rPr>
          <w:rFonts w:ascii="Arial" w:hAnsi="Arial"/>
        </w:rPr>
        <w:t>(7): p. 1778. e9-1778. e23.</w:t>
      </w:r>
      <w:bookmarkEnd w:id="12"/>
    </w:p>
    <w:p w:rsidR="00636743" w:rsidRPr="004B7BC2" w:rsidRDefault="00636743" w:rsidP="00636743">
      <w:pPr>
        <w:pStyle w:val="EndNoteBibliography"/>
        <w:spacing w:after="0"/>
        <w:ind w:left="720" w:hanging="720"/>
        <w:rPr>
          <w:rFonts w:ascii="Arial" w:hAnsi="Arial"/>
        </w:rPr>
      </w:pPr>
      <w:bookmarkStart w:id="13" w:name="_ENREF_11"/>
      <w:r w:rsidRPr="004B7BC2">
        <w:rPr>
          <w:rFonts w:ascii="Arial" w:hAnsi="Arial"/>
        </w:rPr>
        <w:t>11.</w:t>
      </w:r>
      <w:r w:rsidRPr="004B7BC2">
        <w:rPr>
          <w:rFonts w:ascii="Arial" w:hAnsi="Arial"/>
        </w:rPr>
        <w:tab/>
        <w:t xml:space="preserve">Deng, K., et al., </w:t>
      </w:r>
      <w:r w:rsidRPr="004B7BC2">
        <w:rPr>
          <w:rFonts w:ascii="Arial" w:hAnsi="Arial"/>
          <w:i/>
        </w:rPr>
        <w:t>The lncRNA-MYC regulatory network in cancer.</w:t>
      </w:r>
      <w:r w:rsidRPr="004B7BC2">
        <w:rPr>
          <w:rFonts w:ascii="Arial" w:hAnsi="Arial"/>
        </w:rPr>
        <w:t xml:space="preserve"> Tumor Biology, 2014. </w:t>
      </w:r>
      <w:r w:rsidRPr="004B7BC2">
        <w:rPr>
          <w:rFonts w:ascii="Arial" w:hAnsi="Arial"/>
          <w:b/>
        </w:rPr>
        <w:t>35</w:t>
      </w:r>
      <w:r w:rsidRPr="004B7BC2">
        <w:rPr>
          <w:rFonts w:ascii="Arial" w:hAnsi="Arial"/>
        </w:rPr>
        <w:t>(10): p. 9497-9503.</w:t>
      </w:r>
      <w:bookmarkEnd w:id="13"/>
    </w:p>
    <w:p w:rsidR="00636743" w:rsidRPr="004B7BC2" w:rsidRDefault="00636743" w:rsidP="00636743">
      <w:pPr>
        <w:pStyle w:val="EndNoteBibliography"/>
        <w:spacing w:after="0"/>
        <w:ind w:left="720" w:hanging="720"/>
        <w:rPr>
          <w:rFonts w:ascii="Arial" w:hAnsi="Arial"/>
        </w:rPr>
      </w:pPr>
      <w:bookmarkStart w:id="14" w:name="_ENREF_12"/>
      <w:r w:rsidRPr="004B7BC2">
        <w:rPr>
          <w:rFonts w:ascii="Arial" w:hAnsi="Arial"/>
        </w:rPr>
        <w:t>12.</w:t>
      </w:r>
      <w:r w:rsidRPr="004B7BC2">
        <w:rPr>
          <w:rFonts w:ascii="Arial" w:hAnsi="Arial"/>
        </w:rPr>
        <w:tab/>
        <w:t xml:space="preserve">Tseng, Y.-Y., et al., </w:t>
      </w:r>
      <w:r w:rsidRPr="004B7BC2">
        <w:rPr>
          <w:rFonts w:ascii="Arial" w:hAnsi="Arial"/>
          <w:i/>
        </w:rPr>
        <w:t>PVT1 dependence in cancer with MYC copy-number increase.</w:t>
      </w:r>
      <w:r w:rsidRPr="004B7BC2">
        <w:rPr>
          <w:rFonts w:ascii="Arial" w:hAnsi="Arial"/>
        </w:rPr>
        <w:t xml:space="preserve"> Nature, 2014. </w:t>
      </w:r>
      <w:r w:rsidRPr="004B7BC2">
        <w:rPr>
          <w:rFonts w:ascii="Arial" w:hAnsi="Arial"/>
          <w:b/>
        </w:rPr>
        <w:t>512</w:t>
      </w:r>
      <w:r w:rsidRPr="004B7BC2">
        <w:rPr>
          <w:rFonts w:ascii="Arial" w:hAnsi="Arial"/>
        </w:rPr>
        <w:t>(7512): p. 82.</w:t>
      </w:r>
      <w:bookmarkEnd w:id="14"/>
    </w:p>
    <w:p w:rsidR="00636743" w:rsidRPr="004B7BC2" w:rsidRDefault="00636743" w:rsidP="00636743">
      <w:pPr>
        <w:pStyle w:val="EndNoteBibliography"/>
        <w:spacing w:after="0"/>
        <w:ind w:left="720" w:hanging="720"/>
        <w:rPr>
          <w:rFonts w:ascii="Arial" w:hAnsi="Arial"/>
        </w:rPr>
      </w:pPr>
      <w:bookmarkStart w:id="15" w:name="_ENREF_13"/>
      <w:r w:rsidRPr="004B7BC2">
        <w:rPr>
          <w:rFonts w:ascii="Arial" w:hAnsi="Arial"/>
        </w:rPr>
        <w:t>13.</w:t>
      </w:r>
      <w:r w:rsidRPr="004B7BC2">
        <w:rPr>
          <w:rFonts w:ascii="Arial" w:hAnsi="Arial"/>
        </w:rPr>
        <w:tab/>
        <w:t xml:space="preserve">Takahashi, Y., et al., </w:t>
      </w:r>
      <w:r w:rsidRPr="004B7BC2">
        <w:rPr>
          <w:rFonts w:ascii="Arial" w:hAnsi="Arial"/>
          <w:i/>
        </w:rPr>
        <w:t>Amplification of PVT-1 is involved in poor prognosis via apoptosis inhibition in colorectal cancers.</w:t>
      </w:r>
      <w:r w:rsidRPr="004B7BC2">
        <w:rPr>
          <w:rFonts w:ascii="Arial" w:hAnsi="Arial"/>
        </w:rPr>
        <w:t xml:space="preserve"> British journal of cancer, 2014. </w:t>
      </w:r>
      <w:r w:rsidRPr="004B7BC2">
        <w:rPr>
          <w:rFonts w:ascii="Arial" w:hAnsi="Arial"/>
          <w:b/>
        </w:rPr>
        <w:t>110</w:t>
      </w:r>
      <w:r w:rsidRPr="004B7BC2">
        <w:rPr>
          <w:rFonts w:ascii="Arial" w:hAnsi="Arial"/>
        </w:rPr>
        <w:t>(1): p. 164.</w:t>
      </w:r>
      <w:bookmarkEnd w:id="15"/>
    </w:p>
    <w:p w:rsidR="00636743" w:rsidRPr="004B7BC2" w:rsidRDefault="00636743" w:rsidP="00636743">
      <w:pPr>
        <w:pStyle w:val="EndNoteBibliography"/>
        <w:spacing w:after="0"/>
        <w:ind w:left="720" w:hanging="720"/>
        <w:rPr>
          <w:rFonts w:ascii="Arial" w:hAnsi="Arial"/>
        </w:rPr>
      </w:pPr>
      <w:bookmarkStart w:id="16" w:name="_ENREF_14"/>
      <w:r w:rsidRPr="004B7BC2">
        <w:rPr>
          <w:rFonts w:ascii="Arial" w:hAnsi="Arial"/>
        </w:rPr>
        <w:t>14.</w:t>
      </w:r>
      <w:r w:rsidRPr="004B7BC2">
        <w:rPr>
          <w:rFonts w:ascii="Arial" w:hAnsi="Arial"/>
        </w:rPr>
        <w:tab/>
        <w:t xml:space="preserve">Ding, J., et al., </w:t>
      </w:r>
      <w:r w:rsidRPr="004B7BC2">
        <w:rPr>
          <w:rFonts w:ascii="Arial" w:hAnsi="Arial"/>
          <w:i/>
        </w:rPr>
        <w:t>Expression and clinical significance of the long non-coding RNA PVT1 in human gastric cancer.</w:t>
      </w:r>
      <w:r w:rsidRPr="004B7BC2">
        <w:rPr>
          <w:rFonts w:ascii="Arial" w:hAnsi="Arial"/>
        </w:rPr>
        <w:t xml:space="preserve"> OncoTargets and therapy, 2014. </w:t>
      </w:r>
      <w:r w:rsidRPr="004B7BC2">
        <w:rPr>
          <w:rFonts w:ascii="Arial" w:hAnsi="Arial"/>
          <w:b/>
        </w:rPr>
        <w:t>7</w:t>
      </w:r>
      <w:r w:rsidRPr="004B7BC2">
        <w:rPr>
          <w:rFonts w:ascii="Arial" w:hAnsi="Arial"/>
        </w:rPr>
        <w:t>: p. 1625.</w:t>
      </w:r>
      <w:bookmarkEnd w:id="16"/>
    </w:p>
    <w:p w:rsidR="00636743" w:rsidRPr="004B7BC2" w:rsidRDefault="00636743" w:rsidP="00636743">
      <w:pPr>
        <w:pStyle w:val="EndNoteBibliography"/>
        <w:spacing w:after="0"/>
        <w:ind w:left="720" w:hanging="720"/>
        <w:rPr>
          <w:rFonts w:ascii="Arial" w:hAnsi="Arial"/>
        </w:rPr>
      </w:pPr>
      <w:bookmarkStart w:id="17" w:name="_ENREF_15"/>
      <w:r w:rsidRPr="004B7BC2">
        <w:rPr>
          <w:rFonts w:ascii="Arial" w:hAnsi="Arial"/>
        </w:rPr>
        <w:t>15.</w:t>
      </w:r>
      <w:r w:rsidRPr="004B7BC2">
        <w:rPr>
          <w:rFonts w:ascii="Arial" w:hAnsi="Arial"/>
        </w:rPr>
        <w:tab/>
        <w:t xml:space="preserve">Martini, P., et al., </w:t>
      </w:r>
      <w:r w:rsidRPr="004B7BC2">
        <w:rPr>
          <w:rFonts w:ascii="Arial" w:hAnsi="Arial"/>
          <w:i/>
        </w:rPr>
        <w:t>lncRNAs as novel indicators of Patients’ prognosis in stage I epithelial ovarian Cancer: a retrospective and multicentric study.</w:t>
      </w:r>
      <w:r w:rsidRPr="004B7BC2">
        <w:rPr>
          <w:rFonts w:ascii="Arial" w:hAnsi="Arial"/>
        </w:rPr>
        <w:t xml:space="preserve"> Clinical Cancer Research, 2016.</w:t>
      </w:r>
      <w:bookmarkEnd w:id="17"/>
    </w:p>
    <w:p w:rsidR="00636743" w:rsidRPr="004B7BC2" w:rsidRDefault="00636743" w:rsidP="00636743">
      <w:pPr>
        <w:pStyle w:val="EndNoteBibliography"/>
        <w:spacing w:after="0"/>
        <w:ind w:left="720" w:hanging="720"/>
        <w:rPr>
          <w:rFonts w:ascii="Arial" w:hAnsi="Arial"/>
        </w:rPr>
      </w:pPr>
      <w:bookmarkStart w:id="18" w:name="_ENREF_16"/>
      <w:r w:rsidRPr="004B7BC2">
        <w:rPr>
          <w:rFonts w:ascii="Arial" w:hAnsi="Arial"/>
        </w:rPr>
        <w:t>16.</w:t>
      </w:r>
      <w:r w:rsidRPr="004B7BC2">
        <w:rPr>
          <w:rFonts w:ascii="Arial" w:hAnsi="Arial"/>
        </w:rPr>
        <w:tab/>
        <w:t xml:space="preserve">Xiang, J.-F., et al., </w:t>
      </w:r>
      <w:r w:rsidRPr="004B7BC2">
        <w:rPr>
          <w:rFonts w:ascii="Arial" w:hAnsi="Arial"/>
          <w:i/>
        </w:rPr>
        <w:t>Human colorectal cancer-specific CCAT1-L lncRNA regulates long-range chromatin interactions at the MYC locus.</w:t>
      </w:r>
      <w:r w:rsidRPr="004B7BC2">
        <w:rPr>
          <w:rFonts w:ascii="Arial" w:hAnsi="Arial"/>
        </w:rPr>
        <w:t xml:space="preserve"> Cell research, 2014. </w:t>
      </w:r>
      <w:r w:rsidRPr="004B7BC2">
        <w:rPr>
          <w:rFonts w:ascii="Arial" w:hAnsi="Arial"/>
          <w:b/>
        </w:rPr>
        <w:t>24</w:t>
      </w:r>
      <w:r w:rsidRPr="004B7BC2">
        <w:rPr>
          <w:rFonts w:ascii="Arial" w:hAnsi="Arial"/>
        </w:rPr>
        <w:t>(5): p. 513.</w:t>
      </w:r>
      <w:bookmarkEnd w:id="18"/>
    </w:p>
    <w:p w:rsidR="00636743" w:rsidRPr="004B7BC2" w:rsidRDefault="00636743" w:rsidP="00636743">
      <w:pPr>
        <w:pStyle w:val="EndNoteBibliography"/>
        <w:spacing w:after="0"/>
        <w:ind w:left="720" w:hanging="720"/>
        <w:rPr>
          <w:rFonts w:ascii="Arial" w:hAnsi="Arial"/>
        </w:rPr>
      </w:pPr>
      <w:bookmarkStart w:id="19" w:name="_ENREF_17"/>
      <w:r w:rsidRPr="004B7BC2">
        <w:rPr>
          <w:rFonts w:ascii="Arial" w:hAnsi="Arial"/>
        </w:rPr>
        <w:t>17.</w:t>
      </w:r>
      <w:r w:rsidRPr="004B7BC2">
        <w:rPr>
          <w:rFonts w:ascii="Arial" w:hAnsi="Arial"/>
        </w:rPr>
        <w:tab/>
        <w:t xml:space="preserve">Yu, Q., et al., </w:t>
      </w:r>
      <w:r w:rsidRPr="004B7BC2">
        <w:rPr>
          <w:rFonts w:ascii="Arial" w:hAnsi="Arial"/>
          <w:i/>
        </w:rPr>
        <w:t>Long non-coding RNA CCAT1 that can be activated by c-Myc promotes pancreatic cancer cell proliferation and migration.</w:t>
      </w:r>
      <w:r w:rsidRPr="004B7BC2">
        <w:rPr>
          <w:rFonts w:ascii="Arial" w:hAnsi="Arial"/>
        </w:rPr>
        <w:t xml:space="preserve"> American journal of translational research, 2016. </w:t>
      </w:r>
      <w:r w:rsidRPr="004B7BC2">
        <w:rPr>
          <w:rFonts w:ascii="Arial" w:hAnsi="Arial"/>
          <w:b/>
        </w:rPr>
        <w:t>8</w:t>
      </w:r>
      <w:r w:rsidRPr="004B7BC2">
        <w:rPr>
          <w:rFonts w:ascii="Arial" w:hAnsi="Arial"/>
        </w:rPr>
        <w:t>(12): p. 5444.</w:t>
      </w:r>
      <w:bookmarkEnd w:id="19"/>
    </w:p>
    <w:p w:rsidR="00636743" w:rsidRPr="004B7BC2" w:rsidRDefault="00636743" w:rsidP="00636743">
      <w:pPr>
        <w:pStyle w:val="EndNoteBibliography"/>
        <w:spacing w:after="0"/>
        <w:ind w:left="720" w:hanging="720"/>
        <w:rPr>
          <w:rFonts w:ascii="Arial" w:hAnsi="Arial"/>
        </w:rPr>
      </w:pPr>
      <w:bookmarkStart w:id="20" w:name="_ENREF_18"/>
      <w:r w:rsidRPr="004B7BC2">
        <w:rPr>
          <w:rFonts w:ascii="Arial" w:hAnsi="Arial"/>
        </w:rPr>
        <w:t>18.</w:t>
      </w:r>
      <w:r w:rsidRPr="004B7BC2">
        <w:rPr>
          <w:rFonts w:ascii="Arial" w:hAnsi="Arial"/>
        </w:rPr>
        <w:tab/>
        <w:t xml:space="preserve">Livak, K.J. and T.D. Schmittgen, </w:t>
      </w:r>
      <w:r w:rsidRPr="004B7BC2">
        <w:rPr>
          <w:rFonts w:ascii="Arial" w:hAnsi="Arial"/>
          <w:i/>
        </w:rPr>
        <w:t>Analysis of relative gene expression data using real-time quantitative PCR and the 2</w:t>
      </w:r>
      <w:r w:rsidRPr="004B7BC2">
        <w:rPr>
          <w:rFonts w:ascii="Arial" w:hAnsi="Arial"/>
          <w:i/>
          <w:vertAlign w:val="superscript"/>
        </w:rPr>
        <w:t>-ΔΔ</w:t>
      </w:r>
      <w:r w:rsidRPr="004B7BC2">
        <w:rPr>
          <w:rFonts w:ascii="Arial" w:hAnsi="Arial" w:cs="Times New Roman"/>
          <w:i/>
          <w:vertAlign w:val="superscript"/>
        </w:rPr>
        <w:t>Ct</w:t>
      </w:r>
      <w:r w:rsidRPr="004B7BC2">
        <w:rPr>
          <w:rFonts w:ascii="Arial" w:hAnsi="Arial"/>
          <w:i/>
          <w:sz w:val="28"/>
          <w:vertAlign w:val="superscript"/>
        </w:rPr>
        <w:t xml:space="preserve"> </w:t>
      </w:r>
      <w:r w:rsidRPr="004B7BC2">
        <w:rPr>
          <w:rFonts w:ascii="Arial" w:hAnsi="Arial"/>
          <w:i/>
        </w:rPr>
        <w:t>method.</w:t>
      </w:r>
      <w:r w:rsidRPr="004B7BC2">
        <w:rPr>
          <w:rFonts w:ascii="Arial" w:hAnsi="Arial"/>
        </w:rPr>
        <w:t xml:space="preserve"> methods, 2001. </w:t>
      </w:r>
      <w:r w:rsidRPr="004B7BC2">
        <w:rPr>
          <w:rFonts w:ascii="Arial" w:hAnsi="Arial"/>
          <w:b/>
        </w:rPr>
        <w:t>25</w:t>
      </w:r>
      <w:r w:rsidRPr="004B7BC2">
        <w:rPr>
          <w:rFonts w:ascii="Arial" w:hAnsi="Arial"/>
        </w:rPr>
        <w:t>(4): p. 402-408.</w:t>
      </w:r>
      <w:bookmarkEnd w:id="20"/>
    </w:p>
    <w:p w:rsidR="00636743" w:rsidRPr="004B7BC2" w:rsidRDefault="00636743" w:rsidP="00636743">
      <w:pPr>
        <w:pStyle w:val="EndNoteBibliography"/>
        <w:spacing w:after="0"/>
        <w:ind w:left="720" w:hanging="720"/>
        <w:rPr>
          <w:rFonts w:ascii="Arial" w:hAnsi="Arial"/>
        </w:rPr>
      </w:pPr>
      <w:bookmarkStart w:id="21" w:name="_ENREF_19"/>
      <w:r w:rsidRPr="004B7BC2">
        <w:rPr>
          <w:rFonts w:ascii="Arial" w:hAnsi="Arial"/>
        </w:rPr>
        <w:t>19.</w:t>
      </w:r>
      <w:r w:rsidRPr="004B7BC2">
        <w:rPr>
          <w:rFonts w:ascii="Arial" w:hAnsi="Arial"/>
        </w:rPr>
        <w:tab/>
        <w:t xml:space="preserve">Zhang, S., G. Zhang, and J. Liu, </w:t>
      </w:r>
      <w:r w:rsidRPr="004B7BC2">
        <w:rPr>
          <w:rFonts w:ascii="Arial" w:hAnsi="Arial"/>
          <w:i/>
        </w:rPr>
        <w:t>Long noncoding RNA PVT1 promotes cervical cancer progression through epigenetically silencing miR</w:t>
      </w:r>
      <w:r w:rsidRPr="004B7BC2">
        <w:rPr>
          <w:i/>
        </w:rPr>
        <w:t>‐</w:t>
      </w:r>
      <w:r w:rsidRPr="004B7BC2">
        <w:rPr>
          <w:rFonts w:ascii="Arial" w:hAnsi="Arial"/>
          <w:i/>
        </w:rPr>
        <w:t>200b.</w:t>
      </w:r>
      <w:r w:rsidRPr="004B7BC2">
        <w:rPr>
          <w:rFonts w:ascii="Arial" w:hAnsi="Arial"/>
        </w:rPr>
        <w:t xml:space="preserve"> Apmis, 2016. </w:t>
      </w:r>
      <w:r w:rsidRPr="004B7BC2">
        <w:rPr>
          <w:rFonts w:ascii="Arial" w:hAnsi="Arial"/>
          <w:b/>
        </w:rPr>
        <w:t>124</w:t>
      </w:r>
      <w:r w:rsidRPr="004B7BC2">
        <w:rPr>
          <w:rFonts w:ascii="Arial" w:hAnsi="Arial"/>
        </w:rPr>
        <w:t>(8): p. 649-658.</w:t>
      </w:r>
      <w:bookmarkEnd w:id="21"/>
    </w:p>
    <w:p w:rsidR="00636743" w:rsidRPr="004B7BC2" w:rsidRDefault="00636743" w:rsidP="00636743">
      <w:pPr>
        <w:pStyle w:val="EndNoteBibliography"/>
        <w:spacing w:after="0"/>
        <w:ind w:left="720" w:hanging="720"/>
        <w:rPr>
          <w:rFonts w:ascii="Arial" w:hAnsi="Arial"/>
        </w:rPr>
      </w:pPr>
      <w:bookmarkStart w:id="22" w:name="_ENREF_20"/>
      <w:r w:rsidRPr="004B7BC2">
        <w:rPr>
          <w:rFonts w:ascii="Arial" w:hAnsi="Arial"/>
        </w:rPr>
        <w:t>20.</w:t>
      </w:r>
      <w:r w:rsidRPr="004B7BC2">
        <w:rPr>
          <w:rFonts w:ascii="Arial" w:hAnsi="Arial"/>
        </w:rPr>
        <w:tab/>
        <w:t xml:space="preserve">Deng, L., et al., </w:t>
      </w:r>
      <w:r w:rsidRPr="004B7BC2">
        <w:rPr>
          <w:rFonts w:ascii="Arial" w:hAnsi="Arial"/>
          <w:i/>
        </w:rPr>
        <w:t>Long noncoding RNA CCAT1 promotes hepatocellular carcinoma progression by functioning as let-7 sponge.</w:t>
      </w:r>
      <w:r w:rsidRPr="004B7BC2">
        <w:rPr>
          <w:rFonts w:ascii="Arial" w:hAnsi="Arial"/>
        </w:rPr>
        <w:t xml:space="preserve"> Journal of experimental &amp; clinical cancer research, 2015. </w:t>
      </w:r>
      <w:r w:rsidRPr="004B7BC2">
        <w:rPr>
          <w:rFonts w:ascii="Arial" w:hAnsi="Arial"/>
          <w:b/>
        </w:rPr>
        <w:t>34</w:t>
      </w:r>
      <w:r w:rsidRPr="004B7BC2">
        <w:rPr>
          <w:rFonts w:ascii="Arial" w:hAnsi="Arial"/>
        </w:rPr>
        <w:t>(1): p. 18.</w:t>
      </w:r>
      <w:bookmarkEnd w:id="22"/>
    </w:p>
    <w:p w:rsidR="00636743" w:rsidRPr="004B7BC2" w:rsidRDefault="00636743" w:rsidP="00636743">
      <w:pPr>
        <w:pStyle w:val="EndNoteBibliography"/>
        <w:spacing w:after="0"/>
        <w:ind w:left="720" w:hanging="720"/>
        <w:rPr>
          <w:rFonts w:ascii="Arial" w:hAnsi="Arial"/>
        </w:rPr>
      </w:pPr>
      <w:bookmarkStart w:id="23" w:name="_ENREF_21"/>
      <w:r w:rsidRPr="004B7BC2">
        <w:rPr>
          <w:rFonts w:ascii="Arial" w:hAnsi="Arial"/>
        </w:rPr>
        <w:t>21.</w:t>
      </w:r>
      <w:r w:rsidRPr="004B7BC2">
        <w:rPr>
          <w:rFonts w:ascii="Arial" w:hAnsi="Arial"/>
        </w:rPr>
        <w:tab/>
        <w:t xml:space="preserve">Ma, M., et al., </w:t>
      </w:r>
      <w:r w:rsidRPr="004B7BC2">
        <w:rPr>
          <w:rFonts w:ascii="Arial" w:hAnsi="Arial"/>
          <w:i/>
        </w:rPr>
        <w:t>Long non-coding RNA CCAT1 promotes gallbladder cancer development via negative modulation of miRNA-218-5p.</w:t>
      </w:r>
      <w:r w:rsidRPr="004B7BC2">
        <w:rPr>
          <w:rFonts w:ascii="Arial" w:hAnsi="Arial"/>
        </w:rPr>
        <w:t xml:space="preserve"> Cell death &amp; disease, 2015. </w:t>
      </w:r>
      <w:r w:rsidRPr="004B7BC2">
        <w:rPr>
          <w:rFonts w:ascii="Arial" w:hAnsi="Arial"/>
          <w:b/>
        </w:rPr>
        <w:t>6</w:t>
      </w:r>
      <w:r w:rsidRPr="004B7BC2">
        <w:rPr>
          <w:rFonts w:ascii="Arial" w:hAnsi="Arial"/>
        </w:rPr>
        <w:t>(1): p. e1583.</w:t>
      </w:r>
      <w:bookmarkEnd w:id="23"/>
    </w:p>
    <w:p w:rsidR="00636743" w:rsidRPr="004B7BC2" w:rsidRDefault="00636743" w:rsidP="00636743">
      <w:pPr>
        <w:pStyle w:val="EndNoteBibliography"/>
        <w:spacing w:after="0"/>
        <w:ind w:left="720" w:hanging="720"/>
        <w:rPr>
          <w:rFonts w:ascii="Arial" w:hAnsi="Arial"/>
        </w:rPr>
      </w:pPr>
      <w:bookmarkStart w:id="24" w:name="_ENREF_22"/>
      <w:r w:rsidRPr="004B7BC2">
        <w:rPr>
          <w:rFonts w:ascii="Arial" w:hAnsi="Arial"/>
        </w:rPr>
        <w:t>22.</w:t>
      </w:r>
      <w:r w:rsidRPr="004B7BC2">
        <w:rPr>
          <w:rFonts w:ascii="Arial" w:hAnsi="Arial"/>
        </w:rPr>
        <w:tab/>
        <w:t xml:space="preserve">Zhang, E., et al., </w:t>
      </w:r>
      <w:r w:rsidRPr="004B7BC2">
        <w:rPr>
          <w:rFonts w:ascii="Arial" w:hAnsi="Arial"/>
          <w:i/>
        </w:rPr>
        <w:t>H3K27 acetylation activated-long non-coding RNA CCAT1 affects cell proliferation and migration by regulating SPRY4 and HOXB13 expression in esophageal squamous cell carcinoma.</w:t>
      </w:r>
      <w:r w:rsidRPr="004B7BC2">
        <w:rPr>
          <w:rFonts w:ascii="Arial" w:hAnsi="Arial"/>
        </w:rPr>
        <w:t xml:space="preserve"> Nucleic acids research, 2017. </w:t>
      </w:r>
      <w:r w:rsidRPr="004B7BC2">
        <w:rPr>
          <w:rFonts w:ascii="Arial" w:hAnsi="Arial"/>
          <w:b/>
        </w:rPr>
        <w:t>45</w:t>
      </w:r>
      <w:r w:rsidRPr="004B7BC2">
        <w:rPr>
          <w:rFonts w:ascii="Arial" w:hAnsi="Arial"/>
        </w:rPr>
        <w:t>(6): p. 3086-3101.</w:t>
      </w:r>
      <w:bookmarkEnd w:id="24"/>
    </w:p>
    <w:p w:rsidR="00636743" w:rsidRPr="004B7BC2" w:rsidRDefault="00636743" w:rsidP="00636743">
      <w:pPr>
        <w:pStyle w:val="EndNoteBibliography"/>
        <w:spacing w:after="0"/>
        <w:ind w:left="720" w:hanging="720"/>
        <w:rPr>
          <w:rFonts w:ascii="Arial" w:hAnsi="Arial"/>
        </w:rPr>
      </w:pPr>
      <w:bookmarkStart w:id="25" w:name="_ENREF_23"/>
      <w:r w:rsidRPr="004B7BC2">
        <w:rPr>
          <w:rFonts w:ascii="Arial" w:hAnsi="Arial"/>
        </w:rPr>
        <w:t>23.</w:t>
      </w:r>
      <w:r w:rsidRPr="004B7BC2">
        <w:rPr>
          <w:rFonts w:ascii="Arial" w:hAnsi="Arial"/>
        </w:rPr>
        <w:tab/>
        <w:t xml:space="preserve">Rinn, J.L. and H.Y. Chang, </w:t>
      </w:r>
      <w:r w:rsidRPr="004B7BC2">
        <w:rPr>
          <w:rFonts w:ascii="Arial" w:hAnsi="Arial"/>
          <w:i/>
        </w:rPr>
        <w:t>Genome regulation by long noncoding RNAs.</w:t>
      </w:r>
      <w:r w:rsidRPr="004B7BC2">
        <w:rPr>
          <w:rFonts w:ascii="Arial" w:hAnsi="Arial"/>
        </w:rPr>
        <w:t xml:space="preserve"> Annual review of biochemistry, 2012. </w:t>
      </w:r>
      <w:r w:rsidRPr="004B7BC2">
        <w:rPr>
          <w:rFonts w:ascii="Arial" w:hAnsi="Arial"/>
          <w:b/>
        </w:rPr>
        <w:t>81</w:t>
      </w:r>
      <w:r w:rsidRPr="004B7BC2">
        <w:rPr>
          <w:rFonts w:ascii="Arial" w:hAnsi="Arial"/>
        </w:rPr>
        <w:t>: p. 145-166.</w:t>
      </w:r>
      <w:bookmarkEnd w:id="25"/>
    </w:p>
    <w:p w:rsidR="00636743" w:rsidRPr="004B7BC2" w:rsidRDefault="00636743" w:rsidP="00636743">
      <w:pPr>
        <w:pStyle w:val="EndNoteBibliography"/>
        <w:spacing w:after="0"/>
        <w:ind w:left="720" w:hanging="720"/>
        <w:rPr>
          <w:rFonts w:ascii="Arial" w:hAnsi="Arial"/>
        </w:rPr>
      </w:pPr>
      <w:bookmarkStart w:id="26" w:name="_ENREF_24"/>
      <w:r w:rsidRPr="004B7BC2">
        <w:rPr>
          <w:rFonts w:ascii="Arial" w:hAnsi="Arial"/>
        </w:rPr>
        <w:t>24.</w:t>
      </w:r>
      <w:r w:rsidRPr="004B7BC2">
        <w:rPr>
          <w:rFonts w:ascii="Arial" w:hAnsi="Arial"/>
        </w:rPr>
        <w:tab/>
        <w:t xml:space="preserve">Schick, M., et al., </w:t>
      </w:r>
      <w:r w:rsidRPr="004B7BC2">
        <w:rPr>
          <w:rFonts w:ascii="Arial" w:hAnsi="Arial"/>
          <w:i/>
        </w:rPr>
        <w:t>Pathogenesis and therapeutic targeting of aberrant MYC expression in haematological cancers.</w:t>
      </w:r>
      <w:r w:rsidRPr="004B7BC2">
        <w:rPr>
          <w:rFonts w:ascii="Arial" w:hAnsi="Arial"/>
        </w:rPr>
        <w:t xml:space="preserve"> British journal of haematology, 2017. </w:t>
      </w:r>
      <w:r w:rsidRPr="004B7BC2">
        <w:rPr>
          <w:rFonts w:ascii="Arial" w:hAnsi="Arial"/>
          <w:b/>
        </w:rPr>
        <w:t>179</w:t>
      </w:r>
      <w:r w:rsidRPr="004B7BC2">
        <w:rPr>
          <w:rFonts w:ascii="Arial" w:hAnsi="Arial"/>
        </w:rPr>
        <w:t>(5): p. 724-738.</w:t>
      </w:r>
      <w:bookmarkEnd w:id="26"/>
    </w:p>
    <w:p w:rsidR="00636743" w:rsidRPr="004B7BC2" w:rsidRDefault="00636743" w:rsidP="00636743">
      <w:pPr>
        <w:pStyle w:val="EndNoteBibliography"/>
        <w:spacing w:after="0"/>
        <w:ind w:left="720" w:hanging="720"/>
        <w:rPr>
          <w:rFonts w:ascii="Arial" w:hAnsi="Arial"/>
        </w:rPr>
      </w:pPr>
      <w:bookmarkStart w:id="27" w:name="_ENREF_25"/>
      <w:r w:rsidRPr="004B7BC2">
        <w:rPr>
          <w:rFonts w:ascii="Arial" w:hAnsi="Arial"/>
        </w:rPr>
        <w:t>25.</w:t>
      </w:r>
      <w:r w:rsidRPr="004B7BC2">
        <w:rPr>
          <w:rFonts w:ascii="Arial" w:hAnsi="Arial"/>
        </w:rPr>
        <w:tab/>
        <w:t xml:space="preserve">Lian, Y., et al., </w:t>
      </w:r>
      <w:r w:rsidRPr="004B7BC2">
        <w:rPr>
          <w:rFonts w:ascii="Arial" w:hAnsi="Arial"/>
          <w:i/>
        </w:rPr>
        <w:t>Clinicopathological significance of c-MYC in esophageal squamous cell carcinoma.</w:t>
      </w:r>
      <w:r w:rsidRPr="004B7BC2">
        <w:rPr>
          <w:rFonts w:ascii="Arial" w:hAnsi="Arial"/>
        </w:rPr>
        <w:t xml:space="preserve"> Tumor Biology, 2017. </w:t>
      </w:r>
      <w:r w:rsidRPr="004B7BC2">
        <w:rPr>
          <w:rFonts w:ascii="Arial" w:hAnsi="Arial"/>
          <w:b/>
        </w:rPr>
        <w:t>39</w:t>
      </w:r>
      <w:r w:rsidRPr="004B7BC2">
        <w:rPr>
          <w:rFonts w:ascii="Arial" w:hAnsi="Arial"/>
        </w:rPr>
        <w:t>(7): p. 1010428317715804.</w:t>
      </w:r>
      <w:bookmarkEnd w:id="27"/>
    </w:p>
    <w:p w:rsidR="00636743" w:rsidRPr="004B7BC2" w:rsidRDefault="00636743" w:rsidP="00636743">
      <w:pPr>
        <w:pStyle w:val="EndNoteBibliography"/>
        <w:spacing w:after="0"/>
        <w:ind w:left="720" w:hanging="720"/>
        <w:rPr>
          <w:rFonts w:ascii="Arial" w:hAnsi="Arial"/>
        </w:rPr>
      </w:pPr>
      <w:bookmarkStart w:id="28" w:name="_ENREF_26"/>
      <w:r w:rsidRPr="004B7BC2">
        <w:rPr>
          <w:rFonts w:ascii="Arial" w:hAnsi="Arial"/>
        </w:rPr>
        <w:t>26.</w:t>
      </w:r>
      <w:r w:rsidRPr="004B7BC2">
        <w:rPr>
          <w:rFonts w:ascii="Arial" w:hAnsi="Arial"/>
        </w:rPr>
        <w:tab/>
        <w:t xml:space="preserve">Yang, Y.-R., et al., </w:t>
      </w:r>
      <w:r w:rsidRPr="004B7BC2">
        <w:rPr>
          <w:rFonts w:ascii="Arial" w:hAnsi="Arial"/>
          <w:i/>
        </w:rPr>
        <w:t>Increased expression of the lncRNA PVT1 promotes tumorigenesis in non-small cell lung cancer.</w:t>
      </w:r>
      <w:r w:rsidRPr="004B7BC2">
        <w:rPr>
          <w:rFonts w:ascii="Arial" w:hAnsi="Arial"/>
        </w:rPr>
        <w:t xml:space="preserve"> International journal of clinical and experimental pathology, 2014. </w:t>
      </w:r>
      <w:r w:rsidRPr="004B7BC2">
        <w:rPr>
          <w:rFonts w:ascii="Arial" w:hAnsi="Arial"/>
          <w:b/>
        </w:rPr>
        <w:t>7</w:t>
      </w:r>
      <w:r w:rsidRPr="004B7BC2">
        <w:rPr>
          <w:rFonts w:ascii="Arial" w:hAnsi="Arial"/>
        </w:rPr>
        <w:t>(10): p. 6929.</w:t>
      </w:r>
      <w:bookmarkEnd w:id="28"/>
    </w:p>
    <w:p w:rsidR="00636743" w:rsidRPr="004B7BC2" w:rsidRDefault="00636743" w:rsidP="00636743">
      <w:pPr>
        <w:pStyle w:val="EndNoteBibliography"/>
        <w:spacing w:after="0"/>
        <w:ind w:left="720" w:hanging="720"/>
        <w:rPr>
          <w:rFonts w:ascii="Arial" w:hAnsi="Arial"/>
        </w:rPr>
      </w:pPr>
      <w:bookmarkStart w:id="29" w:name="_ENREF_27"/>
      <w:r w:rsidRPr="004B7BC2">
        <w:rPr>
          <w:rFonts w:ascii="Arial" w:hAnsi="Arial"/>
        </w:rPr>
        <w:t>27.</w:t>
      </w:r>
      <w:r w:rsidRPr="004B7BC2">
        <w:rPr>
          <w:rFonts w:ascii="Arial" w:hAnsi="Arial"/>
        </w:rPr>
        <w:tab/>
        <w:t xml:space="preserve">Guan, Y., et al., </w:t>
      </w:r>
      <w:r w:rsidRPr="004B7BC2">
        <w:rPr>
          <w:rFonts w:ascii="Arial" w:hAnsi="Arial"/>
          <w:i/>
        </w:rPr>
        <w:t>Amplification of PVT1 contributes to the pathophysiology of ovarian and breast cancer.</w:t>
      </w:r>
      <w:r w:rsidRPr="004B7BC2">
        <w:rPr>
          <w:rFonts w:ascii="Arial" w:hAnsi="Arial"/>
        </w:rPr>
        <w:t xml:space="preserve"> Clinical cancer research, 2007. </w:t>
      </w:r>
      <w:r w:rsidRPr="004B7BC2">
        <w:rPr>
          <w:rFonts w:ascii="Arial" w:hAnsi="Arial"/>
          <w:b/>
        </w:rPr>
        <w:t>13</w:t>
      </w:r>
      <w:r w:rsidRPr="004B7BC2">
        <w:rPr>
          <w:rFonts w:ascii="Arial" w:hAnsi="Arial"/>
        </w:rPr>
        <w:t>(19): p. 5745-5755.</w:t>
      </w:r>
      <w:bookmarkEnd w:id="29"/>
    </w:p>
    <w:p w:rsidR="00636743" w:rsidRPr="004B7BC2" w:rsidRDefault="00636743" w:rsidP="00636743">
      <w:pPr>
        <w:pStyle w:val="EndNoteBibliography"/>
        <w:spacing w:after="0"/>
        <w:ind w:left="720" w:hanging="720"/>
        <w:rPr>
          <w:rFonts w:ascii="Arial" w:hAnsi="Arial"/>
        </w:rPr>
      </w:pPr>
      <w:bookmarkStart w:id="30" w:name="_ENREF_28"/>
      <w:r w:rsidRPr="004B7BC2">
        <w:rPr>
          <w:rFonts w:ascii="Arial" w:hAnsi="Arial"/>
        </w:rPr>
        <w:t>28.</w:t>
      </w:r>
      <w:r w:rsidRPr="004B7BC2">
        <w:rPr>
          <w:rFonts w:ascii="Arial" w:hAnsi="Arial"/>
        </w:rPr>
        <w:tab/>
        <w:t xml:space="preserve">Wang, F., et al., </w:t>
      </w:r>
      <w:r w:rsidRPr="004B7BC2">
        <w:rPr>
          <w:rFonts w:ascii="Arial" w:hAnsi="Arial"/>
          <w:i/>
        </w:rPr>
        <w:t>Oncofetal long noncoding RNA PVT1 promotes proliferation and stem cell</w:t>
      </w:r>
      <w:r w:rsidRPr="004B7BC2">
        <w:rPr>
          <w:i/>
        </w:rPr>
        <w:t>‐</w:t>
      </w:r>
      <w:r w:rsidRPr="004B7BC2">
        <w:rPr>
          <w:rFonts w:ascii="Arial" w:hAnsi="Arial"/>
          <w:i/>
        </w:rPr>
        <w:t>like property of hepatocellular carcinoma cells by stabilizing NOP2.</w:t>
      </w:r>
      <w:r w:rsidRPr="004B7BC2">
        <w:rPr>
          <w:rFonts w:ascii="Arial" w:hAnsi="Arial"/>
        </w:rPr>
        <w:t xml:space="preserve"> Hepatology, 2014. </w:t>
      </w:r>
      <w:r w:rsidRPr="004B7BC2">
        <w:rPr>
          <w:rFonts w:ascii="Arial" w:hAnsi="Arial"/>
          <w:b/>
        </w:rPr>
        <w:t>60</w:t>
      </w:r>
      <w:r w:rsidRPr="004B7BC2">
        <w:rPr>
          <w:rFonts w:ascii="Arial" w:hAnsi="Arial"/>
        </w:rPr>
        <w:t>(4): p. 1278-1290.</w:t>
      </w:r>
      <w:bookmarkEnd w:id="30"/>
    </w:p>
    <w:p w:rsidR="00636743" w:rsidRPr="004B7BC2" w:rsidRDefault="00636743" w:rsidP="00636743">
      <w:pPr>
        <w:pStyle w:val="EndNoteBibliography"/>
        <w:spacing w:after="0"/>
        <w:ind w:left="720" w:hanging="720"/>
        <w:rPr>
          <w:rFonts w:ascii="Arial" w:hAnsi="Arial"/>
        </w:rPr>
      </w:pPr>
      <w:bookmarkStart w:id="31" w:name="_ENREF_29"/>
      <w:r w:rsidRPr="004B7BC2">
        <w:rPr>
          <w:rFonts w:ascii="Arial" w:hAnsi="Arial"/>
        </w:rPr>
        <w:t>29.</w:t>
      </w:r>
      <w:r w:rsidRPr="004B7BC2">
        <w:rPr>
          <w:rFonts w:ascii="Arial" w:hAnsi="Arial"/>
        </w:rPr>
        <w:tab/>
        <w:t xml:space="preserve">Nissan, A., et al., </w:t>
      </w:r>
      <w:r w:rsidRPr="004B7BC2">
        <w:rPr>
          <w:rFonts w:ascii="Arial" w:hAnsi="Arial"/>
          <w:i/>
        </w:rPr>
        <w:t>Colon cancer associated transcript</w:t>
      </w:r>
      <w:r w:rsidRPr="004B7BC2">
        <w:rPr>
          <w:i/>
        </w:rPr>
        <w:t>‐</w:t>
      </w:r>
      <w:r w:rsidRPr="004B7BC2">
        <w:rPr>
          <w:rFonts w:ascii="Arial" w:hAnsi="Arial"/>
          <w:i/>
        </w:rPr>
        <w:t>1: A novel RNA expressed in malignant and pre</w:t>
      </w:r>
      <w:r w:rsidRPr="004B7BC2">
        <w:rPr>
          <w:i/>
        </w:rPr>
        <w:t>‐</w:t>
      </w:r>
      <w:r w:rsidRPr="004B7BC2">
        <w:rPr>
          <w:rFonts w:ascii="Arial" w:hAnsi="Arial"/>
          <w:i/>
        </w:rPr>
        <w:t>malignant human tissues.</w:t>
      </w:r>
      <w:r w:rsidRPr="004B7BC2">
        <w:rPr>
          <w:rFonts w:ascii="Arial" w:hAnsi="Arial"/>
        </w:rPr>
        <w:t xml:space="preserve"> International journal of cancer, 2012. </w:t>
      </w:r>
      <w:r w:rsidRPr="004B7BC2">
        <w:rPr>
          <w:rFonts w:ascii="Arial" w:hAnsi="Arial"/>
          <w:b/>
        </w:rPr>
        <w:t>130</w:t>
      </w:r>
      <w:r w:rsidRPr="004B7BC2">
        <w:rPr>
          <w:rFonts w:ascii="Arial" w:hAnsi="Arial"/>
        </w:rPr>
        <w:t>(7): p. 1598-1606.</w:t>
      </w:r>
      <w:bookmarkEnd w:id="31"/>
    </w:p>
    <w:p w:rsidR="00636743" w:rsidRPr="004B7BC2" w:rsidRDefault="00636743" w:rsidP="00636743">
      <w:pPr>
        <w:pStyle w:val="EndNoteBibliography"/>
        <w:spacing w:after="0"/>
        <w:ind w:left="720" w:hanging="720"/>
        <w:rPr>
          <w:rFonts w:ascii="Arial" w:hAnsi="Arial"/>
        </w:rPr>
      </w:pPr>
      <w:bookmarkStart w:id="32" w:name="_ENREF_30"/>
      <w:r w:rsidRPr="004B7BC2">
        <w:rPr>
          <w:rFonts w:ascii="Arial" w:hAnsi="Arial"/>
        </w:rPr>
        <w:t>30.</w:t>
      </w:r>
      <w:r w:rsidRPr="004B7BC2">
        <w:rPr>
          <w:rFonts w:ascii="Arial" w:hAnsi="Arial"/>
        </w:rPr>
        <w:tab/>
        <w:t xml:space="preserve">Zhang, X.-F., et al., </w:t>
      </w:r>
      <w:r w:rsidRPr="004B7BC2">
        <w:rPr>
          <w:rFonts w:ascii="Arial" w:hAnsi="Arial"/>
          <w:i/>
        </w:rPr>
        <w:t>Overexpression of long non-coding RNA CCAT1 is a novel biomarker of poor prognosis in patients with breast cancer.</w:t>
      </w:r>
      <w:r w:rsidRPr="004B7BC2">
        <w:rPr>
          <w:rFonts w:ascii="Arial" w:hAnsi="Arial"/>
        </w:rPr>
        <w:t xml:space="preserve"> International journal of clinical and experimental pathology, 2015. </w:t>
      </w:r>
      <w:r w:rsidRPr="004B7BC2">
        <w:rPr>
          <w:rFonts w:ascii="Arial" w:hAnsi="Arial"/>
          <w:b/>
        </w:rPr>
        <w:t>8</w:t>
      </w:r>
      <w:r w:rsidRPr="004B7BC2">
        <w:rPr>
          <w:rFonts w:ascii="Arial" w:hAnsi="Arial"/>
        </w:rPr>
        <w:t>(8): p. 9440.</w:t>
      </w:r>
      <w:bookmarkEnd w:id="32"/>
    </w:p>
    <w:p w:rsidR="00636743" w:rsidRPr="004B7BC2" w:rsidRDefault="00636743" w:rsidP="00636743">
      <w:pPr>
        <w:pStyle w:val="EndNoteBibliography"/>
        <w:spacing w:after="0"/>
        <w:ind w:left="720" w:hanging="720"/>
        <w:rPr>
          <w:rFonts w:ascii="Arial" w:hAnsi="Arial"/>
        </w:rPr>
      </w:pPr>
      <w:bookmarkStart w:id="33" w:name="_ENREF_31"/>
      <w:r w:rsidRPr="004B7BC2">
        <w:rPr>
          <w:rFonts w:ascii="Arial" w:hAnsi="Arial"/>
        </w:rPr>
        <w:t>31.</w:t>
      </w:r>
      <w:r w:rsidRPr="004B7BC2">
        <w:rPr>
          <w:rFonts w:ascii="Arial" w:hAnsi="Arial"/>
        </w:rPr>
        <w:tab/>
        <w:t xml:space="preserve">Yang, F., et al., </w:t>
      </w:r>
      <w:r w:rsidRPr="004B7BC2">
        <w:rPr>
          <w:rFonts w:ascii="Arial" w:hAnsi="Arial"/>
          <w:i/>
        </w:rPr>
        <w:t>Long noncoding RNA CCAT1, which could be activated by c-Myc, promotes the progression of gastric carcinoma.</w:t>
      </w:r>
      <w:r w:rsidRPr="004B7BC2">
        <w:rPr>
          <w:rFonts w:ascii="Arial" w:hAnsi="Arial"/>
        </w:rPr>
        <w:t xml:space="preserve"> Journal of cancer research and clinical oncology, 2013. </w:t>
      </w:r>
      <w:r w:rsidRPr="004B7BC2">
        <w:rPr>
          <w:rFonts w:ascii="Arial" w:hAnsi="Arial"/>
          <w:b/>
        </w:rPr>
        <w:t>139</w:t>
      </w:r>
      <w:r w:rsidRPr="004B7BC2">
        <w:rPr>
          <w:rFonts w:ascii="Arial" w:hAnsi="Arial"/>
        </w:rPr>
        <w:t>(3): p. 437-445.</w:t>
      </w:r>
      <w:bookmarkEnd w:id="33"/>
    </w:p>
    <w:p w:rsidR="00636743" w:rsidRPr="004B7BC2" w:rsidRDefault="00636743" w:rsidP="00636743">
      <w:pPr>
        <w:pStyle w:val="EndNoteBibliography"/>
        <w:spacing w:after="0"/>
        <w:ind w:left="720" w:hanging="720"/>
        <w:rPr>
          <w:rFonts w:ascii="Arial" w:hAnsi="Arial"/>
        </w:rPr>
      </w:pPr>
      <w:bookmarkStart w:id="34" w:name="_ENREF_32"/>
      <w:r w:rsidRPr="004B7BC2">
        <w:rPr>
          <w:rFonts w:ascii="Arial" w:hAnsi="Arial"/>
        </w:rPr>
        <w:t>32.</w:t>
      </w:r>
      <w:r w:rsidRPr="004B7BC2">
        <w:rPr>
          <w:rFonts w:ascii="Arial" w:hAnsi="Arial"/>
        </w:rPr>
        <w:tab/>
        <w:t xml:space="preserve">Borg, Å., et al., </w:t>
      </w:r>
      <w:r w:rsidRPr="004B7BC2">
        <w:rPr>
          <w:rFonts w:ascii="Arial" w:hAnsi="Arial"/>
          <w:i/>
        </w:rPr>
        <w:t>c</w:t>
      </w:r>
      <w:r w:rsidRPr="004B7BC2">
        <w:rPr>
          <w:i/>
        </w:rPr>
        <w:t>‐</w:t>
      </w:r>
      <w:r w:rsidRPr="004B7BC2">
        <w:rPr>
          <w:rFonts w:ascii="Arial" w:hAnsi="Arial"/>
          <w:i/>
        </w:rPr>
        <w:t>myc amplification is an independent prognostic factor in postmenopausal breast cancer.</w:t>
      </w:r>
      <w:r w:rsidRPr="004B7BC2">
        <w:rPr>
          <w:rFonts w:ascii="Arial" w:hAnsi="Arial"/>
        </w:rPr>
        <w:t xml:space="preserve"> International journal of cancer, 1992. </w:t>
      </w:r>
      <w:r w:rsidRPr="004B7BC2">
        <w:rPr>
          <w:rFonts w:ascii="Arial" w:hAnsi="Arial"/>
          <w:b/>
        </w:rPr>
        <w:t>51</w:t>
      </w:r>
      <w:r w:rsidRPr="004B7BC2">
        <w:rPr>
          <w:rFonts w:ascii="Arial" w:hAnsi="Arial"/>
        </w:rPr>
        <w:t>(5): p. 687-691.</w:t>
      </w:r>
      <w:bookmarkEnd w:id="34"/>
    </w:p>
    <w:p w:rsidR="00636743" w:rsidRPr="004B7BC2" w:rsidRDefault="00636743" w:rsidP="00636743">
      <w:pPr>
        <w:pStyle w:val="EndNoteBibliography"/>
        <w:spacing w:after="0"/>
        <w:ind w:left="720" w:hanging="720"/>
        <w:rPr>
          <w:rFonts w:ascii="Arial" w:hAnsi="Arial"/>
        </w:rPr>
      </w:pPr>
      <w:bookmarkStart w:id="35" w:name="_ENREF_33"/>
      <w:r w:rsidRPr="004B7BC2">
        <w:rPr>
          <w:rFonts w:ascii="Arial" w:hAnsi="Arial"/>
        </w:rPr>
        <w:t>33.</w:t>
      </w:r>
      <w:r w:rsidRPr="004B7BC2">
        <w:rPr>
          <w:rFonts w:ascii="Arial" w:hAnsi="Arial"/>
        </w:rPr>
        <w:tab/>
        <w:t xml:space="preserve">Huppi, K., et al., </w:t>
      </w:r>
      <w:r w:rsidRPr="004B7BC2">
        <w:rPr>
          <w:rFonts w:ascii="Arial" w:hAnsi="Arial"/>
          <w:i/>
        </w:rPr>
        <w:t>The 8q24 gene desert: an oasis of non-coding transcriptional activity.</w:t>
      </w:r>
      <w:r w:rsidRPr="004B7BC2">
        <w:rPr>
          <w:rFonts w:ascii="Arial" w:hAnsi="Arial"/>
        </w:rPr>
        <w:t xml:space="preserve"> Frontiers in genetics, 2012. </w:t>
      </w:r>
      <w:r w:rsidRPr="004B7BC2">
        <w:rPr>
          <w:rFonts w:ascii="Arial" w:hAnsi="Arial"/>
          <w:b/>
        </w:rPr>
        <w:t>3</w:t>
      </w:r>
      <w:r w:rsidRPr="004B7BC2">
        <w:rPr>
          <w:rFonts w:ascii="Arial" w:hAnsi="Arial"/>
        </w:rPr>
        <w:t>: p. 69.</w:t>
      </w:r>
      <w:bookmarkEnd w:id="35"/>
    </w:p>
    <w:p w:rsidR="00636743" w:rsidRPr="004B7BC2" w:rsidRDefault="00636743" w:rsidP="00636743">
      <w:pPr>
        <w:pStyle w:val="EndNoteBibliography"/>
        <w:spacing w:after="0"/>
        <w:ind w:left="720" w:hanging="720"/>
        <w:rPr>
          <w:rFonts w:ascii="Arial" w:hAnsi="Arial"/>
        </w:rPr>
      </w:pPr>
      <w:bookmarkStart w:id="36" w:name="_ENREF_34"/>
      <w:r w:rsidRPr="004B7BC2">
        <w:rPr>
          <w:rFonts w:ascii="Arial" w:hAnsi="Arial"/>
        </w:rPr>
        <w:t>34.</w:t>
      </w:r>
      <w:r w:rsidRPr="004B7BC2">
        <w:rPr>
          <w:rFonts w:ascii="Arial" w:hAnsi="Arial"/>
        </w:rPr>
        <w:tab/>
        <w:t xml:space="preserve">Huppi, K., et al., </w:t>
      </w:r>
      <w:r w:rsidRPr="004B7BC2">
        <w:rPr>
          <w:rFonts w:ascii="Arial" w:hAnsi="Arial"/>
          <w:i/>
        </w:rPr>
        <w:t>The identification of microRNAs in a genomically unstable region of human chromosome 8q24.</w:t>
      </w:r>
      <w:r w:rsidRPr="004B7BC2">
        <w:rPr>
          <w:rFonts w:ascii="Arial" w:hAnsi="Arial"/>
        </w:rPr>
        <w:t xml:space="preserve"> Molecular Cancer Research, 2008. </w:t>
      </w:r>
      <w:r w:rsidRPr="004B7BC2">
        <w:rPr>
          <w:rFonts w:ascii="Arial" w:hAnsi="Arial"/>
          <w:b/>
        </w:rPr>
        <w:t>6</w:t>
      </w:r>
      <w:r w:rsidRPr="004B7BC2">
        <w:rPr>
          <w:rFonts w:ascii="Arial" w:hAnsi="Arial"/>
        </w:rPr>
        <w:t>(2): p. 212-221.</w:t>
      </w:r>
      <w:bookmarkEnd w:id="36"/>
    </w:p>
    <w:p w:rsidR="00636743" w:rsidRPr="004B7BC2" w:rsidRDefault="00636743" w:rsidP="00636743">
      <w:pPr>
        <w:pStyle w:val="EndNoteBibliography"/>
        <w:spacing w:after="0"/>
        <w:ind w:left="720" w:hanging="720"/>
        <w:rPr>
          <w:rFonts w:ascii="Arial" w:hAnsi="Arial"/>
        </w:rPr>
      </w:pPr>
      <w:bookmarkStart w:id="37" w:name="_ENREF_35"/>
      <w:r w:rsidRPr="004B7BC2">
        <w:rPr>
          <w:rFonts w:ascii="Arial" w:hAnsi="Arial"/>
        </w:rPr>
        <w:t>35.</w:t>
      </w:r>
      <w:r w:rsidRPr="004B7BC2">
        <w:rPr>
          <w:rFonts w:ascii="Arial" w:hAnsi="Arial"/>
        </w:rPr>
        <w:tab/>
        <w:t xml:space="preserve">Barsotti, A.M., et al., </w:t>
      </w:r>
      <w:r w:rsidRPr="004B7BC2">
        <w:rPr>
          <w:rFonts w:ascii="Arial" w:hAnsi="Arial"/>
          <w:i/>
        </w:rPr>
        <w:t>p53-Dependent induction of PVT1 and miR-1204.</w:t>
      </w:r>
      <w:r w:rsidRPr="004B7BC2">
        <w:rPr>
          <w:rFonts w:ascii="Arial" w:hAnsi="Arial"/>
        </w:rPr>
        <w:t xml:space="preserve"> Journal of Biological Chemistry, 2012. </w:t>
      </w:r>
      <w:r w:rsidRPr="004B7BC2">
        <w:rPr>
          <w:rFonts w:ascii="Arial" w:hAnsi="Arial"/>
          <w:b/>
        </w:rPr>
        <w:t>287</w:t>
      </w:r>
      <w:r w:rsidRPr="004B7BC2">
        <w:rPr>
          <w:rFonts w:ascii="Arial" w:hAnsi="Arial"/>
        </w:rPr>
        <w:t>(4): p. 2509-2519.</w:t>
      </w:r>
      <w:bookmarkEnd w:id="37"/>
    </w:p>
    <w:p w:rsidR="00636743" w:rsidRPr="004B7BC2" w:rsidRDefault="00636743" w:rsidP="00636743">
      <w:pPr>
        <w:pStyle w:val="EndNoteBibliography"/>
        <w:spacing w:after="0"/>
        <w:ind w:left="720" w:hanging="720"/>
        <w:rPr>
          <w:rFonts w:ascii="Arial" w:hAnsi="Arial"/>
        </w:rPr>
      </w:pPr>
      <w:bookmarkStart w:id="38" w:name="_ENREF_36"/>
      <w:r w:rsidRPr="004B7BC2">
        <w:rPr>
          <w:rFonts w:ascii="Arial" w:hAnsi="Arial"/>
        </w:rPr>
        <w:t>36.</w:t>
      </w:r>
      <w:r w:rsidRPr="004B7BC2">
        <w:rPr>
          <w:rFonts w:ascii="Arial" w:hAnsi="Arial"/>
        </w:rPr>
        <w:tab/>
        <w:t xml:space="preserve">Yan, C., et al., </w:t>
      </w:r>
      <w:r w:rsidRPr="004B7BC2">
        <w:rPr>
          <w:rFonts w:ascii="Arial" w:hAnsi="Arial"/>
          <w:i/>
        </w:rPr>
        <w:t>PVT 1</w:t>
      </w:r>
      <w:r w:rsidRPr="004B7BC2">
        <w:rPr>
          <w:i/>
        </w:rPr>
        <w:t>‐</w:t>
      </w:r>
      <w:r w:rsidRPr="004B7BC2">
        <w:rPr>
          <w:rFonts w:ascii="Arial" w:hAnsi="Arial"/>
          <w:i/>
        </w:rPr>
        <w:t>derived miR</w:t>
      </w:r>
      <w:r w:rsidRPr="004B7BC2">
        <w:rPr>
          <w:i/>
        </w:rPr>
        <w:t>‐</w:t>
      </w:r>
      <w:r w:rsidRPr="004B7BC2">
        <w:rPr>
          <w:rFonts w:ascii="Arial" w:hAnsi="Arial"/>
          <w:i/>
        </w:rPr>
        <w:t>1207</w:t>
      </w:r>
      <w:r w:rsidRPr="004B7BC2">
        <w:rPr>
          <w:i/>
        </w:rPr>
        <w:t>‐</w:t>
      </w:r>
      <w:r w:rsidRPr="004B7BC2">
        <w:rPr>
          <w:rFonts w:ascii="Arial" w:hAnsi="Arial"/>
          <w:i/>
        </w:rPr>
        <w:t>5p promotes breast cancer cell growth by targeting STAT 6.</w:t>
      </w:r>
      <w:r w:rsidRPr="004B7BC2">
        <w:rPr>
          <w:rFonts w:ascii="Arial" w:hAnsi="Arial"/>
        </w:rPr>
        <w:t xml:space="preserve"> Cancer science, 2017. </w:t>
      </w:r>
      <w:r w:rsidRPr="004B7BC2">
        <w:rPr>
          <w:rFonts w:ascii="Arial" w:hAnsi="Arial"/>
          <w:b/>
        </w:rPr>
        <w:t>108</w:t>
      </w:r>
      <w:r w:rsidRPr="004B7BC2">
        <w:rPr>
          <w:rFonts w:ascii="Arial" w:hAnsi="Arial"/>
        </w:rPr>
        <w:t>(5): p. 868-876.</w:t>
      </w:r>
      <w:bookmarkEnd w:id="38"/>
    </w:p>
    <w:p w:rsidR="00636743" w:rsidRPr="004B7BC2" w:rsidRDefault="00636743" w:rsidP="00636743">
      <w:pPr>
        <w:pStyle w:val="EndNoteBibliography"/>
        <w:spacing w:after="0"/>
        <w:ind w:left="720" w:hanging="720"/>
        <w:rPr>
          <w:rFonts w:ascii="Arial" w:hAnsi="Arial"/>
        </w:rPr>
      </w:pPr>
      <w:bookmarkStart w:id="39" w:name="_ENREF_37"/>
      <w:r w:rsidRPr="004B7BC2">
        <w:rPr>
          <w:rFonts w:ascii="Arial" w:hAnsi="Arial"/>
        </w:rPr>
        <w:t>37.</w:t>
      </w:r>
      <w:r w:rsidRPr="004B7BC2">
        <w:rPr>
          <w:rFonts w:ascii="Arial" w:hAnsi="Arial"/>
        </w:rPr>
        <w:tab/>
        <w:t xml:space="preserve">Hamano, R., et al., </w:t>
      </w:r>
      <w:r w:rsidRPr="004B7BC2">
        <w:rPr>
          <w:rFonts w:ascii="Arial" w:hAnsi="Arial"/>
          <w:i/>
        </w:rPr>
        <w:t>Overexpression of miR-200c induces chemoresistance in esophageal cancers mediated through activation of the Akt signaling pathway.</w:t>
      </w:r>
      <w:r w:rsidRPr="004B7BC2">
        <w:rPr>
          <w:rFonts w:ascii="Arial" w:hAnsi="Arial"/>
        </w:rPr>
        <w:t xml:space="preserve"> Clinical Cancer Research, 2011: p. clincanres. 2532.2010.</w:t>
      </w:r>
      <w:bookmarkEnd w:id="39"/>
    </w:p>
    <w:p w:rsidR="00636743" w:rsidRPr="004B7BC2" w:rsidRDefault="00636743" w:rsidP="00636743">
      <w:pPr>
        <w:pStyle w:val="EndNoteBibliography"/>
        <w:spacing w:after="0"/>
        <w:ind w:left="720" w:hanging="720"/>
        <w:rPr>
          <w:rFonts w:ascii="Arial" w:hAnsi="Arial"/>
        </w:rPr>
      </w:pPr>
      <w:bookmarkStart w:id="40" w:name="_ENREF_38"/>
      <w:r w:rsidRPr="004B7BC2">
        <w:rPr>
          <w:rFonts w:ascii="Arial" w:hAnsi="Arial"/>
        </w:rPr>
        <w:t>38.</w:t>
      </w:r>
      <w:r w:rsidRPr="004B7BC2">
        <w:rPr>
          <w:rFonts w:ascii="Arial" w:hAnsi="Arial"/>
        </w:rPr>
        <w:tab/>
        <w:t xml:space="preserve">Huang, T., et al., </w:t>
      </w:r>
      <w:r w:rsidRPr="004B7BC2">
        <w:rPr>
          <w:rFonts w:ascii="Arial" w:hAnsi="Arial"/>
          <w:i/>
        </w:rPr>
        <w:t>The long noncoding RNA PVT1 functions as a competing endogenous RNA by sponging miR-186 in gastric cancer.</w:t>
      </w:r>
      <w:r w:rsidRPr="004B7BC2">
        <w:rPr>
          <w:rFonts w:ascii="Arial" w:hAnsi="Arial"/>
        </w:rPr>
        <w:t xml:space="preserve"> Biomedicine &amp; Pharmacotherapy, 2017. </w:t>
      </w:r>
      <w:r w:rsidRPr="004B7BC2">
        <w:rPr>
          <w:rFonts w:ascii="Arial" w:hAnsi="Arial"/>
          <w:b/>
        </w:rPr>
        <w:t>88</w:t>
      </w:r>
      <w:r w:rsidRPr="004B7BC2">
        <w:rPr>
          <w:rFonts w:ascii="Arial" w:hAnsi="Arial"/>
        </w:rPr>
        <w:t>: p. 302-308.</w:t>
      </w:r>
      <w:bookmarkEnd w:id="40"/>
    </w:p>
    <w:p w:rsidR="00636743" w:rsidRPr="004B7BC2" w:rsidRDefault="00636743" w:rsidP="00636743">
      <w:pPr>
        <w:pStyle w:val="EndNoteBibliography"/>
        <w:spacing w:after="0"/>
        <w:ind w:left="720" w:hanging="720"/>
        <w:rPr>
          <w:rFonts w:ascii="Arial" w:hAnsi="Arial"/>
        </w:rPr>
      </w:pPr>
      <w:bookmarkStart w:id="41" w:name="_ENREF_39"/>
      <w:r w:rsidRPr="004B7BC2">
        <w:rPr>
          <w:rFonts w:ascii="Arial" w:hAnsi="Arial"/>
        </w:rPr>
        <w:t>39.</w:t>
      </w:r>
      <w:r w:rsidRPr="004B7BC2">
        <w:rPr>
          <w:rFonts w:ascii="Arial" w:hAnsi="Arial"/>
        </w:rPr>
        <w:tab/>
        <w:t xml:space="preserve">Chai, J., et al., </w:t>
      </w:r>
      <w:r w:rsidRPr="004B7BC2">
        <w:rPr>
          <w:rFonts w:ascii="Arial" w:hAnsi="Arial"/>
          <w:i/>
        </w:rPr>
        <w:t>A feedback loop consisting of RUNX2/LncRNA-PVT1/miR-455 is involved in the progression of colorectal cancer.</w:t>
      </w:r>
      <w:r w:rsidRPr="004B7BC2">
        <w:rPr>
          <w:rFonts w:ascii="Arial" w:hAnsi="Arial"/>
        </w:rPr>
        <w:t xml:space="preserve"> American journal of cancer research, 2018. </w:t>
      </w:r>
      <w:r w:rsidRPr="004B7BC2">
        <w:rPr>
          <w:rFonts w:ascii="Arial" w:hAnsi="Arial"/>
          <w:b/>
        </w:rPr>
        <w:t>8</w:t>
      </w:r>
      <w:r w:rsidRPr="004B7BC2">
        <w:rPr>
          <w:rFonts w:ascii="Arial" w:hAnsi="Arial"/>
        </w:rPr>
        <w:t>(3): p. 538.</w:t>
      </w:r>
      <w:bookmarkEnd w:id="41"/>
    </w:p>
    <w:p w:rsidR="00636743" w:rsidRPr="004B7BC2" w:rsidRDefault="00636743" w:rsidP="00636743">
      <w:pPr>
        <w:pStyle w:val="EndNoteBibliography"/>
        <w:spacing w:after="0"/>
        <w:ind w:left="720" w:hanging="720"/>
        <w:rPr>
          <w:rFonts w:ascii="Arial" w:hAnsi="Arial"/>
        </w:rPr>
      </w:pPr>
      <w:bookmarkStart w:id="42" w:name="_ENREF_40"/>
      <w:r w:rsidRPr="004B7BC2">
        <w:rPr>
          <w:rFonts w:ascii="Arial" w:hAnsi="Arial"/>
        </w:rPr>
        <w:t>40.</w:t>
      </w:r>
      <w:r w:rsidRPr="004B7BC2">
        <w:rPr>
          <w:rFonts w:ascii="Arial" w:hAnsi="Arial"/>
        </w:rPr>
        <w:tab/>
        <w:t xml:space="preserve">Li, T., X.-l. Meng, and W.-q. Yang, </w:t>
      </w:r>
      <w:r w:rsidRPr="004B7BC2">
        <w:rPr>
          <w:rFonts w:ascii="Arial" w:hAnsi="Arial"/>
          <w:i/>
        </w:rPr>
        <w:t>Long noncoding RNA PVT1 acts as a “sponge” to inhibit microRNA-152 in gastric cancer cells.</w:t>
      </w:r>
      <w:r w:rsidRPr="004B7BC2">
        <w:rPr>
          <w:rFonts w:ascii="Arial" w:hAnsi="Arial"/>
        </w:rPr>
        <w:t xml:space="preserve"> Digestive diseases and sciences, 2017. </w:t>
      </w:r>
      <w:r w:rsidRPr="004B7BC2">
        <w:rPr>
          <w:rFonts w:ascii="Arial" w:hAnsi="Arial"/>
          <w:b/>
        </w:rPr>
        <w:t>62</w:t>
      </w:r>
      <w:r w:rsidRPr="004B7BC2">
        <w:rPr>
          <w:rFonts w:ascii="Arial" w:hAnsi="Arial"/>
        </w:rPr>
        <w:t>(11): p. 3021-3028.</w:t>
      </w:r>
      <w:bookmarkEnd w:id="42"/>
    </w:p>
    <w:p w:rsidR="00636743" w:rsidRPr="004B7BC2" w:rsidRDefault="00636743" w:rsidP="00636743">
      <w:pPr>
        <w:pStyle w:val="EndNoteBibliography"/>
        <w:spacing w:after="0"/>
        <w:ind w:left="720" w:hanging="720"/>
        <w:rPr>
          <w:rFonts w:ascii="Arial" w:hAnsi="Arial"/>
        </w:rPr>
      </w:pPr>
      <w:bookmarkStart w:id="43" w:name="_ENREF_41"/>
      <w:r w:rsidRPr="004B7BC2">
        <w:rPr>
          <w:rFonts w:ascii="Arial" w:hAnsi="Arial"/>
        </w:rPr>
        <w:t>41.</w:t>
      </w:r>
      <w:r w:rsidRPr="004B7BC2">
        <w:rPr>
          <w:rFonts w:ascii="Arial" w:hAnsi="Arial"/>
        </w:rPr>
        <w:tab/>
        <w:t xml:space="preserve">Zhuang, K., et al., </w:t>
      </w:r>
      <w:r w:rsidRPr="004B7BC2">
        <w:rPr>
          <w:rFonts w:ascii="Arial" w:hAnsi="Arial"/>
          <w:i/>
        </w:rPr>
        <w:t>CCAT1 promotes laryngeal squamous cell carcinoma cell proliferation and invasion.</w:t>
      </w:r>
      <w:r w:rsidRPr="004B7BC2">
        <w:rPr>
          <w:rFonts w:ascii="Arial" w:hAnsi="Arial"/>
        </w:rPr>
        <w:t xml:space="preserve"> American journal of translational research, 2016. </w:t>
      </w:r>
      <w:r w:rsidRPr="004B7BC2">
        <w:rPr>
          <w:rFonts w:ascii="Arial" w:hAnsi="Arial"/>
          <w:b/>
        </w:rPr>
        <w:t>8</w:t>
      </w:r>
      <w:r w:rsidRPr="004B7BC2">
        <w:rPr>
          <w:rFonts w:ascii="Arial" w:hAnsi="Arial"/>
        </w:rPr>
        <w:t>(10): p. 4338.</w:t>
      </w:r>
      <w:bookmarkEnd w:id="43"/>
    </w:p>
    <w:p w:rsidR="00636743" w:rsidRPr="004B7BC2" w:rsidRDefault="00636743" w:rsidP="00636743">
      <w:pPr>
        <w:pStyle w:val="EndNoteBibliography"/>
        <w:ind w:left="720" w:hanging="720"/>
        <w:rPr>
          <w:rFonts w:ascii="Arial" w:hAnsi="Arial"/>
        </w:rPr>
      </w:pPr>
      <w:bookmarkStart w:id="44" w:name="_ENREF_42"/>
      <w:r w:rsidRPr="004B7BC2">
        <w:rPr>
          <w:rFonts w:ascii="Arial" w:hAnsi="Arial"/>
        </w:rPr>
        <w:t>42.</w:t>
      </w:r>
      <w:r w:rsidRPr="004B7BC2">
        <w:rPr>
          <w:rFonts w:ascii="Arial" w:hAnsi="Arial"/>
        </w:rPr>
        <w:tab/>
        <w:t xml:space="preserve">Cao, Y., et al., </w:t>
      </w:r>
      <w:r w:rsidRPr="004B7BC2">
        <w:rPr>
          <w:rFonts w:ascii="Arial" w:hAnsi="Arial"/>
          <w:i/>
        </w:rPr>
        <w:t>Long non-coding RNA CCAT1 promotes metastasis and poor prognosis in epithelial ovarian cancer.</w:t>
      </w:r>
      <w:r w:rsidRPr="004B7BC2">
        <w:rPr>
          <w:rFonts w:ascii="Arial" w:hAnsi="Arial"/>
        </w:rPr>
        <w:t xml:space="preserve"> Experimental cell research, 2017. </w:t>
      </w:r>
      <w:r w:rsidRPr="004B7BC2">
        <w:rPr>
          <w:rFonts w:ascii="Arial" w:hAnsi="Arial"/>
          <w:b/>
        </w:rPr>
        <w:t>359</w:t>
      </w:r>
      <w:r w:rsidRPr="004B7BC2">
        <w:rPr>
          <w:rFonts w:ascii="Arial" w:hAnsi="Arial"/>
        </w:rPr>
        <w:t>(1): p. 185-194.</w:t>
      </w:r>
      <w:bookmarkEnd w:id="44"/>
    </w:p>
    <w:p w:rsidR="000C5739" w:rsidRPr="00570B0C" w:rsidRDefault="00926F8D" w:rsidP="000C5739">
      <w:pPr>
        <w:spacing w:after="0" w:line="360" w:lineRule="auto"/>
        <w:jc w:val="both"/>
        <w:rPr>
          <w:rStyle w:val="shorttext"/>
          <w:rFonts w:ascii="Calibri" w:hAnsi="Calibri"/>
          <w:noProof/>
        </w:rPr>
      </w:pPr>
      <w:r w:rsidRPr="004B7BC2">
        <w:rPr>
          <w:rFonts w:ascii="Arial" w:hAnsi="Arial" w:cs="Times New Roman"/>
          <w:sz w:val="24"/>
          <w:szCs w:val="24"/>
        </w:rPr>
        <w:fldChar w:fldCharType="end"/>
      </w:r>
    </w:p>
    <w:p w:rsidR="000C5739" w:rsidRPr="004B7BC2" w:rsidRDefault="000C5739" w:rsidP="000C5739">
      <w:pPr>
        <w:spacing w:after="0" w:line="360" w:lineRule="auto"/>
        <w:jc w:val="center"/>
        <w:rPr>
          <w:rFonts w:ascii="Arial" w:hAnsi="Arial" w:cs="Times New Roman"/>
          <w:b/>
          <w:bCs/>
          <w:sz w:val="24"/>
          <w:szCs w:val="24"/>
        </w:rPr>
      </w:pPr>
      <w:r w:rsidRPr="004B7BC2">
        <w:rPr>
          <w:rFonts w:ascii="Arial" w:hAnsi="Arial" w:cs="Times New Roman"/>
          <w:b/>
          <w:bCs/>
          <w:noProof/>
          <w:sz w:val="24"/>
          <w:szCs w:val="24"/>
        </w:rPr>
        <w:drawing>
          <wp:inline distT="0" distB="0" distL="0" distR="0">
            <wp:extent cx="5193481" cy="3996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 plot expression profile.tif"/>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tretch>
                      <a:fillRect/>
                    </a:stretch>
                  </pic:blipFill>
                  <pic:spPr>
                    <a:xfrm>
                      <a:off x="0" y="0"/>
                      <a:ext cx="5197164" cy="3999484"/>
                    </a:xfrm>
                    <a:prstGeom prst="rect">
                      <a:avLst/>
                    </a:prstGeom>
                  </pic:spPr>
                </pic:pic>
              </a:graphicData>
            </a:graphic>
          </wp:inline>
        </w:drawing>
      </w:r>
    </w:p>
    <w:p w:rsidR="00F14E61" w:rsidRDefault="00EB3BA5" w:rsidP="00BC0D0E">
      <w:pPr>
        <w:spacing w:after="0" w:line="360" w:lineRule="auto"/>
        <w:jc w:val="both"/>
        <w:rPr>
          <w:rFonts w:ascii="Arial" w:hAnsi="Arial" w:cs="Times New Roman"/>
          <w:b/>
          <w:bCs/>
          <w:sz w:val="24"/>
          <w:szCs w:val="24"/>
        </w:rPr>
      </w:pPr>
      <w:r w:rsidRPr="004B7BC2">
        <w:rPr>
          <w:rFonts w:ascii="Arial" w:hAnsi="Arial" w:cs="Times New Roman"/>
          <w:noProof/>
          <w:sz w:val="24"/>
          <w:szCs w:val="24"/>
        </w:rPr>
        <w:drawing>
          <wp:inline distT="0" distB="0" distL="0" distR="0">
            <wp:extent cx="5772150" cy="19462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arson Correlation analysis.tif"/>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tretch>
                      <a:fillRect/>
                    </a:stretch>
                  </pic:blipFill>
                  <pic:spPr>
                    <a:xfrm>
                      <a:off x="0" y="0"/>
                      <a:ext cx="5775588" cy="1947410"/>
                    </a:xfrm>
                    <a:prstGeom prst="rect">
                      <a:avLst/>
                    </a:prstGeom>
                  </pic:spPr>
                </pic:pic>
              </a:graphicData>
            </a:graphic>
          </wp:inline>
        </w:drawing>
      </w:r>
    </w:p>
    <w:p w:rsidR="00F14E61" w:rsidRDefault="00F14E61" w:rsidP="00BC0D0E">
      <w:pPr>
        <w:spacing w:after="0" w:line="360" w:lineRule="auto"/>
        <w:jc w:val="both"/>
        <w:rPr>
          <w:rFonts w:ascii="Arial" w:hAnsi="Arial" w:cs="Times New Roman"/>
          <w:b/>
          <w:bCs/>
          <w:sz w:val="24"/>
          <w:szCs w:val="24"/>
        </w:rPr>
      </w:pPr>
    </w:p>
    <w:p w:rsidR="00F14E61" w:rsidRDefault="00F14E61" w:rsidP="00BC0D0E">
      <w:pPr>
        <w:spacing w:after="0" w:line="360" w:lineRule="auto"/>
        <w:jc w:val="both"/>
        <w:rPr>
          <w:rFonts w:ascii="Arial" w:hAnsi="Arial" w:cs="Times New Roman"/>
          <w:b/>
          <w:bCs/>
          <w:sz w:val="24"/>
          <w:szCs w:val="24"/>
        </w:rPr>
      </w:pPr>
    </w:p>
    <w:p w:rsidR="00F14E61" w:rsidRDefault="000C5739" w:rsidP="00BC0D0E">
      <w:pPr>
        <w:spacing w:after="0" w:line="360" w:lineRule="auto"/>
        <w:jc w:val="both"/>
        <w:rPr>
          <w:rFonts w:ascii="Arial" w:hAnsi="Arial" w:cs="Times New Roman"/>
          <w:sz w:val="24"/>
          <w:szCs w:val="24"/>
        </w:rPr>
      </w:pPr>
      <w:r w:rsidRPr="004B7BC2">
        <w:rPr>
          <w:rFonts w:ascii="Arial" w:hAnsi="Arial" w:cs="Times New Roman"/>
          <w:b/>
          <w:bCs/>
          <w:sz w:val="24"/>
          <w:szCs w:val="24"/>
        </w:rPr>
        <w:t xml:space="preserve">Figure 1: Comparison </w:t>
      </w:r>
      <w:r w:rsidR="00630BC9" w:rsidRPr="004B7BC2">
        <w:rPr>
          <w:rFonts w:ascii="Arial" w:hAnsi="Arial" w:cs="Times New Roman"/>
          <w:b/>
          <w:bCs/>
          <w:sz w:val="24"/>
          <w:szCs w:val="24"/>
        </w:rPr>
        <w:t xml:space="preserve">of </w:t>
      </w:r>
      <w:r w:rsidRPr="004B7BC2">
        <w:rPr>
          <w:rFonts w:ascii="Arial" w:hAnsi="Arial" w:cs="Times New Roman"/>
          <w:b/>
          <w:bCs/>
          <w:sz w:val="24"/>
          <w:szCs w:val="24"/>
        </w:rPr>
        <w:t xml:space="preserve">expression profile of MYC gene and two neighboring lncRNAs, PVT1 and CCAT1 across esophageal carcinoma samples and adjacent normal tissues. </w:t>
      </w:r>
      <w:r w:rsidR="007C613E" w:rsidRPr="004B7BC2">
        <w:rPr>
          <w:rFonts w:ascii="Arial" w:hAnsi="Arial" w:cs="Times New Roman"/>
          <w:b/>
          <w:bCs/>
          <w:sz w:val="24"/>
          <w:szCs w:val="24"/>
        </w:rPr>
        <w:t xml:space="preserve">(A) </w:t>
      </w:r>
      <w:r w:rsidR="005F73C7" w:rsidRPr="004B7BC2">
        <w:rPr>
          <w:rFonts w:ascii="Arial" w:hAnsi="Arial" w:cs="Times New Roman"/>
          <w:sz w:val="24"/>
          <w:szCs w:val="24"/>
        </w:rPr>
        <w:t>The expression of MYC, PVT1, and CCAT1 are increased in ESCA tissues in compar</w:t>
      </w:r>
      <w:r w:rsidR="002A6599" w:rsidRPr="004B7BC2">
        <w:rPr>
          <w:rFonts w:ascii="Arial" w:hAnsi="Arial" w:cs="Times New Roman"/>
          <w:sz w:val="24"/>
          <w:szCs w:val="24"/>
        </w:rPr>
        <w:t>ison to normal tissues, respective</w:t>
      </w:r>
      <w:r w:rsidR="007C613E" w:rsidRPr="004B7BC2">
        <w:rPr>
          <w:rFonts w:ascii="Arial" w:hAnsi="Arial" w:cs="Times New Roman"/>
          <w:sz w:val="24"/>
          <w:szCs w:val="24"/>
        </w:rPr>
        <w:t>ly. (</w:t>
      </w:r>
      <w:r w:rsidR="007C613E" w:rsidRPr="004B7BC2">
        <w:rPr>
          <w:rFonts w:ascii="Arial" w:hAnsi="Arial" w:cs="Times New Roman"/>
          <w:b/>
          <w:bCs/>
          <w:sz w:val="24"/>
          <w:szCs w:val="24"/>
        </w:rPr>
        <w:t>B</w:t>
      </w:r>
      <w:r w:rsidR="007C613E" w:rsidRPr="004B7BC2">
        <w:rPr>
          <w:rFonts w:ascii="Arial" w:hAnsi="Arial" w:cs="Times New Roman"/>
          <w:sz w:val="24"/>
          <w:szCs w:val="24"/>
        </w:rPr>
        <w:t xml:space="preserve">) </w:t>
      </w:r>
      <w:r w:rsidR="00C92F7F" w:rsidRPr="004B7BC2">
        <w:rPr>
          <w:rFonts w:ascii="Arial" w:hAnsi="Arial" w:cs="Times New Roman"/>
          <w:sz w:val="24"/>
          <w:szCs w:val="24"/>
        </w:rPr>
        <w:t xml:space="preserve">In comparison to MYC and CCAT1, PVT1 shows a remarkable change in ESCA tissues than normal tissues. </w:t>
      </w:r>
    </w:p>
    <w:p w:rsidR="000C5739" w:rsidRPr="00F14E61" w:rsidRDefault="00DA41D2" w:rsidP="00BC0D0E">
      <w:pPr>
        <w:spacing w:after="0" w:line="360" w:lineRule="auto"/>
        <w:jc w:val="both"/>
        <w:rPr>
          <w:rFonts w:ascii="Arial" w:hAnsi="Arial" w:cs="Times New Roman"/>
          <w:b/>
          <w:bCs/>
          <w:sz w:val="24"/>
          <w:szCs w:val="24"/>
          <w:rtl/>
        </w:rPr>
      </w:pPr>
      <w:r w:rsidRPr="004B7BC2">
        <w:rPr>
          <w:rFonts w:ascii="Arial" w:hAnsi="Arial" w:cs="Times New Roman"/>
          <w:sz w:val="24"/>
          <w:szCs w:val="24"/>
        </w:rPr>
        <w:t>(</w:t>
      </w:r>
      <w:r w:rsidRPr="004B7BC2">
        <w:rPr>
          <w:rFonts w:ascii="Arial" w:hAnsi="Arial" w:cs="Times New Roman"/>
          <w:b/>
          <w:bCs/>
          <w:sz w:val="24"/>
          <w:szCs w:val="24"/>
        </w:rPr>
        <w:t>C</w:t>
      </w:r>
      <w:r w:rsidRPr="004B7BC2">
        <w:rPr>
          <w:rFonts w:ascii="Arial" w:hAnsi="Arial" w:cs="Times New Roman"/>
          <w:sz w:val="24"/>
          <w:szCs w:val="24"/>
        </w:rPr>
        <w:t xml:space="preserve">) </w:t>
      </w:r>
      <w:r w:rsidR="003F31AA" w:rsidRPr="004B7BC2">
        <w:rPr>
          <w:rFonts w:ascii="Arial" w:hAnsi="Arial" w:cs="Times New Roman"/>
          <w:color w:val="000000" w:themeColor="text1"/>
          <w:sz w:val="24"/>
          <w:szCs w:val="24"/>
          <w:shd w:val="clear" w:color="auto" w:fill="FFFFFF"/>
        </w:rPr>
        <w:t xml:space="preserve">Pearson correlation of </w:t>
      </w:r>
      <w:r w:rsidR="004950D6" w:rsidRPr="004B7BC2">
        <w:rPr>
          <w:rFonts w:ascii="Arial" w:hAnsi="Arial" w:cs="Times New Roman"/>
          <w:color w:val="000000" w:themeColor="text1"/>
          <w:sz w:val="24"/>
          <w:szCs w:val="24"/>
          <w:shd w:val="clear" w:color="auto" w:fill="FFFFFF"/>
        </w:rPr>
        <w:t>MYC and PVT1, MYC and CCAT1, as well as CCAT1 and PVT1</w:t>
      </w:r>
      <w:r w:rsidR="003F31AA" w:rsidRPr="004B7BC2">
        <w:rPr>
          <w:rFonts w:ascii="Arial" w:hAnsi="Arial" w:cs="Times New Roman"/>
          <w:color w:val="000000" w:themeColor="text1"/>
          <w:sz w:val="24"/>
          <w:szCs w:val="24"/>
          <w:shd w:val="clear" w:color="auto" w:fill="FFFFFF"/>
        </w:rPr>
        <w:t xml:space="preserve"> genes </w:t>
      </w:r>
      <w:r w:rsidR="000C5739" w:rsidRPr="004B7BC2">
        <w:rPr>
          <w:rFonts w:ascii="Arial" w:hAnsi="Arial" w:cs="Times New Roman"/>
          <w:sz w:val="24"/>
          <w:szCs w:val="24"/>
        </w:rPr>
        <w:t xml:space="preserve">retrieved from </w:t>
      </w:r>
      <w:r w:rsidR="00873F28" w:rsidRPr="004B7BC2">
        <w:rPr>
          <w:rFonts w:ascii="Arial" w:hAnsi="Arial" w:cs="Times New Roman"/>
          <w:color w:val="000000" w:themeColor="text1"/>
          <w:sz w:val="24"/>
          <w:szCs w:val="24"/>
          <w:shd w:val="clear" w:color="auto" w:fill="FFFFFF"/>
        </w:rPr>
        <w:t>Gene Expression Profiling Interactive Analysis (GEPIA) resource.</w:t>
      </w:r>
      <w:r w:rsidR="00F14E61">
        <w:rPr>
          <w:rFonts w:ascii="Arial" w:hAnsi="Arial" w:cs="Times New Roman"/>
          <w:sz w:val="24"/>
          <w:szCs w:val="24"/>
        </w:rPr>
        <w:t xml:space="preserve"> </w:t>
      </w:r>
      <w:r w:rsidR="000C5739" w:rsidRPr="004B7BC2">
        <w:rPr>
          <w:rFonts w:ascii="Arial" w:hAnsi="Arial" w:cs="Times New Roman"/>
          <w:sz w:val="24"/>
          <w:szCs w:val="24"/>
        </w:rPr>
        <w:t>Log</w:t>
      </w:r>
      <w:r w:rsidR="000C5739" w:rsidRPr="004B7BC2">
        <w:rPr>
          <w:rFonts w:ascii="Arial" w:hAnsi="Arial" w:cs="Times New Roman"/>
          <w:sz w:val="24"/>
          <w:szCs w:val="24"/>
          <w:vertAlign w:val="subscript"/>
        </w:rPr>
        <w:t>2</w:t>
      </w:r>
      <w:r w:rsidR="000C5739" w:rsidRPr="004B7BC2">
        <w:rPr>
          <w:rFonts w:ascii="Arial" w:hAnsi="Arial" w:cs="Times New Roman"/>
          <w:sz w:val="24"/>
          <w:szCs w:val="24"/>
        </w:rPr>
        <w:t xml:space="preserve"> (TPM +1) was used for log-scale. TPM: </w:t>
      </w:r>
      <w:r w:rsidR="000C5739" w:rsidRPr="004B7BC2">
        <w:rPr>
          <w:rFonts w:ascii="Arial" w:hAnsi="Arial" w:cs="Times New Roman"/>
          <w:color w:val="000000" w:themeColor="text1"/>
          <w:sz w:val="24"/>
          <w:szCs w:val="24"/>
          <w:shd w:val="clear" w:color="auto" w:fill="FFFFFF"/>
        </w:rPr>
        <w:t>Transcripts Per Million; ESCA: esophageal carcinoma.</w:t>
      </w:r>
    </w:p>
    <w:p w:rsidR="00EC7111" w:rsidRDefault="00EC7111" w:rsidP="000C5739">
      <w:pPr>
        <w:spacing w:after="0" w:line="360" w:lineRule="auto"/>
        <w:ind w:firstLine="720"/>
        <w:jc w:val="both"/>
        <w:rPr>
          <w:rFonts w:ascii="Arial" w:hAnsi="Arial" w:cs="Times New Roman"/>
          <w:sz w:val="24"/>
          <w:szCs w:val="24"/>
        </w:rPr>
      </w:pPr>
    </w:p>
    <w:p w:rsidR="00EC7111" w:rsidRDefault="00EC7111" w:rsidP="000C5739">
      <w:pPr>
        <w:spacing w:after="0" w:line="360" w:lineRule="auto"/>
        <w:ind w:firstLine="720"/>
        <w:jc w:val="both"/>
        <w:rPr>
          <w:rFonts w:ascii="Arial" w:hAnsi="Arial" w:cs="Times New Roman"/>
          <w:sz w:val="24"/>
          <w:szCs w:val="24"/>
        </w:rPr>
      </w:pPr>
    </w:p>
    <w:p w:rsidR="00EC7111" w:rsidRDefault="00EC7111" w:rsidP="000C5739">
      <w:pPr>
        <w:spacing w:after="0" w:line="360" w:lineRule="auto"/>
        <w:ind w:firstLine="720"/>
        <w:jc w:val="both"/>
        <w:rPr>
          <w:rFonts w:ascii="Arial" w:hAnsi="Arial" w:cs="Times New Roman"/>
          <w:sz w:val="24"/>
          <w:szCs w:val="24"/>
        </w:rPr>
      </w:pPr>
    </w:p>
    <w:p w:rsidR="00EC7111" w:rsidRDefault="00EC7111" w:rsidP="000C5739">
      <w:pPr>
        <w:spacing w:after="0" w:line="360" w:lineRule="auto"/>
        <w:ind w:firstLine="720"/>
        <w:jc w:val="both"/>
        <w:rPr>
          <w:rFonts w:ascii="Arial" w:hAnsi="Arial" w:cs="Times New Roman"/>
          <w:sz w:val="24"/>
          <w:szCs w:val="24"/>
        </w:rPr>
      </w:pPr>
    </w:p>
    <w:p w:rsidR="00EC7111" w:rsidRDefault="00EC7111" w:rsidP="000C5739">
      <w:pPr>
        <w:spacing w:after="0" w:line="360" w:lineRule="auto"/>
        <w:ind w:firstLine="720"/>
        <w:jc w:val="both"/>
        <w:rPr>
          <w:rFonts w:ascii="Arial" w:hAnsi="Arial" w:cs="Times New Roman"/>
          <w:sz w:val="24"/>
          <w:szCs w:val="24"/>
        </w:rPr>
      </w:pPr>
    </w:p>
    <w:p w:rsidR="00EC7111" w:rsidRDefault="00EC7111" w:rsidP="000C5739">
      <w:pPr>
        <w:spacing w:after="0" w:line="360" w:lineRule="auto"/>
        <w:ind w:firstLine="720"/>
        <w:jc w:val="both"/>
        <w:rPr>
          <w:rFonts w:ascii="Arial" w:hAnsi="Arial" w:cs="Times New Roman"/>
          <w:sz w:val="24"/>
          <w:szCs w:val="24"/>
        </w:rPr>
      </w:pPr>
    </w:p>
    <w:p w:rsidR="00EC7111" w:rsidRDefault="00EC7111" w:rsidP="000C5739">
      <w:pPr>
        <w:spacing w:after="0" w:line="360" w:lineRule="auto"/>
        <w:ind w:firstLine="720"/>
        <w:jc w:val="both"/>
        <w:rPr>
          <w:rFonts w:ascii="Arial" w:hAnsi="Arial" w:cs="Times New Roman"/>
          <w:sz w:val="24"/>
          <w:szCs w:val="24"/>
        </w:rPr>
      </w:pPr>
    </w:p>
    <w:p w:rsidR="00EC7111" w:rsidRDefault="00EC7111" w:rsidP="000C5739">
      <w:pPr>
        <w:spacing w:after="0" w:line="360" w:lineRule="auto"/>
        <w:ind w:firstLine="720"/>
        <w:jc w:val="both"/>
        <w:rPr>
          <w:rFonts w:ascii="Arial" w:hAnsi="Arial" w:cs="Times New Roman"/>
          <w:sz w:val="24"/>
          <w:szCs w:val="24"/>
        </w:rPr>
      </w:pPr>
    </w:p>
    <w:p w:rsidR="00EC7111" w:rsidRDefault="00EC7111" w:rsidP="000C5739">
      <w:pPr>
        <w:spacing w:after="0" w:line="360" w:lineRule="auto"/>
        <w:ind w:firstLine="720"/>
        <w:jc w:val="both"/>
        <w:rPr>
          <w:rFonts w:ascii="Arial" w:hAnsi="Arial" w:cs="Times New Roman"/>
          <w:sz w:val="24"/>
          <w:szCs w:val="24"/>
        </w:rPr>
      </w:pPr>
    </w:p>
    <w:p w:rsidR="00EC7111" w:rsidRDefault="00EC7111" w:rsidP="000C5739">
      <w:pPr>
        <w:spacing w:after="0" w:line="360" w:lineRule="auto"/>
        <w:ind w:firstLine="720"/>
        <w:jc w:val="both"/>
        <w:rPr>
          <w:rFonts w:ascii="Arial" w:hAnsi="Arial" w:cs="Times New Roman"/>
          <w:sz w:val="24"/>
          <w:szCs w:val="24"/>
        </w:rPr>
      </w:pPr>
    </w:p>
    <w:p w:rsidR="00EC7111" w:rsidRDefault="00EC7111" w:rsidP="000C5739">
      <w:pPr>
        <w:spacing w:after="0" w:line="360" w:lineRule="auto"/>
        <w:ind w:firstLine="720"/>
        <w:jc w:val="both"/>
        <w:rPr>
          <w:rFonts w:ascii="Arial" w:hAnsi="Arial" w:cs="Times New Roman"/>
          <w:sz w:val="24"/>
          <w:szCs w:val="24"/>
        </w:rPr>
      </w:pPr>
    </w:p>
    <w:p w:rsidR="00EC7111" w:rsidRDefault="00EC7111" w:rsidP="000C5739">
      <w:pPr>
        <w:spacing w:after="0" w:line="360" w:lineRule="auto"/>
        <w:ind w:firstLine="720"/>
        <w:jc w:val="both"/>
        <w:rPr>
          <w:rFonts w:ascii="Arial" w:hAnsi="Arial" w:cs="Times New Roman"/>
          <w:sz w:val="24"/>
          <w:szCs w:val="24"/>
        </w:rPr>
      </w:pPr>
    </w:p>
    <w:p w:rsidR="00EC7111" w:rsidRDefault="00EC7111" w:rsidP="000C5739">
      <w:pPr>
        <w:spacing w:after="0" w:line="360" w:lineRule="auto"/>
        <w:ind w:firstLine="720"/>
        <w:jc w:val="both"/>
        <w:rPr>
          <w:rFonts w:ascii="Arial" w:hAnsi="Arial" w:cs="Times New Roman"/>
          <w:sz w:val="24"/>
          <w:szCs w:val="24"/>
        </w:rPr>
      </w:pPr>
    </w:p>
    <w:p w:rsidR="00EC7111" w:rsidRDefault="00EC7111" w:rsidP="000C5739">
      <w:pPr>
        <w:spacing w:after="0" w:line="360" w:lineRule="auto"/>
        <w:ind w:firstLine="720"/>
        <w:jc w:val="both"/>
        <w:rPr>
          <w:rFonts w:ascii="Arial" w:hAnsi="Arial" w:cs="Times New Roman"/>
          <w:sz w:val="24"/>
          <w:szCs w:val="24"/>
        </w:rPr>
      </w:pPr>
    </w:p>
    <w:p w:rsidR="00EC7111" w:rsidRDefault="00EC7111" w:rsidP="000C5739">
      <w:pPr>
        <w:spacing w:after="0" w:line="360" w:lineRule="auto"/>
        <w:ind w:firstLine="720"/>
        <w:jc w:val="both"/>
        <w:rPr>
          <w:rFonts w:ascii="Arial" w:hAnsi="Arial" w:cs="Times New Roman"/>
          <w:sz w:val="24"/>
          <w:szCs w:val="24"/>
        </w:rPr>
      </w:pPr>
    </w:p>
    <w:p w:rsidR="00EC7111" w:rsidRDefault="00EC7111" w:rsidP="000C5739">
      <w:pPr>
        <w:spacing w:after="0" w:line="360" w:lineRule="auto"/>
        <w:ind w:firstLine="720"/>
        <w:jc w:val="both"/>
        <w:rPr>
          <w:rFonts w:ascii="Arial" w:hAnsi="Arial" w:cs="Times New Roman"/>
          <w:sz w:val="24"/>
          <w:szCs w:val="24"/>
        </w:rPr>
      </w:pPr>
    </w:p>
    <w:p w:rsidR="00EC7111" w:rsidRDefault="00EC7111" w:rsidP="000C5739">
      <w:pPr>
        <w:spacing w:after="0" w:line="360" w:lineRule="auto"/>
        <w:ind w:firstLine="720"/>
        <w:jc w:val="both"/>
        <w:rPr>
          <w:rFonts w:ascii="Arial" w:hAnsi="Arial" w:cs="Times New Roman"/>
          <w:sz w:val="24"/>
          <w:szCs w:val="24"/>
        </w:rPr>
      </w:pPr>
    </w:p>
    <w:p w:rsidR="00EC7111" w:rsidRDefault="00EC7111" w:rsidP="000C5739">
      <w:pPr>
        <w:spacing w:after="0" w:line="360" w:lineRule="auto"/>
        <w:ind w:firstLine="720"/>
        <w:jc w:val="both"/>
        <w:rPr>
          <w:rFonts w:ascii="Arial" w:hAnsi="Arial" w:cs="Times New Roman"/>
          <w:sz w:val="24"/>
          <w:szCs w:val="24"/>
        </w:rPr>
      </w:pPr>
    </w:p>
    <w:p w:rsidR="00EC7111" w:rsidRDefault="00EC7111" w:rsidP="000C5739">
      <w:pPr>
        <w:spacing w:after="0" w:line="360" w:lineRule="auto"/>
        <w:ind w:firstLine="720"/>
        <w:jc w:val="both"/>
        <w:rPr>
          <w:rFonts w:ascii="Arial" w:hAnsi="Arial" w:cs="Times New Roman"/>
          <w:sz w:val="24"/>
          <w:szCs w:val="24"/>
        </w:rPr>
      </w:pPr>
    </w:p>
    <w:p w:rsidR="00EC7111" w:rsidRDefault="00EC7111" w:rsidP="000C5739">
      <w:pPr>
        <w:spacing w:after="0" w:line="360" w:lineRule="auto"/>
        <w:ind w:firstLine="720"/>
        <w:jc w:val="both"/>
        <w:rPr>
          <w:rFonts w:ascii="Arial" w:hAnsi="Arial" w:cs="Times New Roman"/>
          <w:sz w:val="24"/>
          <w:szCs w:val="24"/>
        </w:rPr>
      </w:pPr>
    </w:p>
    <w:p w:rsidR="00EC7111" w:rsidRDefault="00EC7111" w:rsidP="000C5739">
      <w:pPr>
        <w:spacing w:after="0" w:line="360" w:lineRule="auto"/>
        <w:ind w:firstLine="720"/>
        <w:jc w:val="both"/>
        <w:rPr>
          <w:rFonts w:ascii="Arial" w:hAnsi="Arial" w:cs="Times New Roman"/>
          <w:sz w:val="24"/>
          <w:szCs w:val="24"/>
        </w:rPr>
      </w:pPr>
    </w:p>
    <w:p w:rsidR="00EC7111" w:rsidRDefault="00EC7111" w:rsidP="000C5739">
      <w:pPr>
        <w:spacing w:after="0" w:line="360" w:lineRule="auto"/>
        <w:ind w:firstLine="720"/>
        <w:jc w:val="both"/>
        <w:rPr>
          <w:rFonts w:ascii="Arial" w:hAnsi="Arial" w:cs="Times New Roman"/>
          <w:sz w:val="24"/>
          <w:szCs w:val="24"/>
        </w:rPr>
      </w:pPr>
    </w:p>
    <w:p w:rsidR="00EC7111" w:rsidRDefault="00EC7111" w:rsidP="000C5739">
      <w:pPr>
        <w:spacing w:after="0" w:line="360" w:lineRule="auto"/>
        <w:ind w:firstLine="720"/>
        <w:jc w:val="both"/>
        <w:rPr>
          <w:rFonts w:ascii="Arial" w:hAnsi="Arial" w:cs="Times New Roman"/>
          <w:sz w:val="24"/>
          <w:szCs w:val="24"/>
        </w:rPr>
      </w:pPr>
    </w:p>
    <w:p w:rsidR="000C5739" w:rsidRPr="004B7BC2" w:rsidRDefault="000C5739" w:rsidP="000C5739">
      <w:pPr>
        <w:spacing w:after="0" w:line="360" w:lineRule="auto"/>
        <w:ind w:firstLine="720"/>
        <w:jc w:val="both"/>
        <w:rPr>
          <w:rFonts w:ascii="Arial" w:hAnsi="Arial" w:cs="Times New Roman"/>
          <w:sz w:val="24"/>
          <w:szCs w:val="24"/>
        </w:rPr>
      </w:pPr>
    </w:p>
    <w:p w:rsidR="000C5739" w:rsidRPr="004B7BC2" w:rsidRDefault="000C5739" w:rsidP="000C5739">
      <w:pPr>
        <w:spacing w:after="0" w:line="360" w:lineRule="auto"/>
        <w:jc w:val="both"/>
        <w:rPr>
          <w:rFonts w:ascii="Arial" w:hAnsi="Arial" w:cs="Times New Roman"/>
          <w:sz w:val="24"/>
          <w:szCs w:val="24"/>
        </w:rPr>
      </w:pPr>
      <w:r w:rsidRPr="004B7BC2">
        <w:rPr>
          <w:rFonts w:ascii="Arial" w:hAnsi="Arial" w:cs="Times New Roman"/>
          <w:noProof/>
          <w:sz w:val="24"/>
          <w:szCs w:val="24"/>
        </w:rPr>
        <w:drawing>
          <wp:inline distT="0" distB="0" distL="0" distR="0">
            <wp:extent cx="5943600" cy="2161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ne expression.tif"/>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tretch>
                      <a:fillRect/>
                    </a:stretch>
                  </pic:blipFill>
                  <pic:spPr>
                    <a:xfrm>
                      <a:off x="0" y="0"/>
                      <a:ext cx="5943600" cy="2161540"/>
                    </a:xfrm>
                    <a:prstGeom prst="rect">
                      <a:avLst/>
                    </a:prstGeom>
                  </pic:spPr>
                </pic:pic>
              </a:graphicData>
            </a:graphic>
          </wp:inline>
        </w:drawing>
      </w:r>
    </w:p>
    <w:p w:rsidR="00EC7111" w:rsidRDefault="000C5739" w:rsidP="002A74DC">
      <w:pPr>
        <w:spacing w:after="0" w:line="360" w:lineRule="auto"/>
        <w:jc w:val="both"/>
        <w:rPr>
          <w:rFonts w:ascii="Arial" w:hAnsi="Arial" w:cs="Times New Roman"/>
          <w:b/>
          <w:bCs/>
          <w:sz w:val="24"/>
          <w:szCs w:val="24"/>
        </w:rPr>
      </w:pPr>
      <w:r w:rsidRPr="004B7BC2">
        <w:rPr>
          <w:rFonts w:ascii="Arial" w:hAnsi="Arial" w:cs="Times New Roman"/>
          <w:b/>
          <w:bCs/>
          <w:sz w:val="24"/>
          <w:szCs w:val="24"/>
        </w:rPr>
        <w:t xml:space="preserve">Figure </w:t>
      </w:r>
      <w:r w:rsidR="002A74DC" w:rsidRPr="004B7BC2">
        <w:rPr>
          <w:rFonts w:ascii="Arial" w:hAnsi="Arial" w:cs="Times New Roman"/>
          <w:b/>
          <w:bCs/>
          <w:sz w:val="24"/>
          <w:szCs w:val="24"/>
        </w:rPr>
        <w:t>2</w:t>
      </w:r>
      <w:r w:rsidRPr="004B7BC2">
        <w:rPr>
          <w:rFonts w:ascii="Arial" w:hAnsi="Arial" w:cs="Times New Roman"/>
          <w:b/>
          <w:bCs/>
          <w:sz w:val="24"/>
          <w:szCs w:val="24"/>
        </w:rPr>
        <w:t xml:space="preserve">: The gene expression profile of MYC gene and two vicinity lncRNAs, PVT1 and CCAT1 across esophagus tumor and paired normal tissues. </w:t>
      </w:r>
    </w:p>
    <w:p w:rsidR="00EC7111" w:rsidRDefault="00EC7111" w:rsidP="002A74DC">
      <w:pPr>
        <w:spacing w:after="0" w:line="360" w:lineRule="auto"/>
        <w:jc w:val="both"/>
        <w:rPr>
          <w:rFonts w:ascii="Arial" w:hAnsi="Arial" w:cs="Times New Roman"/>
          <w:b/>
          <w:bCs/>
          <w:sz w:val="24"/>
          <w:szCs w:val="24"/>
        </w:rPr>
      </w:pPr>
    </w:p>
    <w:p w:rsidR="00EC7111" w:rsidRDefault="00EC7111" w:rsidP="002A74DC">
      <w:pPr>
        <w:spacing w:after="0" w:line="360" w:lineRule="auto"/>
        <w:jc w:val="both"/>
        <w:rPr>
          <w:rFonts w:ascii="Arial" w:hAnsi="Arial" w:cs="Times New Roman"/>
          <w:b/>
          <w:bCs/>
          <w:sz w:val="24"/>
          <w:szCs w:val="24"/>
        </w:rPr>
      </w:pPr>
    </w:p>
    <w:p w:rsidR="00EC7111" w:rsidRDefault="00EC7111" w:rsidP="002A74DC">
      <w:pPr>
        <w:spacing w:after="0" w:line="360" w:lineRule="auto"/>
        <w:jc w:val="both"/>
        <w:rPr>
          <w:rFonts w:ascii="Arial" w:hAnsi="Arial" w:cs="Times New Roman"/>
          <w:b/>
          <w:bCs/>
          <w:sz w:val="24"/>
          <w:szCs w:val="24"/>
        </w:rPr>
      </w:pPr>
    </w:p>
    <w:p w:rsidR="00EC7111" w:rsidRDefault="00EC7111" w:rsidP="002A74DC">
      <w:pPr>
        <w:spacing w:after="0" w:line="360" w:lineRule="auto"/>
        <w:jc w:val="both"/>
        <w:rPr>
          <w:rFonts w:ascii="Arial" w:hAnsi="Arial" w:cs="Times New Roman"/>
          <w:b/>
          <w:bCs/>
          <w:sz w:val="24"/>
          <w:szCs w:val="24"/>
        </w:rPr>
      </w:pPr>
    </w:p>
    <w:p w:rsidR="00EC7111" w:rsidRDefault="00EC7111" w:rsidP="002A74DC">
      <w:pPr>
        <w:spacing w:after="0" w:line="360" w:lineRule="auto"/>
        <w:jc w:val="both"/>
        <w:rPr>
          <w:rFonts w:ascii="Arial" w:hAnsi="Arial" w:cs="Times New Roman"/>
          <w:b/>
          <w:bCs/>
          <w:sz w:val="24"/>
          <w:szCs w:val="24"/>
        </w:rPr>
      </w:pPr>
    </w:p>
    <w:p w:rsidR="00EC7111" w:rsidRDefault="00EC7111" w:rsidP="002A74DC">
      <w:pPr>
        <w:spacing w:after="0" w:line="360" w:lineRule="auto"/>
        <w:jc w:val="both"/>
        <w:rPr>
          <w:rFonts w:ascii="Arial" w:hAnsi="Arial" w:cs="Times New Roman"/>
          <w:b/>
          <w:bCs/>
          <w:sz w:val="24"/>
          <w:szCs w:val="24"/>
        </w:rPr>
      </w:pPr>
    </w:p>
    <w:p w:rsidR="00EC7111" w:rsidRDefault="00EC7111" w:rsidP="002A74DC">
      <w:pPr>
        <w:spacing w:after="0" w:line="360" w:lineRule="auto"/>
        <w:jc w:val="both"/>
        <w:rPr>
          <w:rFonts w:ascii="Arial" w:hAnsi="Arial" w:cs="Times New Roman"/>
          <w:b/>
          <w:bCs/>
          <w:sz w:val="24"/>
          <w:szCs w:val="24"/>
        </w:rPr>
      </w:pPr>
    </w:p>
    <w:p w:rsidR="00EC7111" w:rsidRDefault="00EC7111" w:rsidP="002A74DC">
      <w:pPr>
        <w:spacing w:after="0" w:line="360" w:lineRule="auto"/>
        <w:jc w:val="both"/>
        <w:rPr>
          <w:rFonts w:ascii="Arial" w:hAnsi="Arial" w:cs="Times New Roman"/>
          <w:b/>
          <w:bCs/>
          <w:sz w:val="24"/>
          <w:szCs w:val="24"/>
        </w:rPr>
      </w:pPr>
    </w:p>
    <w:p w:rsidR="00EC7111" w:rsidRDefault="00EC7111" w:rsidP="002A74DC">
      <w:pPr>
        <w:spacing w:after="0" w:line="360" w:lineRule="auto"/>
        <w:jc w:val="both"/>
        <w:rPr>
          <w:rFonts w:ascii="Arial" w:hAnsi="Arial" w:cs="Times New Roman"/>
          <w:b/>
          <w:bCs/>
          <w:sz w:val="24"/>
          <w:szCs w:val="24"/>
        </w:rPr>
      </w:pPr>
    </w:p>
    <w:p w:rsidR="00EC7111" w:rsidRDefault="00EC7111" w:rsidP="002A74DC">
      <w:pPr>
        <w:spacing w:after="0" w:line="360" w:lineRule="auto"/>
        <w:jc w:val="both"/>
        <w:rPr>
          <w:rFonts w:ascii="Arial" w:hAnsi="Arial" w:cs="Times New Roman"/>
          <w:b/>
          <w:bCs/>
          <w:sz w:val="24"/>
          <w:szCs w:val="24"/>
        </w:rPr>
      </w:pPr>
    </w:p>
    <w:p w:rsidR="00EC7111" w:rsidRDefault="00EC7111" w:rsidP="002A74DC">
      <w:pPr>
        <w:spacing w:after="0" w:line="360" w:lineRule="auto"/>
        <w:jc w:val="both"/>
        <w:rPr>
          <w:rFonts w:ascii="Arial" w:hAnsi="Arial" w:cs="Times New Roman"/>
          <w:b/>
          <w:bCs/>
          <w:sz w:val="24"/>
          <w:szCs w:val="24"/>
        </w:rPr>
      </w:pPr>
    </w:p>
    <w:p w:rsidR="00EC7111" w:rsidRDefault="00EC7111" w:rsidP="002A74DC">
      <w:pPr>
        <w:spacing w:after="0" w:line="360" w:lineRule="auto"/>
        <w:jc w:val="both"/>
        <w:rPr>
          <w:rFonts w:ascii="Arial" w:hAnsi="Arial" w:cs="Times New Roman"/>
          <w:b/>
          <w:bCs/>
          <w:sz w:val="24"/>
          <w:szCs w:val="24"/>
        </w:rPr>
      </w:pPr>
    </w:p>
    <w:p w:rsidR="000C5739" w:rsidRPr="004B7BC2" w:rsidRDefault="000C5739" w:rsidP="002A74DC">
      <w:pPr>
        <w:spacing w:after="0" w:line="360" w:lineRule="auto"/>
        <w:jc w:val="both"/>
        <w:rPr>
          <w:rFonts w:ascii="Arial" w:hAnsi="Arial" w:cs="Times New Roman"/>
          <w:sz w:val="24"/>
          <w:szCs w:val="24"/>
        </w:rPr>
      </w:pPr>
    </w:p>
    <w:p w:rsidR="000C5739" w:rsidRPr="004B7BC2" w:rsidRDefault="000C5739" w:rsidP="000C5739">
      <w:pPr>
        <w:spacing w:after="0" w:line="360" w:lineRule="auto"/>
        <w:jc w:val="both"/>
        <w:rPr>
          <w:rFonts w:ascii="Arial" w:hAnsi="Arial" w:cs="Times New Roman"/>
          <w:sz w:val="24"/>
          <w:szCs w:val="24"/>
        </w:rPr>
      </w:pPr>
    </w:p>
    <w:p w:rsidR="000C5739" w:rsidRPr="004B7BC2" w:rsidRDefault="000C5739" w:rsidP="000C5739">
      <w:pPr>
        <w:spacing w:after="0" w:line="360" w:lineRule="auto"/>
        <w:jc w:val="center"/>
        <w:rPr>
          <w:rFonts w:ascii="Arial" w:hAnsi="Arial" w:cs="Times New Roman"/>
          <w:sz w:val="24"/>
          <w:szCs w:val="24"/>
        </w:rPr>
      </w:pPr>
      <w:r w:rsidRPr="004B7BC2">
        <w:rPr>
          <w:rFonts w:ascii="Arial" w:hAnsi="Arial" w:cs="Times New Roman"/>
          <w:noProof/>
          <w:sz w:val="24"/>
          <w:szCs w:val="24"/>
        </w:rPr>
        <w:drawing>
          <wp:inline distT="0" distB="0" distL="0" distR="0">
            <wp:extent cx="5943600" cy="2043430"/>
            <wp:effectExtent l="0" t="0" r="0" b="0"/>
            <wp:docPr id="21008489" name="Picture 21008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tretch>
                      <a:fillRect/>
                    </a:stretch>
                  </pic:blipFill>
                  <pic:spPr>
                    <a:xfrm>
                      <a:off x="0" y="0"/>
                      <a:ext cx="5943600" cy="2043430"/>
                    </a:xfrm>
                    <a:prstGeom prst="rect">
                      <a:avLst/>
                    </a:prstGeom>
                  </pic:spPr>
                </pic:pic>
              </a:graphicData>
            </a:graphic>
          </wp:inline>
        </w:drawing>
      </w:r>
    </w:p>
    <w:p w:rsidR="00EC7111" w:rsidRDefault="000C5739" w:rsidP="002A74DC">
      <w:pPr>
        <w:spacing w:after="0" w:line="360" w:lineRule="auto"/>
        <w:jc w:val="both"/>
        <w:rPr>
          <w:rFonts w:ascii="Arial" w:hAnsi="Arial" w:cs="Times New Roman"/>
          <w:b/>
          <w:bCs/>
          <w:sz w:val="24"/>
          <w:szCs w:val="24"/>
        </w:rPr>
      </w:pPr>
      <w:r w:rsidRPr="004B7BC2">
        <w:rPr>
          <w:rFonts w:ascii="Arial" w:hAnsi="Arial" w:cs="Times New Roman"/>
          <w:b/>
          <w:bCs/>
          <w:sz w:val="24"/>
          <w:szCs w:val="24"/>
        </w:rPr>
        <w:t xml:space="preserve">Figure </w:t>
      </w:r>
      <w:r w:rsidR="002A74DC" w:rsidRPr="004B7BC2">
        <w:rPr>
          <w:rFonts w:ascii="Arial" w:hAnsi="Arial" w:cs="Times New Roman"/>
          <w:b/>
          <w:bCs/>
          <w:sz w:val="24"/>
          <w:szCs w:val="24"/>
        </w:rPr>
        <w:t>3</w:t>
      </w:r>
      <w:r w:rsidRPr="004B7BC2">
        <w:rPr>
          <w:rFonts w:ascii="Arial" w:hAnsi="Arial" w:cs="Times New Roman"/>
          <w:b/>
          <w:bCs/>
          <w:sz w:val="24"/>
          <w:szCs w:val="24"/>
        </w:rPr>
        <w:t>: ROC curve analysis to explore the discriminant ability of MYC gene and two vicinity lncRNAs, PVT1 and CCAT1 in predicting esophagus tumor.</w:t>
      </w:r>
    </w:p>
    <w:p w:rsidR="00EC7111" w:rsidRDefault="00EC7111" w:rsidP="002A74DC">
      <w:pPr>
        <w:spacing w:after="0" w:line="360" w:lineRule="auto"/>
        <w:jc w:val="both"/>
        <w:rPr>
          <w:rFonts w:ascii="Arial" w:hAnsi="Arial" w:cs="Times New Roman"/>
          <w:b/>
          <w:bCs/>
          <w:sz w:val="24"/>
          <w:szCs w:val="24"/>
        </w:rPr>
      </w:pPr>
    </w:p>
    <w:p w:rsidR="00EC7111" w:rsidRDefault="00EC7111" w:rsidP="002A74DC">
      <w:pPr>
        <w:spacing w:after="0" w:line="360" w:lineRule="auto"/>
        <w:jc w:val="both"/>
        <w:rPr>
          <w:rFonts w:ascii="Arial" w:hAnsi="Arial" w:cs="Times New Roman"/>
          <w:b/>
          <w:bCs/>
          <w:sz w:val="24"/>
          <w:szCs w:val="24"/>
        </w:rPr>
      </w:pPr>
    </w:p>
    <w:p w:rsidR="00EC7111" w:rsidRDefault="00EC7111" w:rsidP="002A74DC">
      <w:pPr>
        <w:spacing w:after="0" w:line="360" w:lineRule="auto"/>
        <w:jc w:val="both"/>
        <w:rPr>
          <w:rFonts w:ascii="Arial" w:hAnsi="Arial" w:cs="Times New Roman"/>
          <w:b/>
          <w:bCs/>
          <w:sz w:val="24"/>
          <w:szCs w:val="24"/>
        </w:rPr>
      </w:pPr>
    </w:p>
    <w:p w:rsidR="00EC7111" w:rsidRDefault="00EC7111" w:rsidP="002A74DC">
      <w:pPr>
        <w:spacing w:after="0" w:line="360" w:lineRule="auto"/>
        <w:jc w:val="both"/>
        <w:rPr>
          <w:rFonts w:ascii="Arial" w:hAnsi="Arial" w:cs="Times New Roman"/>
          <w:b/>
          <w:bCs/>
          <w:sz w:val="24"/>
          <w:szCs w:val="24"/>
        </w:rPr>
      </w:pPr>
    </w:p>
    <w:p w:rsidR="00EC7111" w:rsidRDefault="00EC7111" w:rsidP="002A74DC">
      <w:pPr>
        <w:spacing w:after="0" w:line="360" w:lineRule="auto"/>
        <w:jc w:val="both"/>
        <w:rPr>
          <w:rFonts w:ascii="Arial" w:hAnsi="Arial" w:cs="Times New Roman"/>
          <w:b/>
          <w:bCs/>
          <w:sz w:val="24"/>
          <w:szCs w:val="24"/>
        </w:rPr>
      </w:pPr>
    </w:p>
    <w:p w:rsidR="00EC7111" w:rsidRDefault="00EC7111" w:rsidP="002A74DC">
      <w:pPr>
        <w:spacing w:after="0" w:line="360" w:lineRule="auto"/>
        <w:jc w:val="both"/>
        <w:rPr>
          <w:rFonts w:ascii="Arial" w:hAnsi="Arial" w:cs="Times New Roman"/>
          <w:b/>
          <w:bCs/>
          <w:sz w:val="24"/>
          <w:szCs w:val="24"/>
        </w:rPr>
      </w:pPr>
    </w:p>
    <w:p w:rsidR="00EC7111" w:rsidRDefault="00EC7111" w:rsidP="002A74DC">
      <w:pPr>
        <w:spacing w:after="0" w:line="360" w:lineRule="auto"/>
        <w:jc w:val="both"/>
        <w:rPr>
          <w:rFonts w:ascii="Arial" w:hAnsi="Arial" w:cs="Times New Roman"/>
          <w:b/>
          <w:bCs/>
          <w:sz w:val="24"/>
          <w:szCs w:val="24"/>
        </w:rPr>
      </w:pPr>
    </w:p>
    <w:p w:rsidR="00EC7111" w:rsidRDefault="00EC7111" w:rsidP="002A74DC">
      <w:pPr>
        <w:spacing w:after="0" w:line="360" w:lineRule="auto"/>
        <w:jc w:val="both"/>
        <w:rPr>
          <w:rFonts w:ascii="Arial" w:hAnsi="Arial" w:cs="Times New Roman"/>
          <w:b/>
          <w:bCs/>
          <w:sz w:val="24"/>
          <w:szCs w:val="24"/>
        </w:rPr>
      </w:pPr>
    </w:p>
    <w:p w:rsidR="00EC7111" w:rsidRDefault="00EC7111" w:rsidP="002A74DC">
      <w:pPr>
        <w:spacing w:after="0" w:line="360" w:lineRule="auto"/>
        <w:jc w:val="both"/>
        <w:rPr>
          <w:rFonts w:ascii="Arial" w:hAnsi="Arial" w:cs="Times New Roman"/>
          <w:b/>
          <w:bCs/>
          <w:sz w:val="24"/>
          <w:szCs w:val="24"/>
        </w:rPr>
      </w:pPr>
    </w:p>
    <w:p w:rsidR="00EC7111" w:rsidRDefault="00EC7111" w:rsidP="002A74DC">
      <w:pPr>
        <w:spacing w:after="0" w:line="360" w:lineRule="auto"/>
        <w:jc w:val="both"/>
        <w:rPr>
          <w:rFonts w:ascii="Arial" w:hAnsi="Arial" w:cs="Times New Roman"/>
          <w:b/>
          <w:bCs/>
          <w:sz w:val="24"/>
          <w:szCs w:val="24"/>
        </w:rPr>
      </w:pPr>
    </w:p>
    <w:p w:rsidR="00EC7111" w:rsidRDefault="00EC7111" w:rsidP="002A74DC">
      <w:pPr>
        <w:spacing w:after="0" w:line="360" w:lineRule="auto"/>
        <w:jc w:val="both"/>
        <w:rPr>
          <w:rFonts w:ascii="Arial" w:hAnsi="Arial" w:cs="Times New Roman"/>
          <w:b/>
          <w:bCs/>
          <w:sz w:val="24"/>
          <w:szCs w:val="24"/>
        </w:rPr>
      </w:pPr>
    </w:p>
    <w:p w:rsidR="00EC7111" w:rsidRDefault="00EC7111" w:rsidP="002A74DC">
      <w:pPr>
        <w:spacing w:after="0" w:line="360" w:lineRule="auto"/>
        <w:jc w:val="both"/>
        <w:rPr>
          <w:rFonts w:ascii="Arial" w:hAnsi="Arial" w:cs="Times New Roman"/>
          <w:b/>
          <w:bCs/>
          <w:sz w:val="24"/>
          <w:szCs w:val="24"/>
        </w:rPr>
      </w:pPr>
    </w:p>
    <w:p w:rsidR="00EC7111" w:rsidRDefault="00EC7111" w:rsidP="002A74DC">
      <w:pPr>
        <w:spacing w:after="0" w:line="360" w:lineRule="auto"/>
        <w:jc w:val="both"/>
        <w:rPr>
          <w:rFonts w:ascii="Arial" w:hAnsi="Arial" w:cs="Times New Roman"/>
          <w:b/>
          <w:bCs/>
          <w:sz w:val="24"/>
          <w:szCs w:val="24"/>
        </w:rPr>
      </w:pPr>
    </w:p>
    <w:p w:rsidR="00EC7111" w:rsidRDefault="00EC7111" w:rsidP="002A74DC">
      <w:pPr>
        <w:spacing w:after="0" w:line="360" w:lineRule="auto"/>
        <w:jc w:val="both"/>
        <w:rPr>
          <w:rFonts w:ascii="Arial" w:hAnsi="Arial" w:cs="Times New Roman"/>
          <w:b/>
          <w:bCs/>
          <w:sz w:val="24"/>
          <w:szCs w:val="24"/>
        </w:rPr>
      </w:pPr>
    </w:p>
    <w:p w:rsidR="00EC7111" w:rsidRDefault="00EC7111" w:rsidP="002A74DC">
      <w:pPr>
        <w:spacing w:after="0" w:line="360" w:lineRule="auto"/>
        <w:jc w:val="both"/>
        <w:rPr>
          <w:rFonts w:ascii="Arial" w:hAnsi="Arial" w:cs="Times New Roman"/>
          <w:b/>
          <w:bCs/>
          <w:sz w:val="24"/>
          <w:szCs w:val="24"/>
        </w:rPr>
      </w:pPr>
    </w:p>
    <w:p w:rsidR="00EC7111" w:rsidRDefault="00EC7111" w:rsidP="002A74DC">
      <w:pPr>
        <w:spacing w:after="0" w:line="360" w:lineRule="auto"/>
        <w:jc w:val="both"/>
        <w:rPr>
          <w:rFonts w:ascii="Arial" w:hAnsi="Arial" w:cs="Times New Roman"/>
          <w:b/>
          <w:bCs/>
          <w:sz w:val="24"/>
          <w:szCs w:val="24"/>
        </w:rPr>
      </w:pPr>
    </w:p>
    <w:p w:rsidR="000C5739" w:rsidRPr="004B7BC2" w:rsidRDefault="000C5739" w:rsidP="002A74DC">
      <w:pPr>
        <w:spacing w:after="0" w:line="360" w:lineRule="auto"/>
        <w:jc w:val="both"/>
        <w:rPr>
          <w:rFonts w:ascii="Arial" w:hAnsi="Arial" w:cs="Times New Roman"/>
          <w:b/>
          <w:bCs/>
          <w:sz w:val="24"/>
          <w:szCs w:val="24"/>
        </w:rPr>
      </w:pPr>
    </w:p>
    <w:p w:rsidR="000C5739" w:rsidRPr="004B7BC2" w:rsidRDefault="000C5739" w:rsidP="000C5739">
      <w:pPr>
        <w:spacing w:after="0" w:line="360" w:lineRule="auto"/>
        <w:jc w:val="both"/>
        <w:rPr>
          <w:rFonts w:ascii="Arial" w:hAnsi="Arial" w:cs="Times New Roman"/>
          <w:b/>
          <w:bCs/>
          <w:sz w:val="24"/>
          <w:szCs w:val="24"/>
        </w:rPr>
      </w:pPr>
    </w:p>
    <w:p w:rsidR="000C5739" w:rsidRPr="004B7BC2" w:rsidRDefault="000C5739" w:rsidP="000C5739">
      <w:pPr>
        <w:spacing w:after="0" w:line="360" w:lineRule="auto"/>
        <w:jc w:val="both"/>
        <w:rPr>
          <w:rFonts w:ascii="Arial" w:hAnsi="Arial" w:cs="Times New Roman"/>
          <w:b/>
          <w:bCs/>
          <w:sz w:val="24"/>
          <w:szCs w:val="24"/>
        </w:rPr>
      </w:pPr>
      <w:r w:rsidRPr="004B7BC2">
        <w:rPr>
          <w:rFonts w:ascii="Arial" w:hAnsi="Arial" w:cs="Times New Roman"/>
          <w:b/>
          <w:bCs/>
          <w:noProof/>
          <w:sz w:val="24"/>
          <w:szCs w:val="24"/>
        </w:rPr>
        <w:drawing>
          <wp:inline distT="0" distB="0" distL="0" distR="0">
            <wp:extent cx="5943600" cy="2084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 5.tif"/>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tretch>
                      <a:fillRect/>
                    </a:stretch>
                  </pic:blipFill>
                  <pic:spPr>
                    <a:xfrm>
                      <a:off x="0" y="0"/>
                      <a:ext cx="5943600" cy="2084070"/>
                    </a:xfrm>
                    <a:prstGeom prst="rect">
                      <a:avLst/>
                    </a:prstGeom>
                  </pic:spPr>
                </pic:pic>
              </a:graphicData>
            </a:graphic>
          </wp:inline>
        </w:drawing>
      </w:r>
    </w:p>
    <w:p w:rsidR="000C5739" w:rsidRPr="004B7BC2" w:rsidRDefault="000C5739" w:rsidP="002A74DC">
      <w:pPr>
        <w:spacing w:after="0" w:line="360" w:lineRule="auto"/>
        <w:rPr>
          <w:rFonts w:ascii="Arial" w:hAnsi="Arial" w:cs="Times New Roman"/>
          <w:color w:val="000000" w:themeColor="text1"/>
        </w:rPr>
      </w:pPr>
      <w:r w:rsidRPr="004B7BC2">
        <w:rPr>
          <w:rFonts w:ascii="Arial" w:hAnsi="Arial" w:cs="Times New Roman"/>
          <w:b/>
          <w:bCs/>
          <w:sz w:val="24"/>
          <w:szCs w:val="24"/>
        </w:rPr>
        <w:t xml:space="preserve">Figure </w:t>
      </w:r>
      <w:r w:rsidR="002A74DC" w:rsidRPr="004B7BC2">
        <w:rPr>
          <w:rFonts w:ascii="Arial" w:hAnsi="Arial" w:cs="Times New Roman"/>
          <w:b/>
          <w:bCs/>
          <w:sz w:val="24"/>
          <w:szCs w:val="24"/>
        </w:rPr>
        <w:t>4</w:t>
      </w:r>
      <w:r w:rsidRPr="004B7BC2">
        <w:rPr>
          <w:rFonts w:ascii="Arial" w:hAnsi="Arial" w:cs="Times New Roman"/>
          <w:b/>
          <w:bCs/>
          <w:sz w:val="24"/>
          <w:szCs w:val="24"/>
        </w:rPr>
        <w:t xml:space="preserve">: </w:t>
      </w:r>
      <w:r w:rsidRPr="004B7BC2">
        <w:rPr>
          <w:rFonts w:ascii="Arial" w:hAnsi="Arial" w:cs="Times New Roman"/>
          <w:b/>
          <w:bCs/>
          <w:color w:val="000000" w:themeColor="text1"/>
          <w:sz w:val="24"/>
          <w:szCs w:val="24"/>
        </w:rPr>
        <w:t>Association of MYC, PVT1, and CCAT1 with survival rate in ESCC patients.</w:t>
      </w:r>
      <w:r w:rsidRPr="004B7BC2">
        <w:rPr>
          <w:rFonts w:ascii="Arial" w:hAnsi="Arial" w:cs="Times New Roman"/>
          <w:color w:val="000000" w:themeColor="text1"/>
          <w:sz w:val="24"/>
          <w:szCs w:val="24"/>
        </w:rPr>
        <w:t xml:space="preserve"> Overall survival of patients with high vs low expression levels of MYC, PVT1, and CCAT1 are illustrated. </w:t>
      </w:r>
      <w:r w:rsidRPr="004B7BC2">
        <w:rPr>
          <w:rFonts w:ascii="Arial" w:hAnsi="Arial" w:cs="Times New Roman"/>
          <w:color w:val="231F20"/>
          <w:sz w:val="24"/>
          <w:szCs w:val="24"/>
        </w:rPr>
        <w:t>Patients with high MYC and PVT1 expression have poorer survival.</w:t>
      </w:r>
    </w:p>
    <w:p w:rsidR="000C5739" w:rsidRPr="004B7BC2" w:rsidRDefault="000C5739" w:rsidP="000C5739">
      <w:pPr>
        <w:spacing w:after="0" w:line="360" w:lineRule="auto"/>
        <w:jc w:val="both"/>
        <w:rPr>
          <w:rFonts w:ascii="Arial" w:hAnsi="Arial" w:cs="Times New Roman"/>
          <w:b/>
          <w:bCs/>
          <w:sz w:val="24"/>
          <w:szCs w:val="24"/>
        </w:rPr>
      </w:pPr>
    </w:p>
    <w:p w:rsidR="00034BEE" w:rsidRPr="004B7BC2" w:rsidRDefault="00034BEE" w:rsidP="000C5739">
      <w:pPr>
        <w:spacing w:after="0" w:line="360" w:lineRule="auto"/>
        <w:jc w:val="both"/>
        <w:rPr>
          <w:rFonts w:ascii="Arial" w:hAnsi="Arial" w:cs="Times New Roman"/>
          <w:b/>
          <w:bCs/>
          <w:sz w:val="24"/>
          <w:szCs w:val="24"/>
        </w:rPr>
      </w:pPr>
    </w:p>
    <w:p w:rsidR="00034BEE" w:rsidRPr="004B7BC2" w:rsidRDefault="00034BEE" w:rsidP="000C5739">
      <w:pPr>
        <w:spacing w:after="0" w:line="360" w:lineRule="auto"/>
        <w:jc w:val="both"/>
        <w:rPr>
          <w:rFonts w:ascii="Arial" w:hAnsi="Arial" w:cs="Times New Roman"/>
          <w:b/>
          <w:bCs/>
          <w:sz w:val="24"/>
          <w:szCs w:val="24"/>
        </w:rPr>
      </w:pPr>
    </w:p>
    <w:p w:rsidR="00034BEE" w:rsidRPr="004B7BC2" w:rsidRDefault="00034BEE" w:rsidP="000C5739">
      <w:pPr>
        <w:spacing w:after="0" w:line="360" w:lineRule="auto"/>
        <w:jc w:val="both"/>
        <w:rPr>
          <w:rFonts w:ascii="Arial" w:hAnsi="Arial" w:cs="Times New Roman"/>
          <w:b/>
          <w:bCs/>
          <w:sz w:val="24"/>
          <w:szCs w:val="24"/>
        </w:rPr>
      </w:pPr>
    </w:p>
    <w:p w:rsidR="00034BEE" w:rsidRPr="004B7BC2" w:rsidRDefault="00034BEE" w:rsidP="000C5739">
      <w:pPr>
        <w:spacing w:after="0" w:line="360" w:lineRule="auto"/>
        <w:jc w:val="both"/>
        <w:rPr>
          <w:rFonts w:ascii="Arial" w:hAnsi="Arial" w:cs="Times New Roman"/>
          <w:b/>
          <w:bCs/>
          <w:sz w:val="24"/>
          <w:szCs w:val="24"/>
        </w:rPr>
      </w:pPr>
    </w:p>
    <w:p w:rsidR="00034BEE" w:rsidRPr="004B7BC2" w:rsidRDefault="00034BEE" w:rsidP="000C5739">
      <w:pPr>
        <w:spacing w:after="0" w:line="360" w:lineRule="auto"/>
        <w:jc w:val="both"/>
        <w:rPr>
          <w:rFonts w:ascii="Arial" w:hAnsi="Arial" w:cs="Times New Roman"/>
          <w:b/>
          <w:bCs/>
          <w:sz w:val="24"/>
          <w:szCs w:val="24"/>
        </w:rPr>
      </w:pPr>
    </w:p>
    <w:p w:rsidR="000C5739" w:rsidRPr="004B7BC2" w:rsidRDefault="000C5739" w:rsidP="000C5739">
      <w:pPr>
        <w:spacing w:after="0" w:line="360" w:lineRule="auto"/>
        <w:jc w:val="both"/>
        <w:rPr>
          <w:rFonts w:ascii="Arial" w:hAnsi="Arial" w:cs="Times New Roman"/>
          <w:b/>
          <w:bCs/>
          <w:sz w:val="24"/>
          <w:szCs w:val="24"/>
        </w:rPr>
      </w:pPr>
      <w:r w:rsidRPr="004B7BC2">
        <w:rPr>
          <w:rFonts w:ascii="Arial" w:hAnsi="Arial" w:cs="Times New Roman"/>
          <w:noProof/>
          <w:sz w:val="24"/>
          <w:szCs w:val="24"/>
        </w:rPr>
        <w:drawing>
          <wp:inline distT="0" distB="0" distL="0" distR="0">
            <wp:extent cx="5943600" cy="4201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01795"/>
                    </a:xfrm>
                    <a:prstGeom prst="rect">
                      <a:avLst/>
                    </a:prstGeom>
                  </pic:spPr>
                </pic:pic>
              </a:graphicData>
            </a:graphic>
          </wp:inline>
        </w:drawing>
      </w:r>
    </w:p>
    <w:p w:rsidR="000C5739" w:rsidRPr="004B7BC2" w:rsidRDefault="000C5739" w:rsidP="002A74DC">
      <w:pPr>
        <w:spacing w:after="0" w:line="360" w:lineRule="auto"/>
        <w:rPr>
          <w:rFonts w:ascii="Arial" w:hAnsi="Arial" w:cs="Times New Roman"/>
          <w:sz w:val="24"/>
          <w:szCs w:val="24"/>
        </w:rPr>
      </w:pPr>
      <w:r w:rsidRPr="004B7BC2">
        <w:rPr>
          <w:rFonts w:ascii="Arial" w:hAnsi="Arial" w:cs="Times New Roman"/>
          <w:b/>
          <w:bCs/>
          <w:sz w:val="24"/>
          <w:szCs w:val="24"/>
        </w:rPr>
        <w:t>Figure</w:t>
      </w:r>
      <w:r w:rsidR="002A74DC" w:rsidRPr="004B7BC2">
        <w:rPr>
          <w:rFonts w:ascii="Arial" w:hAnsi="Arial" w:cs="Times New Roman"/>
          <w:b/>
          <w:bCs/>
          <w:sz w:val="24"/>
          <w:szCs w:val="24"/>
        </w:rPr>
        <w:t xml:space="preserve"> 5</w:t>
      </w:r>
      <w:r w:rsidRPr="004B7BC2">
        <w:rPr>
          <w:rFonts w:ascii="Arial" w:hAnsi="Arial" w:cs="Times New Roman"/>
          <w:b/>
          <w:bCs/>
          <w:sz w:val="24"/>
          <w:szCs w:val="24"/>
        </w:rPr>
        <w:t>: Prognostic significance of human 8q24 chromosomal locus and target gene network in cancers</w:t>
      </w:r>
      <w:r w:rsidRPr="004B7BC2">
        <w:rPr>
          <w:rFonts w:ascii="Arial" w:hAnsi="Arial" w:cs="Times New Roman"/>
          <w:sz w:val="24"/>
          <w:szCs w:val="24"/>
        </w:rPr>
        <w:t>.</w:t>
      </w:r>
      <w:r w:rsidRPr="004B7BC2">
        <w:rPr>
          <w:rFonts w:ascii="Arial" w:hAnsi="Arial" w:cs="Times New Roman"/>
          <w:b/>
          <w:bCs/>
          <w:sz w:val="24"/>
          <w:szCs w:val="24"/>
        </w:rPr>
        <w:t xml:space="preserve"> </w:t>
      </w:r>
      <w:r w:rsidRPr="004B7BC2">
        <w:rPr>
          <w:rFonts w:ascii="Arial" w:hAnsi="Arial" w:cs="Times New Roman"/>
          <w:sz w:val="24"/>
          <w:szCs w:val="24"/>
        </w:rPr>
        <w:t xml:space="preserve">The molecular mechanisms of MYC and </w:t>
      </w:r>
      <w:r w:rsidR="0066675D" w:rsidRPr="004B7BC2">
        <w:rPr>
          <w:rFonts w:ascii="Arial" w:hAnsi="Arial" w:cs="Times New Roman"/>
          <w:sz w:val="24"/>
          <w:szCs w:val="24"/>
        </w:rPr>
        <w:t>adjacent lncRNAs are illustrated</w:t>
      </w:r>
      <w:r w:rsidRPr="004B7BC2">
        <w:rPr>
          <w:rFonts w:ascii="Arial" w:hAnsi="Arial" w:cs="Times New Roman"/>
          <w:sz w:val="24"/>
          <w:szCs w:val="24"/>
        </w:rPr>
        <w:t>.</w:t>
      </w:r>
    </w:p>
    <w:p w:rsidR="000C5739" w:rsidRPr="004B7BC2" w:rsidRDefault="000C5739" w:rsidP="00C635E6">
      <w:pPr>
        <w:spacing w:after="0" w:line="360" w:lineRule="auto"/>
        <w:rPr>
          <w:rFonts w:ascii="Arial" w:hAnsi="Arial" w:cs="Times New Roman"/>
          <w:sz w:val="24"/>
          <w:szCs w:val="24"/>
        </w:rPr>
      </w:pPr>
      <w:r w:rsidRPr="004B7BC2">
        <w:rPr>
          <w:rFonts w:ascii="Arial" w:hAnsi="Arial" w:cs="Times New Roman"/>
          <w:sz w:val="24"/>
          <w:szCs w:val="24"/>
        </w:rPr>
        <w:t xml:space="preserve">The interaction network of lncRNA-miRNA-mRNA in </w:t>
      </w:r>
      <w:r w:rsidR="00170E65" w:rsidRPr="004B7BC2">
        <w:rPr>
          <w:rFonts w:ascii="Arial" w:hAnsi="Arial" w:cs="Times New Roman"/>
          <w:sz w:val="24"/>
          <w:szCs w:val="24"/>
        </w:rPr>
        <w:t>different cancer types are identified</w:t>
      </w:r>
      <w:r w:rsidRPr="004B7BC2">
        <w:rPr>
          <w:rFonts w:ascii="Arial" w:hAnsi="Arial" w:cs="Times New Roman"/>
          <w:sz w:val="24"/>
          <w:szCs w:val="24"/>
        </w:rPr>
        <w:t xml:space="preserve">. Green and purple rectangular represent pathway and mRNA, respectively. Circles represent proteins. Arrow and </w:t>
      </w:r>
      <w:r w:rsidRPr="004B7BC2">
        <w:rPr>
          <w:rFonts w:ascii="Arial" w:hAnsi="Arial" w:cs="Times New Roman"/>
          <w:sz w:val="24"/>
          <w:szCs w:val="24"/>
          <w:highlight w:val="yellow"/>
        </w:rPr>
        <w:t>arrested-line signs</w:t>
      </w:r>
      <w:r w:rsidRPr="004B7BC2">
        <w:rPr>
          <w:rFonts w:ascii="Arial" w:hAnsi="Arial" w:cs="Times New Roman"/>
          <w:sz w:val="24"/>
          <w:szCs w:val="24"/>
        </w:rPr>
        <w:t xml:space="preserve"> represent the possible associations between lncRNAs, miRNAs and mRNA. lncRNA</w:t>
      </w:r>
      <w:r w:rsidR="00C635E6" w:rsidRPr="004B7BC2">
        <w:rPr>
          <w:rFonts w:ascii="Arial" w:hAnsi="Arial" w:cs="Times New Roman"/>
          <w:sz w:val="24"/>
          <w:szCs w:val="24"/>
        </w:rPr>
        <w:t>:</w:t>
      </w:r>
      <w:r w:rsidRPr="004B7BC2">
        <w:rPr>
          <w:rFonts w:ascii="Arial" w:hAnsi="Arial" w:cs="Times New Roman"/>
          <w:sz w:val="24"/>
          <w:szCs w:val="24"/>
        </w:rPr>
        <w:t xml:space="preserve"> long non-coding RNA; miRNA</w:t>
      </w:r>
      <w:r w:rsidR="00C635E6" w:rsidRPr="004B7BC2">
        <w:rPr>
          <w:rFonts w:ascii="Arial" w:hAnsi="Arial" w:cs="Times New Roman"/>
          <w:sz w:val="24"/>
          <w:szCs w:val="24"/>
        </w:rPr>
        <w:t>:</w:t>
      </w:r>
      <w:r w:rsidRPr="004B7BC2">
        <w:rPr>
          <w:rFonts w:ascii="Arial" w:hAnsi="Arial" w:cs="Times New Roman"/>
          <w:sz w:val="24"/>
          <w:szCs w:val="24"/>
        </w:rPr>
        <w:t xml:space="preserve"> microRNA.</w:t>
      </w:r>
    </w:p>
    <w:p w:rsidR="000C5739" w:rsidRPr="004B7BC2" w:rsidRDefault="000C5739" w:rsidP="000C5739">
      <w:pPr>
        <w:spacing w:after="0" w:line="360" w:lineRule="auto"/>
        <w:jc w:val="both"/>
        <w:rPr>
          <w:rFonts w:ascii="Arial" w:hAnsi="Arial" w:cs="Times New Roman"/>
          <w:b/>
          <w:bCs/>
          <w:sz w:val="24"/>
          <w:szCs w:val="24"/>
        </w:rPr>
      </w:pPr>
    </w:p>
    <w:p w:rsidR="0066123D" w:rsidRPr="004B7BC2" w:rsidRDefault="0066123D" w:rsidP="00F76B9A">
      <w:pPr>
        <w:autoSpaceDE w:val="0"/>
        <w:autoSpaceDN w:val="0"/>
        <w:adjustRightInd w:val="0"/>
        <w:spacing w:after="0" w:line="360" w:lineRule="auto"/>
        <w:rPr>
          <w:rFonts w:ascii="Arial" w:eastAsia="Calibri" w:hAnsi="Arial" w:cs="Times New Roman"/>
          <w:b/>
          <w:sz w:val="24"/>
          <w:szCs w:val="24"/>
        </w:rPr>
      </w:pPr>
    </w:p>
    <w:p w:rsidR="0066123D" w:rsidRPr="004B7BC2" w:rsidRDefault="0066123D" w:rsidP="00F76B9A">
      <w:pPr>
        <w:autoSpaceDE w:val="0"/>
        <w:autoSpaceDN w:val="0"/>
        <w:adjustRightInd w:val="0"/>
        <w:spacing w:after="0" w:line="360" w:lineRule="auto"/>
        <w:rPr>
          <w:rFonts w:ascii="Arial" w:eastAsia="Calibri" w:hAnsi="Arial" w:cs="Times New Roman"/>
          <w:b/>
          <w:sz w:val="24"/>
          <w:szCs w:val="24"/>
        </w:rPr>
      </w:pPr>
    </w:p>
    <w:p w:rsidR="00034BEE" w:rsidRPr="004B7BC2" w:rsidRDefault="00034BEE" w:rsidP="00F76B9A">
      <w:pPr>
        <w:autoSpaceDE w:val="0"/>
        <w:autoSpaceDN w:val="0"/>
        <w:adjustRightInd w:val="0"/>
        <w:spacing w:after="0" w:line="360" w:lineRule="auto"/>
        <w:rPr>
          <w:rFonts w:ascii="Arial" w:eastAsia="Calibri" w:hAnsi="Arial" w:cs="Times New Roman"/>
          <w:b/>
          <w:sz w:val="24"/>
          <w:szCs w:val="24"/>
        </w:rPr>
      </w:pPr>
    </w:p>
    <w:p w:rsidR="00034BEE" w:rsidRPr="004B7BC2" w:rsidRDefault="00034BEE" w:rsidP="00F76B9A">
      <w:pPr>
        <w:autoSpaceDE w:val="0"/>
        <w:autoSpaceDN w:val="0"/>
        <w:adjustRightInd w:val="0"/>
        <w:spacing w:after="0" w:line="360" w:lineRule="auto"/>
        <w:rPr>
          <w:rFonts w:ascii="Arial" w:eastAsia="Calibri" w:hAnsi="Arial" w:cs="Times New Roman"/>
          <w:b/>
          <w:sz w:val="24"/>
          <w:szCs w:val="24"/>
        </w:rPr>
      </w:pPr>
    </w:p>
    <w:p w:rsidR="00034BEE" w:rsidRPr="004B7BC2" w:rsidRDefault="00034BEE" w:rsidP="00F76B9A">
      <w:pPr>
        <w:autoSpaceDE w:val="0"/>
        <w:autoSpaceDN w:val="0"/>
        <w:adjustRightInd w:val="0"/>
        <w:spacing w:after="0" w:line="360" w:lineRule="auto"/>
        <w:rPr>
          <w:rFonts w:ascii="Arial" w:eastAsia="Calibri" w:hAnsi="Arial" w:cs="Times New Roman"/>
          <w:b/>
          <w:sz w:val="24"/>
          <w:szCs w:val="24"/>
        </w:rPr>
      </w:pPr>
    </w:p>
    <w:p w:rsidR="00034BEE" w:rsidRPr="004B7BC2" w:rsidRDefault="00034BEE" w:rsidP="00F76B9A">
      <w:pPr>
        <w:autoSpaceDE w:val="0"/>
        <w:autoSpaceDN w:val="0"/>
        <w:adjustRightInd w:val="0"/>
        <w:spacing w:after="0" w:line="360" w:lineRule="auto"/>
        <w:rPr>
          <w:rFonts w:ascii="Arial" w:eastAsia="Calibri" w:hAnsi="Arial" w:cs="Times New Roman"/>
          <w:b/>
          <w:sz w:val="24"/>
          <w:szCs w:val="24"/>
        </w:rPr>
      </w:pPr>
    </w:p>
    <w:p w:rsidR="00570B0C" w:rsidRDefault="00C6417F" w:rsidP="00570B0C">
      <w:pPr>
        <w:autoSpaceDE w:val="0"/>
        <w:autoSpaceDN w:val="0"/>
        <w:adjustRightInd w:val="0"/>
        <w:spacing w:after="0" w:line="360" w:lineRule="auto"/>
        <w:rPr>
          <w:rFonts w:ascii="Arial" w:hAnsi="Arial" w:cs="Times New Roman"/>
          <w:b/>
          <w:color w:val="000000"/>
          <w:sz w:val="24"/>
          <w:szCs w:val="24"/>
        </w:rPr>
      </w:pPr>
      <w:r w:rsidRPr="004B7BC2">
        <w:rPr>
          <w:rFonts w:ascii="Arial" w:eastAsia="Calibri" w:hAnsi="Arial" w:cs="Times New Roman"/>
          <w:b/>
          <w:sz w:val="24"/>
          <w:szCs w:val="24"/>
        </w:rPr>
        <w:t>Table1</w:t>
      </w:r>
      <w:r w:rsidR="00F76B9A" w:rsidRPr="004B7BC2">
        <w:rPr>
          <w:rFonts w:ascii="Arial" w:eastAsia="Calibri" w:hAnsi="Arial" w:cs="Times New Roman"/>
          <w:b/>
          <w:sz w:val="24"/>
          <w:szCs w:val="24"/>
        </w:rPr>
        <w:t>:</w:t>
      </w:r>
      <w:r w:rsidRPr="004B7BC2">
        <w:rPr>
          <w:rFonts w:ascii="Arial" w:eastAsia="Calibri" w:hAnsi="Arial" w:cs="Times New Roman"/>
          <w:b/>
          <w:sz w:val="24"/>
          <w:szCs w:val="24"/>
        </w:rPr>
        <w:t xml:space="preserve"> </w:t>
      </w:r>
      <w:r w:rsidRPr="004B7BC2">
        <w:rPr>
          <w:rFonts w:ascii="Arial" w:hAnsi="Arial" w:cs="Times New Roman"/>
          <w:b/>
          <w:color w:val="000000"/>
          <w:sz w:val="24"/>
          <w:szCs w:val="24"/>
        </w:rPr>
        <w:t xml:space="preserve">The primers specifications applied for the expression analysis in </w:t>
      </w:r>
      <w:r w:rsidR="00570B0C">
        <w:rPr>
          <w:rFonts w:ascii="Arial" w:hAnsi="Arial" w:cs="Times New Roman"/>
          <w:b/>
          <w:color w:val="000000"/>
          <w:sz w:val="24"/>
          <w:szCs w:val="24"/>
        </w:rPr>
        <w:t>q-RT-</w:t>
      </w:r>
      <w:r w:rsidRPr="004B7BC2">
        <w:rPr>
          <w:rFonts w:ascii="Arial" w:hAnsi="Arial" w:cs="Times New Roman"/>
          <w:b/>
          <w:color w:val="000000"/>
          <w:sz w:val="24"/>
          <w:szCs w:val="24"/>
        </w:rPr>
        <w:t>PCR</w:t>
      </w:r>
    </w:p>
    <w:p w:rsidR="00570B0C" w:rsidRDefault="00570B0C">
      <w:pPr>
        <w:autoSpaceDE w:val="0"/>
        <w:autoSpaceDN w:val="0"/>
        <w:adjustRightInd w:val="0"/>
        <w:spacing w:after="0" w:line="360" w:lineRule="auto"/>
        <w:jc w:val="center"/>
        <w:rPr>
          <w:rFonts w:ascii="Arial" w:hAnsi="Arial" w:cs="Times New Roman"/>
          <w:b/>
          <w:color w:val="000000"/>
          <w:sz w:val="24"/>
          <w:szCs w:val="24"/>
        </w:rPr>
      </w:pPr>
    </w:p>
    <w:p w:rsidR="00117948" w:rsidRPr="004B7BC2" w:rsidRDefault="00117948">
      <w:pPr>
        <w:autoSpaceDE w:val="0"/>
        <w:autoSpaceDN w:val="0"/>
        <w:adjustRightInd w:val="0"/>
        <w:spacing w:after="0" w:line="360" w:lineRule="auto"/>
        <w:jc w:val="center"/>
        <w:rPr>
          <w:rFonts w:ascii="Arial" w:hAnsi="Arial" w:cs="Times New Roman"/>
          <w:b/>
          <w:color w:val="000000"/>
          <w:sz w:val="24"/>
          <w:szCs w:val="24"/>
        </w:rPr>
      </w:pPr>
    </w:p>
    <w:tbl>
      <w:tblPr>
        <w:tblStyle w:val="TableGrid"/>
        <w:tblW w:w="9200" w:type="dxa"/>
        <w:jc w:val="center"/>
        <w:tblLayout w:type="fixed"/>
        <w:tblLook w:val="04A0"/>
      </w:tblPr>
      <w:tblGrid>
        <w:gridCol w:w="2112"/>
        <w:gridCol w:w="4612"/>
        <w:gridCol w:w="2476"/>
      </w:tblGrid>
      <w:tr w:rsidR="00C6417F" w:rsidRPr="004B7BC2">
        <w:trPr>
          <w:jc w:val="center"/>
        </w:trPr>
        <w:tc>
          <w:tcPr>
            <w:tcW w:w="2112" w:type="dxa"/>
            <w:tcBorders>
              <w:top w:val="single" w:sz="8" w:space="0" w:color="auto"/>
              <w:left w:val="single" w:sz="8" w:space="0" w:color="FFFFFF" w:themeColor="background1"/>
              <w:bottom w:val="single" w:sz="8" w:space="0" w:color="auto"/>
              <w:right w:val="single" w:sz="8" w:space="0" w:color="FFFFFF" w:themeColor="background1"/>
            </w:tcBorders>
          </w:tcPr>
          <w:p w:rsidR="00C6417F" w:rsidRPr="004B7BC2" w:rsidRDefault="00C6417F" w:rsidP="00340415">
            <w:pPr>
              <w:autoSpaceDE w:val="0"/>
              <w:autoSpaceDN w:val="0"/>
              <w:adjustRightInd w:val="0"/>
              <w:spacing w:after="0" w:line="360" w:lineRule="auto"/>
              <w:jc w:val="center"/>
              <w:rPr>
                <w:rFonts w:ascii="Arial" w:eastAsia="Calibri" w:hAnsi="Arial" w:cs="Times New Roman"/>
                <w:b/>
                <w:bCs/>
              </w:rPr>
            </w:pPr>
            <w:r w:rsidRPr="004B7BC2">
              <w:rPr>
                <w:rFonts w:ascii="Arial" w:eastAsia="Calibri" w:hAnsi="Arial" w:cs="Times New Roman"/>
                <w:b/>
                <w:bCs/>
              </w:rPr>
              <w:t xml:space="preserve">Target </w:t>
            </w:r>
          </w:p>
        </w:tc>
        <w:tc>
          <w:tcPr>
            <w:tcW w:w="4612" w:type="dxa"/>
            <w:tcBorders>
              <w:top w:val="single" w:sz="8" w:space="0" w:color="auto"/>
              <w:left w:val="single" w:sz="8" w:space="0" w:color="FFFFFF" w:themeColor="background1"/>
              <w:bottom w:val="single" w:sz="8" w:space="0" w:color="auto"/>
              <w:right w:val="single" w:sz="8" w:space="0" w:color="FFFFFF" w:themeColor="background1"/>
            </w:tcBorders>
          </w:tcPr>
          <w:p w:rsidR="00C6417F" w:rsidRPr="004B7BC2" w:rsidRDefault="00C6417F" w:rsidP="00340415">
            <w:pPr>
              <w:autoSpaceDE w:val="0"/>
              <w:autoSpaceDN w:val="0"/>
              <w:adjustRightInd w:val="0"/>
              <w:spacing w:after="0" w:line="360" w:lineRule="auto"/>
              <w:jc w:val="center"/>
              <w:rPr>
                <w:rFonts w:ascii="Arial" w:eastAsia="Calibri" w:hAnsi="Arial" w:cs="Times New Roman"/>
                <w:b/>
                <w:bCs/>
                <w:color w:val="000000"/>
              </w:rPr>
            </w:pPr>
            <w:r w:rsidRPr="004B7BC2">
              <w:rPr>
                <w:rFonts w:ascii="Arial" w:eastAsia="Calibri" w:hAnsi="Arial" w:cs="Times New Roman"/>
                <w:b/>
                <w:bCs/>
                <w:color w:val="000000"/>
              </w:rPr>
              <w:t xml:space="preserve">Sequences </w:t>
            </w:r>
          </w:p>
        </w:tc>
        <w:tc>
          <w:tcPr>
            <w:tcW w:w="2476" w:type="dxa"/>
            <w:tcBorders>
              <w:top w:val="single" w:sz="8" w:space="0" w:color="auto"/>
              <w:left w:val="single" w:sz="8" w:space="0" w:color="FFFFFF" w:themeColor="background1"/>
              <w:bottom w:val="single" w:sz="8" w:space="0" w:color="auto"/>
              <w:right w:val="single" w:sz="8" w:space="0" w:color="FFFFFF" w:themeColor="background1"/>
            </w:tcBorders>
          </w:tcPr>
          <w:p w:rsidR="00C6417F" w:rsidRPr="004B7BC2" w:rsidRDefault="00C6417F" w:rsidP="00340415">
            <w:pPr>
              <w:autoSpaceDE w:val="0"/>
              <w:autoSpaceDN w:val="0"/>
              <w:adjustRightInd w:val="0"/>
              <w:spacing w:after="0" w:line="360" w:lineRule="auto"/>
              <w:jc w:val="center"/>
              <w:rPr>
                <w:rFonts w:ascii="Arial" w:eastAsia="Calibri" w:hAnsi="Arial" w:cs="Times New Roman"/>
                <w:b/>
                <w:bCs/>
              </w:rPr>
            </w:pPr>
            <w:r w:rsidRPr="004B7BC2">
              <w:rPr>
                <w:rFonts w:ascii="Arial" w:eastAsia="Calibri" w:hAnsi="Arial" w:cs="Times New Roman"/>
                <w:b/>
                <w:bCs/>
                <w:color w:val="000000"/>
              </w:rPr>
              <w:t>Amplicon length (bp)</w:t>
            </w:r>
          </w:p>
        </w:tc>
      </w:tr>
      <w:tr w:rsidR="00C6417F" w:rsidRPr="004B7BC2">
        <w:trPr>
          <w:jc w:val="center"/>
        </w:trPr>
        <w:tc>
          <w:tcPr>
            <w:tcW w:w="2112" w:type="dxa"/>
            <w:tcBorders>
              <w:top w:val="single" w:sz="8" w:space="0" w:color="auto"/>
              <w:left w:val="single" w:sz="8" w:space="0" w:color="FFFFFF" w:themeColor="background1"/>
              <w:right w:val="single" w:sz="8" w:space="0" w:color="FFFFFF" w:themeColor="background1"/>
            </w:tcBorders>
            <w:vAlign w:val="center"/>
          </w:tcPr>
          <w:p w:rsidR="00C6417F" w:rsidRPr="004B7BC2" w:rsidRDefault="00C6417F" w:rsidP="00340415">
            <w:pPr>
              <w:autoSpaceDE w:val="0"/>
              <w:autoSpaceDN w:val="0"/>
              <w:adjustRightInd w:val="0"/>
              <w:spacing w:after="0" w:line="360" w:lineRule="auto"/>
              <w:jc w:val="center"/>
              <w:rPr>
                <w:rFonts w:ascii="Arial" w:eastAsia="Calibri" w:hAnsi="Arial" w:cs="Times New Roman"/>
                <w:b/>
                <w:bCs/>
              </w:rPr>
            </w:pPr>
            <w:r w:rsidRPr="004B7BC2">
              <w:rPr>
                <w:rFonts w:ascii="Arial" w:eastAsia="Calibri" w:hAnsi="Arial" w:cs="Times New Roman"/>
                <w:b/>
                <w:bCs/>
              </w:rPr>
              <w:t>Myc</w:t>
            </w:r>
          </w:p>
          <w:p w:rsidR="008B7A9A" w:rsidRPr="004B7BC2" w:rsidRDefault="008B7A9A" w:rsidP="00340415">
            <w:pPr>
              <w:autoSpaceDE w:val="0"/>
              <w:autoSpaceDN w:val="0"/>
              <w:adjustRightInd w:val="0"/>
              <w:spacing w:after="0" w:line="360" w:lineRule="auto"/>
              <w:jc w:val="center"/>
              <w:rPr>
                <w:rFonts w:ascii="Arial" w:eastAsia="Calibri" w:hAnsi="Arial" w:cs="Times New Roman"/>
              </w:rPr>
            </w:pPr>
            <w:r w:rsidRPr="004B7BC2">
              <w:rPr>
                <w:rFonts w:ascii="Arial" w:eastAsia="Calibri" w:hAnsi="Arial" w:cs="Times New Roman"/>
              </w:rPr>
              <w:t>(NM_002467.5)</w:t>
            </w:r>
          </w:p>
        </w:tc>
        <w:tc>
          <w:tcPr>
            <w:tcW w:w="4612" w:type="dxa"/>
            <w:tcBorders>
              <w:top w:val="single" w:sz="8" w:space="0" w:color="auto"/>
              <w:left w:val="single" w:sz="8" w:space="0" w:color="FFFFFF" w:themeColor="background1"/>
              <w:right w:val="single" w:sz="8" w:space="0" w:color="FFFFFF" w:themeColor="background1"/>
            </w:tcBorders>
          </w:tcPr>
          <w:p w:rsidR="00C6417F" w:rsidRPr="004B7BC2" w:rsidRDefault="00C6417F" w:rsidP="00340415">
            <w:pPr>
              <w:autoSpaceDE w:val="0"/>
              <w:autoSpaceDN w:val="0"/>
              <w:adjustRightInd w:val="0"/>
              <w:spacing w:after="0" w:line="360" w:lineRule="auto"/>
              <w:jc w:val="both"/>
              <w:rPr>
                <w:rFonts w:ascii="Arial" w:eastAsia="Calibri" w:hAnsi="Arial" w:cs="Times New Roman"/>
                <w:color w:val="000000"/>
              </w:rPr>
            </w:pPr>
            <w:r w:rsidRPr="004B7BC2">
              <w:rPr>
                <w:rFonts w:ascii="Arial" w:eastAsia="Calibri" w:hAnsi="Arial" w:cs="Times New Roman"/>
              </w:rPr>
              <w:t>Forward</w:t>
            </w:r>
            <w:r w:rsidRPr="004B7BC2">
              <w:rPr>
                <w:rFonts w:ascii="Arial" w:eastAsia="Calibri" w:hAnsi="Arial" w:cs="Times New Roman"/>
                <w:color w:val="000000"/>
              </w:rPr>
              <w:t xml:space="preserve"> :</w:t>
            </w:r>
          </w:p>
          <w:p w:rsidR="00C6417F" w:rsidRPr="004B7BC2" w:rsidRDefault="00C6417F" w:rsidP="00340415">
            <w:pPr>
              <w:autoSpaceDE w:val="0"/>
              <w:autoSpaceDN w:val="0"/>
              <w:adjustRightInd w:val="0"/>
              <w:spacing w:after="0" w:line="360" w:lineRule="auto"/>
              <w:jc w:val="both"/>
              <w:rPr>
                <w:rFonts w:ascii="Arial" w:eastAsia="Calibri" w:hAnsi="Arial" w:cs="Times New Roman"/>
                <w:color w:val="000000"/>
              </w:rPr>
            </w:pPr>
            <w:r w:rsidRPr="004B7BC2">
              <w:rPr>
                <w:rFonts w:ascii="Arial" w:eastAsia="Calibri" w:hAnsi="Arial" w:cs="Times New Roman"/>
                <w:color w:val="000000"/>
              </w:rPr>
              <w:t>5´</w:t>
            </w:r>
            <w:r w:rsidRPr="004B7BC2">
              <w:rPr>
                <w:rFonts w:ascii="Arial" w:eastAsia="Calibri" w:hAnsi="Arial" w:cs="Times New Roman"/>
              </w:rPr>
              <w:t>-</w:t>
            </w:r>
            <w:r w:rsidRPr="004B7BC2">
              <w:rPr>
                <w:rFonts w:ascii="Arial" w:hAnsi="Arial" w:cs="Times New Roman"/>
              </w:rPr>
              <w:t>CACAGCAAACCTCCTCACAG-</w:t>
            </w:r>
            <w:r w:rsidRPr="004B7BC2">
              <w:rPr>
                <w:rFonts w:ascii="Arial" w:eastAsia="Calibri" w:hAnsi="Arial" w:cs="Times New Roman"/>
                <w:color w:val="000000"/>
              </w:rPr>
              <w:t>3´</w:t>
            </w:r>
          </w:p>
          <w:p w:rsidR="00C6417F" w:rsidRPr="004B7BC2" w:rsidRDefault="00C6417F" w:rsidP="00340415">
            <w:pPr>
              <w:autoSpaceDE w:val="0"/>
              <w:autoSpaceDN w:val="0"/>
              <w:adjustRightInd w:val="0"/>
              <w:spacing w:after="0" w:line="360" w:lineRule="auto"/>
              <w:jc w:val="both"/>
              <w:rPr>
                <w:rFonts w:ascii="Arial" w:eastAsia="Calibri" w:hAnsi="Arial" w:cs="Times New Roman"/>
              </w:rPr>
            </w:pPr>
            <w:r w:rsidRPr="004B7BC2">
              <w:rPr>
                <w:rFonts w:ascii="Arial" w:eastAsia="Calibri" w:hAnsi="Arial" w:cs="Times New Roman"/>
              </w:rPr>
              <w:t>Reverse:</w:t>
            </w:r>
          </w:p>
          <w:p w:rsidR="00C6417F" w:rsidRPr="004B7BC2" w:rsidRDefault="00C6417F" w:rsidP="00340415">
            <w:pPr>
              <w:autoSpaceDE w:val="0"/>
              <w:autoSpaceDN w:val="0"/>
              <w:adjustRightInd w:val="0"/>
              <w:spacing w:after="0" w:line="360" w:lineRule="auto"/>
              <w:jc w:val="both"/>
              <w:rPr>
                <w:rFonts w:ascii="Arial" w:eastAsia="Calibri" w:hAnsi="Arial" w:cs="Times New Roman"/>
              </w:rPr>
            </w:pPr>
            <w:r w:rsidRPr="004B7BC2">
              <w:rPr>
                <w:rFonts w:ascii="Arial" w:eastAsia="Calibri" w:hAnsi="Arial" w:cs="Times New Roman"/>
              </w:rPr>
              <w:t>5´-</w:t>
            </w:r>
            <w:r w:rsidRPr="004B7BC2">
              <w:rPr>
                <w:rFonts w:ascii="Arial" w:hAnsi="Arial" w:cs="Times New Roman"/>
              </w:rPr>
              <w:t>GGTGCATTTTCGGTTGTTGC</w:t>
            </w:r>
            <w:r w:rsidRPr="004B7BC2">
              <w:rPr>
                <w:rFonts w:ascii="Arial" w:eastAsia="Calibri" w:hAnsi="Arial" w:cs="Times New Roman"/>
              </w:rPr>
              <w:t>-3´</w:t>
            </w:r>
          </w:p>
        </w:tc>
        <w:tc>
          <w:tcPr>
            <w:tcW w:w="2476" w:type="dxa"/>
            <w:tcBorders>
              <w:top w:val="single" w:sz="8" w:space="0" w:color="auto"/>
              <w:left w:val="single" w:sz="8" w:space="0" w:color="FFFFFF" w:themeColor="background1"/>
              <w:right w:val="single" w:sz="8" w:space="0" w:color="FFFFFF" w:themeColor="background1"/>
            </w:tcBorders>
            <w:vAlign w:val="center"/>
          </w:tcPr>
          <w:p w:rsidR="00C6417F" w:rsidRPr="004B7BC2" w:rsidRDefault="00C6417F" w:rsidP="00340415">
            <w:pPr>
              <w:autoSpaceDE w:val="0"/>
              <w:autoSpaceDN w:val="0"/>
              <w:adjustRightInd w:val="0"/>
              <w:spacing w:after="0" w:line="360" w:lineRule="auto"/>
              <w:jc w:val="center"/>
              <w:rPr>
                <w:rFonts w:ascii="Arial" w:eastAsia="Calibri" w:hAnsi="Arial" w:cs="Times New Roman"/>
              </w:rPr>
            </w:pPr>
            <w:r w:rsidRPr="004B7BC2">
              <w:rPr>
                <w:rFonts w:ascii="Arial" w:eastAsia="Calibri" w:hAnsi="Arial" w:cs="Times New Roman"/>
              </w:rPr>
              <w:t>187</w:t>
            </w:r>
          </w:p>
        </w:tc>
      </w:tr>
      <w:tr w:rsidR="00C6417F" w:rsidRPr="004B7BC2">
        <w:trPr>
          <w:jc w:val="center"/>
        </w:trPr>
        <w:tc>
          <w:tcPr>
            <w:tcW w:w="2112" w:type="dxa"/>
            <w:tcBorders>
              <w:left w:val="single" w:sz="8" w:space="0" w:color="FFFFFF" w:themeColor="background1"/>
              <w:right w:val="single" w:sz="8" w:space="0" w:color="FFFFFF" w:themeColor="background1"/>
            </w:tcBorders>
            <w:vAlign w:val="center"/>
          </w:tcPr>
          <w:p w:rsidR="00C6417F" w:rsidRPr="004B7BC2" w:rsidRDefault="00C6417F" w:rsidP="00340415">
            <w:pPr>
              <w:autoSpaceDE w:val="0"/>
              <w:autoSpaceDN w:val="0"/>
              <w:adjustRightInd w:val="0"/>
              <w:spacing w:after="0" w:line="360" w:lineRule="auto"/>
              <w:jc w:val="center"/>
              <w:rPr>
                <w:rFonts w:ascii="Arial" w:eastAsia="Calibri" w:hAnsi="Arial" w:cs="Times New Roman"/>
                <w:b/>
                <w:bCs/>
              </w:rPr>
            </w:pPr>
            <w:r w:rsidRPr="004B7BC2">
              <w:rPr>
                <w:rFonts w:ascii="Arial" w:eastAsia="Calibri" w:hAnsi="Arial" w:cs="Times New Roman"/>
                <w:b/>
                <w:bCs/>
              </w:rPr>
              <w:t>CCAT1</w:t>
            </w:r>
          </w:p>
          <w:p w:rsidR="00B1314D" w:rsidRPr="004B7BC2" w:rsidRDefault="00B1314D" w:rsidP="00340415">
            <w:pPr>
              <w:autoSpaceDE w:val="0"/>
              <w:autoSpaceDN w:val="0"/>
              <w:adjustRightInd w:val="0"/>
              <w:spacing w:after="0" w:line="360" w:lineRule="auto"/>
              <w:jc w:val="center"/>
              <w:rPr>
                <w:rFonts w:ascii="Arial" w:eastAsia="Calibri" w:hAnsi="Arial" w:cs="Times New Roman"/>
              </w:rPr>
            </w:pPr>
            <w:r w:rsidRPr="004B7BC2">
              <w:rPr>
                <w:rFonts w:ascii="Arial" w:eastAsia="Calibri" w:hAnsi="Arial" w:cs="Times New Roman"/>
              </w:rPr>
              <w:t>(</w:t>
            </w:r>
            <w:r w:rsidR="00926F8D" w:rsidRPr="004B7BC2">
              <w:rPr>
                <w:rFonts w:ascii="Arial" w:hAnsi="Arial"/>
              </w:rPr>
              <w:fldChar w:fldCharType="begin"/>
            </w:r>
            <w:r w:rsidR="00E13398" w:rsidRPr="004B7BC2">
              <w:rPr>
                <w:rFonts w:ascii="Arial" w:hAnsi="Arial"/>
              </w:rPr>
              <w:instrText>HYPERLINK "https://www.ncbi.nlm.nih.gov/nucleotide/NR_108049.1?report=genbank&amp;log$=nucltop&amp;blast_rank=1&amp;RID=1Y9SZZ5D015" \t "lnk1Y9SZZ5D015" \o "Show report for NR_108049.1"</w:instrText>
            </w:r>
            <w:r w:rsidR="00926F8D" w:rsidRPr="004B7BC2">
              <w:rPr>
                <w:rFonts w:ascii="Arial" w:hAnsi="Arial"/>
              </w:rPr>
              <w:fldChar w:fldCharType="separate"/>
            </w:r>
            <w:r w:rsidRPr="004B7BC2">
              <w:rPr>
                <w:rFonts w:ascii="Arial" w:eastAsia="Calibri" w:hAnsi="Arial" w:cs="Times New Roman"/>
              </w:rPr>
              <w:t>NR_108049.1</w:t>
            </w:r>
            <w:r w:rsidR="00926F8D" w:rsidRPr="004B7BC2">
              <w:rPr>
                <w:rFonts w:ascii="Arial" w:hAnsi="Arial"/>
              </w:rPr>
              <w:fldChar w:fldCharType="end"/>
            </w:r>
            <w:r w:rsidRPr="004B7BC2">
              <w:rPr>
                <w:rFonts w:ascii="Arial" w:eastAsia="Calibri" w:hAnsi="Arial" w:cs="Times New Roman"/>
              </w:rPr>
              <w:t>)</w:t>
            </w:r>
          </w:p>
        </w:tc>
        <w:tc>
          <w:tcPr>
            <w:tcW w:w="4612" w:type="dxa"/>
            <w:tcBorders>
              <w:left w:val="single" w:sz="8" w:space="0" w:color="FFFFFF" w:themeColor="background1"/>
              <w:right w:val="single" w:sz="8" w:space="0" w:color="FFFFFF" w:themeColor="background1"/>
            </w:tcBorders>
          </w:tcPr>
          <w:p w:rsidR="00C6417F" w:rsidRPr="004B7BC2" w:rsidRDefault="00C6417F" w:rsidP="00340415">
            <w:pPr>
              <w:autoSpaceDE w:val="0"/>
              <w:autoSpaceDN w:val="0"/>
              <w:adjustRightInd w:val="0"/>
              <w:spacing w:after="0" w:line="360" w:lineRule="auto"/>
              <w:jc w:val="both"/>
              <w:rPr>
                <w:rFonts w:ascii="Arial" w:eastAsia="Calibri" w:hAnsi="Arial" w:cs="Times New Roman"/>
              </w:rPr>
            </w:pPr>
            <w:r w:rsidRPr="004B7BC2">
              <w:rPr>
                <w:rFonts w:ascii="Arial" w:eastAsia="Calibri" w:hAnsi="Arial" w:cs="Times New Roman"/>
              </w:rPr>
              <w:t>Forward:</w:t>
            </w:r>
          </w:p>
          <w:p w:rsidR="00C6417F" w:rsidRPr="004B7BC2" w:rsidRDefault="00C6417F" w:rsidP="00340415">
            <w:pPr>
              <w:autoSpaceDE w:val="0"/>
              <w:autoSpaceDN w:val="0"/>
              <w:adjustRightInd w:val="0"/>
              <w:spacing w:after="0" w:line="360" w:lineRule="auto"/>
              <w:jc w:val="both"/>
              <w:rPr>
                <w:rFonts w:ascii="Arial" w:eastAsia="Calibri" w:hAnsi="Arial" w:cs="Times New Roman"/>
              </w:rPr>
            </w:pPr>
            <w:r w:rsidRPr="004B7BC2">
              <w:rPr>
                <w:rFonts w:ascii="Arial" w:eastAsia="Calibri" w:hAnsi="Arial" w:cs="Times New Roman"/>
              </w:rPr>
              <w:t>5´-</w:t>
            </w:r>
            <w:r w:rsidRPr="004B7BC2">
              <w:rPr>
                <w:rFonts w:ascii="Arial" w:hAnsi="Arial" w:cs="Times New Roman"/>
              </w:rPr>
              <w:t>GGCACTACTCTGTCCCAACA</w:t>
            </w:r>
            <w:r w:rsidRPr="004B7BC2">
              <w:rPr>
                <w:rFonts w:ascii="Arial" w:eastAsia="Calibri" w:hAnsi="Arial" w:cs="Times New Roman"/>
              </w:rPr>
              <w:t>-3´</w:t>
            </w:r>
          </w:p>
          <w:p w:rsidR="00C6417F" w:rsidRPr="004B7BC2" w:rsidRDefault="00C6417F" w:rsidP="00340415">
            <w:pPr>
              <w:autoSpaceDE w:val="0"/>
              <w:autoSpaceDN w:val="0"/>
              <w:adjustRightInd w:val="0"/>
              <w:spacing w:after="0" w:line="360" w:lineRule="auto"/>
              <w:jc w:val="both"/>
              <w:rPr>
                <w:rFonts w:ascii="Arial" w:eastAsia="Calibri" w:hAnsi="Arial" w:cs="Times New Roman"/>
              </w:rPr>
            </w:pPr>
            <w:r w:rsidRPr="004B7BC2">
              <w:rPr>
                <w:rFonts w:ascii="Arial" w:eastAsia="Calibri" w:hAnsi="Arial" w:cs="Times New Roman"/>
              </w:rPr>
              <w:t>Reverse:</w:t>
            </w:r>
          </w:p>
          <w:p w:rsidR="00C6417F" w:rsidRPr="004B7BC2" w:rsidRDefault="00C6417F" w:rsidP="00340415">
            <w:pPr>
              <w:autoSpaceDE w:val="0"/>
              <w:autoSpaceDN w:val="0"/>
              <w:adjustRightInd w:val="0"/>
              <w:spacing w:after="0" w:line="360" w:lineRule="auto"/>
              <w:jc w:val="both"/>
              <w:rPr>
                <w:rFonts w:ascii="Arial" w:eastAsia="Calibri" w:hAnsi="Arial" w:cs="Times New Roman"/>
              </w:rPr>
            </w:pPr>
            <w:r w:rsidRPr="004B7BC2">
              <w:rPr>
                <w:rFonts w:ascii="Arial" w:eastAsia="Calibri" w:hAnsi="Arial" w:cs="Times New Roman"/>
              </w:rPr>
              <w:t>5´-</w:t>
            </w:r>
            <w:r w:rsidRPr="004B7BC2">
              <w:rPr>
                <w:rFonts w:ascii="Arial" w:hAnsi="Arial" w:cs="Times New Roman"/>
              </w:rPr>
              <w:t>AGCCATACAGAGCCAACCTG</w:t>
            </w:r>
            <w:r w:rsidRPr="004B7BC2">
              <w:rPr>
                <w:rFonts w:ascii="Arial" w:eastAsia="Calibri" w:hAnsi="Arial" w:cs="Times New Roman"/>
              </w:rPr>
              <w:t>-3´</w:t>
            </w:r>
          </w:p>
        </w:tc>
        <w:tc>
          <w:tcPr>
            <w:tcW w:w="2476" w:type="dxa"/>
            <w:tcBorders>
              <w:left w:val="single" w:sz="8" w:space="0" w:color="FFFFFF" w:themeColor="background1"/>
              <w:right w:val="single" w:sz="8" w:space="0" w:color="FFFFFF" w:themeColor="background1"/>
            </w:tcBorders>
            <w:vAlign w:val="center"/>
          </w:tcPr>
          <w:p w:rsidR="00C6417F" w:rsidRPr="004B7BC2" w:rsidRDefault="00C6417F" w:rsidP="00340415">
            <w:pPr>
              <w:autoSpaceDE w:val="0"/>
              <w:autoSpaceDN w:val="0"/>
              <w:adjustRightInd w:val="0"/>
              <w:spacing w:after="0" w:line="360" w:lineRule="auto"/>
              <w:jc w:val="center"/>
              <w:rPr>
                <w:rFonts w:ascii="Arial" w:eastAsia="Calibri" w:hAnsi="Arial" w:cs="Times New Roman"/>
              </w:rPr>
            </w:pPr>
            <w:r w:rsidRPr="004B7BC2">
              <w:rPr>
                <w:rFonts w:ascii="Arial" w:eastAsia="Calibri" w:hAnsi="Arial" w:cs="Times New Roman"/>
              </w:rPr>
              <w:t>187</w:t>
            </w:r>
          </w:p>
        </w:tc>
      </w:tr>
      <w:tr w:rsidR="00C6417F" w:rsidRPr="004B7BC2">
        <w:trPr>
          <w:jc w:val="center"/>
        </w:trPr>
        <w:tc>
          <w:tcPr>
            <w:tcW w:w="2112" w:type="dxa"/>
            <w:tcBorders>
              <w:left w:val="single" w:sz="8" w:space="0" w:color="FFFFFF" w:themeColor="background1"/>
              <w:right w:val="single" w:sz="8" w:space="0" w:color="FFFFFF" w:themeColor="background1"/>
            </w:tcBorders>
            <w:vAlign w:val="center"/>
          </w:tcPr>
          <w:p w:rsidR="00C6417F" w:rsidRPr="004B7BC2" w:rsidRDefault="00C6417F" w:rsidP="00340415">
            <w:pPr>
              <w:autoSpaceDE w:val="0"/>
              <w:autoSpaceDN w:val="0"/>
              <w:adjustRightInd w:val="0"/>
              <w:spacing w:after="0" w:line="360" w:lineRule="auto"/>
              <w:jc w:val="center"/>
              <w:rPr>
                <w:rFonts w:ascii="Arial" w:eastAsia="Calibri" w:hAnsi="Arial" w:cs="Times New Roman"/>
                <w:b/>
                <w:bCs/>
              </w:rPr>
            </w:pPr>
            <w:r w:rsidRPr="004B7BC2">
              <w:rPr>
                <w:rFonts w:ascii="Arial" w:eastAsia="Calibri" w:hAnsi="Arial" w:cs="Times New Roman"/>
                <w:b/>
                <w:bCs/>
              </w:rPr>
              <w:t>PVT1</w:t>
            </w:r>
          </w:p>
          <w:p w:rsidR="00772532" w:rsidRPr="004B7BC2" w:rsidRDefault="00772532" w:rsidP="00340415">
            <w:pPr>
              <w:autoSpaceDE w:val="0"/>
              <w:autoSpaceDN w:val="0"/>
              <w:adjustRightInd w:val="0"/>
              <w:spacing w:after="0" w:line="360" w:lineRule="auto"/>
              <w:jc w:val="center"/>
              <w:rPr>
                <w:rFonts w:ascii="Arial" w:eastAsia="Calibri" w:hAnsi="Arial" w:cs="Times New Roman"/>
              </w:rPr>
            </w:pPr>
            <w:r w:rsidRPr="004B7BC2">
              <w:rPr>
                <w:rFonts w:ascii="Arial" w:eastAsia="Calibri" w:hAnsi="Arial" w:cs="Times New Roman"/>
              </w:rPr>
              <w:t>(NR_003367.3)</w:t>
            </w:r>
          </w:p>
        </w:tc>
        <w:tc>
          <w:tcPr>
            <w:tcW w:w="4612" w:type="dxa"/>
            <w:tcBorders>
              <w:left w:val="single" w:sz="8" w:space="0" w:color="FFFFFF" w:themeColor="background1"/>
              <w:right w:val="single" w:sz="8" w:space="0" w:color="FFFFFF" w:themeColor="background1"/>
            </w:tcBorders>
          </w:tcPr>
          <w:p w:rsidR="00C6417F" w:rsidRPr="004B7BC2" w:rsidRDefault="00C6417F" w:rsidP="00340415">
            <w:pPr>
              <w:autoSpaceDE w:val="0"/>
              <w:autoSpaceDN w:val="0"/>
              <w:adjustRightInd w:val="0"/>
              <w:spacing w:after="0" w:line="360" w:lineRule="auto"/>
              <w:jc w:val="both"/>
              <w:rPr>
                <w:rFonts w:ascii="Arial" w:eastAsia="Calibri" w:hAnsi="Arial" w:cs="Times New Roman"/>
              </w:rPr>
            </w:pPr>
            <w:r w:rsidRPr="004B7BC2">
              <w:rPr>
                <w:rFonts w:ascii="Arial" w:eastAsia="Calibri" w:hAnsi="Arial" w:cs="Times New Roman"/>
              </w:rPr>
              <w:t>Forward:</w:t>
            </w:r>
          </w:p>
          <w:p w:rsidR="00C6417F" w:rsidRPr="004B7BC2" w:rsidRDefault="00C6417F" w:rsidP="00340415">
            <w:pPr>
              <w:autoSpaceDE w:val="0"/>
              <w:autoSpaceDN w:val="0"/>
              <w:adjustRightInd w:val="0"/>
              <w:spacing w:after="0" w:line="360" w:lineRule="auto"/>
              <w:jc w:val="both"/>
              <w:rPr>
                <w:rFonts w:ascii="Arial" w:eastAsia="Calibri" w:hAnsi="Arial" w:cs="Times New Roman"/>
              </w:rPr>
            </w:pPr>
            <w:r w:rsidRPr="004B7BC2">
              <w:rPr>
                <w:rFonts w:ascii="Arial" w:eastAsia="Calibri" w:hAnsi="Arial" w:cs="Times New Roman"/>
              </w:rPr>
              <w:t>5´-TGAGAACTGTCCTTACGTGACC-3´</w:t>
            </w:r>
          </w:p>
          <w:p w:rsidR="00C6417F" w:rsidRPr="004B7BC2" w:rsidRDefault="00C6417F" w:rsidP="00340415">
            <w:pPr>
              <w:autoSpaceDE w:val="0"/>
              <w:autoSpaceDN w:val="0"/>
              <w:adjustRightInd w:val="0"/>
              <w:spacing w:after="0" w:line="360" w:lineRule="auto"/>
              <w:jc w:val="both"/>
              <w:rPr>
                <w:rFonts w:ascii="Arial" w:eastAsia="Calibri" w:hAnsi="Arial" w:cs="Times New Roman"/>
              </w:rPr>
            </w:pPr>
            <w:r w:rsidRPr="004B7BC2">
              <w:rPr>
                <w:rFonts w:ascii="Arial" w:eastAsia="Calibri" w:hAnsi="Arial" w:cs="Times New Roman"/>
              </w:rPr>
              <w:t>Reverse:</w:t>
            </w:r>
          </w:p>
          <w:p w:rsidR="00C6417F" w:rsidRPr="004B7BC2" w:rsidRDefault="00C6417F" w:rsidP="00340415">
            <w:pPr>
              <w:autoSpaceDE w:val="0"/>
              <w:autoSpaceDN w:val="0"/>
              <w:adjustRightInd w:val="0"/>
              <w:spacing w:after="0" w:line="360" w:lineRule="auto"/>
              <w:jc w:val="both"/>
              <w:rPr>
                <w:rFonts w:ascii="Arial" w:eastAsia="Calibri" w:hAnsi="Arial" w:cs="Times New Roman"/>
              </w:rPr>
            </w:pPr>
            <w:r w:rsidRPr="004B7BC2">
              <w:rPr>
                <w:rFonts w:ascii="Arial" w:eastAsia="Calibri" w:hAnsi="Arial" w:cs="Times New Roman"/>
              </w:rPr>
              <w:t>5´-AGAGCACCAAGACTGGCTCT-3´</w:t>
            </w:r>
          </w:p>
        </w:tc>
        <w:tc>
          <w:tcPr>
            <w:tcW w:w="2476" w:type="dxa"/>
            <w:tcBorders>
              <w:left w:val="single" w:sz="8" w:space="0" w:color="FFFFFF" w:themeColor="background1"/>
              <w:right w:val="single" w:sz="8" w:space="0" w:color="FFFFFF" w:themeColor="background1"/>
            </w:tcBorders>
            <w:vAlign w:val="center"/>
          </w:tcPr>
          <w:p w:rsidR="00C6417F" w:rsidRPr="004B7BC2" w:rsidRDefault="00C6417F" w:rsidP="00340415">
            <w:pPr>
              <w:autoSpaceDE w:val="0"/>
              <w:autoSpaceDN w:val="0"/>
              <w:adjustRightInd w:val="0"/>
              <w:spacing w:after="0" w:line="360" w:lineRule="auto"/>
              <w:jc w:val="center"/>
              <w:rPr>
                <w:rFonts w:ascii="Arial" w:eastAsia="Calibri" w:hAnsi="Arial" w:cs="Times New Roman"/>
              </w:rPr>
            </w:pPr>
            <w:r w:rsidRPr="004B7BC2">
              <w:rPr>
                <w:rFonts w:ascii="Arial" w:eastAsia="Calibri" w:hAnsi="Arial" w:cs="Times New Roman"/>
              </w:rPr>
              <w:t>191</w:t>
            </w:r>
          </w:p>
        </w:tc>
      </w:tr>
      <w:tr w:rsidR="00C6417F" w:rsidRPr="004B7BC2">
        <w:trPr>
          <w:trHeight w:val="1031"/>
          <w:jc w:val="center"/>
        </w:trPr>
        <w:tc>
          <w:tcPr>
            <w:tcW w:w="2112" w:type="dxa"/>
            <w:tcBorders>
              <w:left w:val="single" w:sz="8" w:space="0" w:color="FFFFFF" w:themeColor="background1"/>
              <w:bottom w:val="single" w:sz="8" w:space="0" w:color="auto"/>
              <w:right w:val="single" w:sz="8" w:space="0" w:color="FFFFFF" w:themeColor="background1"/>
            </w:tcBorders>
            <w:vAlign w:val="center"/>
          </w:tcPr>
          <w:p w:rsidR="00C6417F" w:rsidRPr="004B7BC2" w:rsidRDefault="00C6417F" w:rsidP="00340415">
            <w:pPr>
              <w:autoSpaceDE w:val="0"/>
              <w:autoSpaceDN w:val="0"/>
              <w:adjustRightInd w:val="0"/>
              <w:spacing w:after="0" w:line="360" w:lineRule="auto"/>
              <w:jc w:val="center"/>
              <w:rPr>
                <w:rFonts w:ascii="Arial" w:eastAsia="Calibri" w:hAnsi="Arial" w:cs="Times New Roman"/>
              </w:rPr>
            </w:pPr>
            <w:r w:rsidRPr="004B7BC2">
              <w:rPr>
                <w:rFonts w:ascii="Arial" w:eastAsia="Calibri" w:hAnsi="Arial" w:cs="Times New Roman"/>
                <w:b/>
                <w:bCs/>
              </w:rPr>
              <w:t>GAPDH</w:t>
            </w:r>
          </w:p>
          <w:p w:rsidR="001F6FEB" w:rsidRPr="004B7BC2" w:rsidRDefault="001F6FEB" w:rsidP="00340415">
            <w:pPr>
              <w:autoSpaceDE w:val="0"/>
              <w:autoSpaceDN w:val="0"/>
              <w:adjustRightInd w:val="0"/>
              <w:spacing w:after="0" w:line="360" w:lineRule="auto"/>
              <w:jc w:val="center"/>
              <w:rPr>
                <w:rFonts w:ascii="Arial" w:eastAsia="Calibri" w:hAnsi="Arial" w:cs="Times New Roman"/>
              </w:rPr>
            </w:pPr>
            <w:r w:rsidRPr="004B7BC2">
              <w:rPr>
                <w:rFonts w:ascii="Arial" w:eastAsia="Calibri" w:hAnsi="Arial" w:cs="Times New Roman"/>
              </w:rPr>
              <w:t>(NM_002046.7)</w:t>
            </w:r>
          </w:p>
        </w:tc>
        <w:tc>
          <w:tcPr>
            <w:tcW w:w="4612" w:type="dxa"/>
            <w:tcBorders>
              <w:left w:val="single" w:sz="8" w:space="0" w:color="FFFFFF" w:themeColor="background1"/>
              <w:bottom w:val="single" w:sz="8" w:space="0" w:color="auto"/>
              <w:right w:val="single" w:sz="8" w:space="0" w:color="FFFFFF" w:themeColor="background1"/>
            </w:tcBorders>
          </w:tcPr>
          <w:p w:rsidR="00C6417F" w:rsidRPr="004B7BC2" w:rsidRDefault="00C6417F" w:rsidP="00340415">
            <w:pPr>
              <w:autoSpaceDE w:val="0"/>
              <w:autoSpaceDN w:val="0"/>
              <w:adjustRightInd w:val="0"/>
              <w:spacing w:after="0" w:line="360" w:lineRule="auto"/>
              <w:jc w:val="both"/>
              <w:rPr>
                <w:rFonts w:ascii="Arial" w:eastAsia="Calibri" w:hAnsi="Arial" w:cs="Times New Roman"/>
              </w:rPr>
            </w:pPr>
            <w:r w:rsidRPr="004B7BC2">
              <w:rPr>
                <w:rFonts w:ascii="Arial" w:eastAsia="Calibri" w:hAnsi="Arial" w:cs="Times New Roman"/>
              </w:rPr>
              <w:t>Forward:</w:t>
            </w:r>
          </w:p>
          <w:p w:rsidR="00C6417F" w:rsidRPr="004B7BC2" w:rsidRDefault="00C6417F" w:rsidP="00340415">
            <w:pPr>
              <w:autoSpaceDE w:val="0"/>
              <w:autoSpaceDN w:val="0"/>
              <w:adjustRightInd w:val="0"/>
              <w:spacing w:after="0" w:line="360" w:lineRule="auto"/>
              <w:jc w:val="both"/>
              <w:rPr>
                <w:rFonts w:ascii="Arial" w:eastAsia="Calibri" w:hAnsi="Arial" w:cs="Times New Roman"/>
              </w:rPr>
            </w:pPr>
            <w:r w:rsidRPr="004B7BC2">
              <w:rPr>
                <w:rFonts w:ascii="Arial" w:eastAsia="Calibri" w:hAnsi="Arial" w:cs="Times New Roman"/>
              </w:rPr>
              <w:t>5´-</w:t>
            </w:r>
            <w:r w:rsidRPr="004B7BC2">
              <w:rPr>
                <w:rFonts w:ascii="Arial" w:hAnsi="Arial" w:cs="Times New Roman"/>
              </w:rPr>
              <w:t>GGTGGTCTCCTCTGACTTCAACA</w:t>
            </w:r>
            <w:r w:rsidRPr="004B7BC2">
              <w:rPr>
                <w:rFonts w:ascii="Arial" w:eastAsia="Calibri" w:hAnsi="Arial" w:cs="Times New Roman"/>
              </w:rPr>
              <w:t>-3´</w:t>
            </w:r>
          </w:p>
          <w:p w:rsidR="00C6417F" w:rsidRPr="004B7BC2" w:rsidRDefault="00C6417F" w:rsidP="00340415">
            <w:pPr>
              <w:autoSpaceDE w:val="0"/>
              <w:autoSpaceDN w:val="0"/>
              <w:adjustRightInd w:val="0"/>
              <w:spacing w:after="0" w:line="360" w:lineRule="auto"/>
              <w:jc w:val="both"/>
              <w:rPr>
                <w:rFonts w:ascii="Arial" w:eastAsia="Calibri" w:hAnsi="Arial" w:cs="Times New Roman"/>
              </w:rPr>
            </w:pPr>
            <w:r w:rsidRPr="004B7BC2">
              <w:rPr>
                <w:rFonts w:ascii="Arial" w:eastAsia="Calibri" w:hAnsi="Arial" w:cs="Times New Roman"/>
              </w:rPr>
              <w:t xml:space="preserve">Reverse: </w:t>
            </w:r>
          </w:p>
          <w:p w:rsidR="00C6417F" w:rsidRPr="004B7BC2" w:rsidRDefault="00C6417F" w:rsidP="00340415">
            <w:pPr>
              <w:autoSpaceDE w:val="0"/>
              <w:autoSpaceDN w:val="0"/>
              <w:adjustRightInd w:val="0"/>
              <w:spacing w:after="0" w:line="360" w:lineRule="auto"/>
              <w:jc w:val="both"/>
              <w:rPr>
                <w:rFonts w:ascii="Arial" w:eastAsia="Calibri" w:hAnsi="Arial" w:cs="Times New Roman"/>
              </w:rPr>
            </w:pPr>
            <w:r w:rsidRPr="004B7BC2">
              <w:rPr>
                <w:rFonts w:ascii="Arial" w:eastAsia="Calibri" w:hAnsi="Arial" w:cs="Times New Roman"/>
              </w:rPr>
              <w:t>5´-</w:t>
            </w:r>
            <w:r w:rsidRPr="004B7BC2">
              <w:rPr>
                <w:rFonts w:ascii="Arial" w:hAnsi="Arial" w:cs="Times New Roman"/>
              </w:rPr>
              <w:t>GTTGCTGTAGCCAAATTCGTTGT</w:t>
            </w:r>
            <w:r w:rsidRPr="004B7BC2">
              <w:rPr>
                <w:rFonts w:ascii="Arial" w:eastAsia="Calibri" w:hAnsi="Arial" w:cs="Times New Roman"/>
              </w:rPr>
              <w:t>-3´</w:t>
            </w:r>
          </w:p>
        </w:tc>
        <w:tc>
          <w:tcPr>
            <w:tcW w:w="2476" w:type="dxa"/>
            <w:tcBorders>
              <w:left w:val="single" w:sz="8" w:space="0" w:color="FFFFFF" w:themeColor="background1"/>
              <w:bottom w:val="single" w:sz="8" w:space="0" w:color="auto"/>
              <w:right w:val="single" w:sz="8" w:space="0" w:color="FFFFFF" w:themeColor="background1"/>
            </w:tcBorders>
            <w:vAlign w:val="center"/>
          </w:tcPr>
          <w:p w:rsidR="00C6417F" w:rsidRPr="004B7BC2" w:rsidRDefault="00C6417F" w:rsidP="00340415">
            <w:pPr>
              <w:autoSpaceDE w:val="0"/>
              <w:autoSpaceDN w:val="0"/>
              <w:adjustRightInd w:val="0"/>
              <w:spacing w:after="0" w:line="360" w:lineRule="auto"/>
              <w:jc w:val="center"/>
              <w:rPr>
                <w:rFonts w:ascii="Arial" w:eastAsia="Calibri" w:hAnsi="Arial" w:cs="Times New Roman"/>
              </w:rPr>
            </w:pPr>
            <w:r w:rsidRPr="004B7BC2">
              <w:rPr>
                <w:rFonts w:ascii="Arial" w:eastAsia="Calibri" w:hAnsi="Arial" w:cs="Times New Roman"/>
              </w:rPr>
              <w:t>127</w:t>
            </w:r>
          </w:p>
        </w:tc>
      </w:tr>
    </w:tbl>
    <w:p w:rsidR="00C6417F" w:rsidRPr="004B7BC2" w:rsidRDefault="00C6417F" w:rsidP="00340415">
      <w:pPr>
        <w:spacing w:after="0" w:line="360" w:lineRule="auto"/>
        <w:rPr>
          <w:rStyle w:val="shorttext"/>
        </w:rPr>
      </w:pPr>
      <w:r w:rsidRPr="004B7BC2">
        <w:rPr>
          <w:rStyle w:val="shorttext"/>
          <w:rFonts w:ascii="Arial" w:hAnsi="Arial" w:cs="Times New Roman"/>
          <w:sz w:val="24"/>
          <w:szCs w:val="24"/>
        </w:rPr>
        <w:tab/>
      </w:r>
    </w:p>
    <w:p w:rsidR="00C6417F" w:rsidRPr="004B7BC2" w:rsidRDefault="00C6417F" w:rsidP="00340415">
      <w:pPr>
        <w:spacing w:after="0" w:line="360" w:lineRule="auto"/>
        <w:jc w:val="both"/>
        <w:rPr>
          <w:rFonts w:ascii="Arial" w:hAnsi="Arial" w:cs="Times New Roman"/>
          <w:color w:val="131413"/>
          <w:sz w:val="24"/>
          <w:szCs w:val="24"/>
        </w:rPr>
      </w:pPr>
    </w:p>
    <w:p w:rsidR="00C6417F" w:rsidRPr="004B7BC2" w:rsidRDefault="00C6417F" w:rsidP="00340415">
      <w:pPr>
        <w:spacing w:after="0" w:line="360" w:lineRule="auto"/>
        <w:jc w:val="both"/>
        <w:rPr>
          <w:rFonts w:ascii="Arial" w:hAnsi="Arial" w:cs="Times New Roman"/>
          <w:color w:val="131413"/>
          <w:sz w:val="24"/>
          <w:szCs w:val="24"/>
        </w:rPr>
      </w:pPr>
    </w:p>
    <w:p w:rsidR="0024706F" w:rsidRPr="004B7BC2" w:rsidRDefault="0024706F" w:rsidP="00340415">
      <w:pPr>
        <w:spacing w:after="0" w:line="360" w:lineRule="auto"/>
        <w:jc w:val="both"/>
        <w:rPr>
          <w:rFonts w:ascii="Arial" w:hAnsi="Arial" w:cs="Times New Roman"/>
          <w:color w:val="131413"/>
          <w:sz w:val="24"/>
          <w:szCs w:val="24"/>
        </w:rPr>
      </w:pPr>
    </w:p>
    <w:p w:rsidR="00034BEE" w:rsidRPr="004B7BC2" w:rsidRDefault="00034BEE" w:rsidP="003C691D">
      <w:pPr>
        <w:spacing w:after="0" w:line="360" w:lineRule="auto"/>
        <w:jc w:val="both"/>
        <w:rPr>
          <w:rFonts w:ascii="Arial" w:hAnsi="Arial" w:cs="Times New Roman"/>
          <w:b/>
          <w:bCs/>
          <w:color w:val="131413"/>
          <w:sz w:val="24"/>
          <w:szCs w:val="24"/>
        </w:rPr>
      </w:pPr>
    </w:p>
    <w:p w:rsidR="00034BEE" w:rsidRPr="004B7BC2" w:rsidRDefault="00034BEE" w:rsidP="003C691D">
      <w:pPr>
        <w:spacing w:after="0" w:line="360" w:lineRule="auto"/>
        <w:jc w:val="both"/>
        <w:rPr>
          <w:rFonts w:ascii="Arial" w:hAnsi="Arial" w:cs="Times New Roman"/>
          <w:b/>
          <w:bCs/>
          <w:color w:val="131413"/>
          <w:sz w:val="24"/>
          <w:szCs w:val="24"/>
        </w:rPr>
      </w:pPr>
    </w:p>
    <w:p w:rsidR="00034BEE" w:rsidRPr="004B7BC2" w:rsidRDefault="00034BEE" w:rsidP="003C691D">
      <w:pPr>
        <w:spacing w:after="0" w:line="360" w:lineRule="auto"/>
        <w:jc w:val="both"/>
        <w:rPr>
          <w:rFonts w:ascii="Arial" w:hAnsi="Arial" w:cs="Times New Roman"/>
          <w:b/>
          <w:bCs/>
          <w:color w:val="131413"/>
          <w:sz w:val="24"/>
          <w:szCs w:val="24"/>
        </w:rPr>
      </w:pPr>
    </w:p>
    <w:p w:rsidR="00034BEE" w:rsidRPr="004B7BC2" w:rsidRDefault="00034BEE" w:rsidP="003C691D">
      <w:pPr>
        <w:spacing w:after="0" w:line="360" w:lineRule="auto"/>
        <w:jc w:val="both"/>
        <w:rPr>
          <w:rFonts w:ascii="Arial" w:hAnsi="Arial" w:cs="Times New Roman"/>
          <w:b/>
          <w:bCs/>
          <w:color w:val="131413"/>
          <w:sz w:val="24"/>
          <w:szCs w:val="24"/>
        </w:rPr>
      </w:pPr>
    </w:p>
    <w:p w:rsidR="00034BEE" w:rsidRPr="004B7BC2" w:rsidRDefault="00034BEE" w:rsidP="003C691D">
      <w:pPr>
        <w:spacing w:after="0" w:line="360" w:lineRule="auto"/>
        <w:jc w:val="both"/>
        <w:rPr>
          <w:rFonts w:ascii="Arial" w:hAnsi="Arial" w:cs="Times New Roman"/>
          <w:b/>
          <w:bCs/>
          <w:color w:val="131413"/>
          <w:sz w:val="24"/>
          <w:szCs w:val="24"/>
        </w:rPr>
      </w:pPr>
    </w:p>
    <w:p w:rsidR="00034BEE" w:rsidRPr="004B7BC2" w:rsidRDefault="00034BEE" w:rsidP="003C691D">
      <w:pPr>
        <w:spacing w:after="0" w:line="360" w:lineRule="auto"/>
        <w:jc w:val="both"/>
        <w:rPr>
          <w:rFonts w:ascii="Arial" w:hAnsi="Arial" w:cs="Times New Roman"/>
          <w:b/>
          <w:bCs/>
          <w:color w:val="131413"/>
          <w:sz w:val="24"/>
          <w:szCs w:val="24"/>
        </w:rPr>
      </w:pPr>
    </w:p>
    <w:p w:rsidR="00034BEE" w:rsidRPr="004B7BC2" w:rsidRDefault="00034BEE" w:rsidP="003C691D">
      <w:pPr>
        <w:spacing w:after="0" w:line="360" w:lineRule="auto"/>
        <w:jc w:val="both"/>
        <w:rPr>
          <w:rFonts w:ascii="Arial" w:hAnsi="Arial" w:cs="Times New Roman"/>
          <w:b/>
          <w:bCs/>
          <w:color w:val="131413"/>
          <w:sz w:val="24"/>
          <w:szCs w:val="24"/>
        </w:rPr>
      </w:pPr>
    </w:p>
    <w:p w:rsidR="00034BEE" w:rsidRPr="004B7BC2" w:rsidRDefault="00034BEE" w:rsidP="003C691D">
      <w:pPr>
        <w:spacing w:after="0" w:line="360" w:lineRule="auto"/>
        <w:jc w:val="both"/>
        <w:rPr>
          <w:rFonts w:ascii="Arial" w:hAnsi="Arial" w:cs="Times New Roman"/>
          <w:b/>
          <w:bCs/>
          <w:color w:val="131413"/>
          <w:sz w:val="24"/>
          <w:szCs w:val="24"/>
        </w:rPr>
      </w:pPr>
    </w:p>
    <w:p w:rsidR="00034BEE" w:rsidRPr="004B7BC2" w:rsidRDefault="00034BEE" w:rsidP="003C691D">
      <w:pPr>
        <w:spacing w:after="0" w:line="360" w:lineRule="auto"/>
        <w:jc w:val="both"/>
        <w:rPr>
          <w:rFonts w:ascii="Arial" w:hAnsi="Arial" w:cs="Times New Roman"/>
          <w:b/>
          <w:bCs/>
          <w:color w:val="131413"/>
          <w:sz w:val="24"/>
          <w:szCs w:val="24"/>
        </w:rPr>
      </w:pPr>
    </w:p>
    <w:p w:rsidR="00570B0C" w:rsidRDefault="00C6417F" w:rsidP="003C691D">
      <w:pPr>
        <w:spacing w:after="0" w:line="360" w:lineRule="auto"/>
        <w:jc w:val="both"/>
        <w:rPr>
          <w:rFonts w:ascii="Arial" w:hAnsi="Arial" w:cs="Times New Roman"/>
          <w:b/>
          <w:bCs/>
          <w:color w:val="131413"/>
          <w:sz w:val="24"/>
          <w:szCs w:val="24"/>
        </w:rPr>
      </w:pPr>
      <w:r w:rsidRPr="004B7BC2">
        <w:rPr>
          <w:rFonts w:ascii="Arial" w:hAnsi="Arial" w:cs="Times New Roman"/>
          <w:b/>
          <w:bCs/>
          <w:color w:val="131413"/>
          <w:sz w:val="24"/>
          <w:szCs w:val="24"/>
        </w:rPr>
        <w:t>Table 2</w:t>
      </w:r>
      <w:r w:rsidR="00F76B9A" w:rsidRPr="004B7BC2">
        <w:rPr>
          <w:rFonts w:ascii="Arial" w:hAnsi="Arial" w:cs="Times New Roman"/>
          <w:b/>
          <w:bCs/>
          <w:color w:val="131413"/>
          <w:sz w:val="24"/>
          <w:szCs w:val="24"/>
        </w:rPr>
        <w:t>:</w:t>
      </w:r>
      <w:r w:rsidRPr="004B7BC2">
        <w:rPr>
          <w:rFonts w:ascii="Arial" w:hAnsi="Arial" w:cs="Times New Roman"/>
          <w:b/>
          <w:bCs/>
          <w:color w:val="131413"/>
          <w:sz w:val="24"/>
          <w:szCs w:val="24"/>
        </w:rPr>
        <w:t xml:space="preserve"> Association </w:t>
      </w:r>
      <w:r w:rsidR="003C691D" w:rsidRPr="004B7BC2">
        <w:rPr>
          <w:rFonts w:ascii="Arial" w:hAnsi="Arial" w:cs="Times New Roman"/>
          <w:b/>
          <w:bCs/>
          <w:color w:val="131413"/>
          <w:sz w:val="24"/>
          <w:szCs w:val="24"/>
        </w:rPr>
        <w:t>of</w:t>
      </w:r>
      <w:r w:rsidRPr="004B7BC2">
        <w:rPr>
          <w:rFonts w:ascii="Arial" w:hAnsi="Arial" w:cs="Times New Roman"/>
          <w:b/>
          <w:bCs/>
          <w:color w:val="131413"/>
          <w:sz w:val="24"/>
          <w:szCs w:val="24"/>
        </w:rPr>
        <w:t xml:space="preserve"> PVT1 expression </w:t>
      </w:r>
      <w:r w:rsidR="003C691D" w:rsidRPr="004B7BC2">
        <w:rPr>
          <w:rFonts w:ascii="Arial" w:hAnsi="Arial" w:cs="Times New Roman"/>
          <w:b/>
          <w:bCs/>
          <w:color w:val="131413"/>
          <w:sz w:val="24"/>
          <w:szCs w:val="24"/>
        </w:rPr>
        <w:t>with</w:t>
      </w:r>
      <w:r w:rsidRPr="004B7BC2">
        <w:rPr>
          <w:rFonts w:ascii="Arial" w:hAnsi="Arial" w:cs="Times New Roman"/>
          <w:b/>
          <w:bCs/>
          <w:color w:val="131413"/>
          <w:sz w:val="24"/>
          <w:szCs w:val="24"/>
        </w:rPr>
        <w:t xml:space="preserve"> clinicopathological factors </w:t>
      </w:r>
      <w:r w:rsidR="003C691D" w:rsidRPr="004B7BC2">
        <w:rPr>
          <w:rFonts w:ascii="Arial" w:hAnsi="Arial" w:cs="Times New Roman"/>
          <w:b/>
          <w:bCs/>
          <w:color w:val="131413"/>
          <w:sz w:val="24"/>
          <w:szCs w:val="24"/>
        </w:rPr>
        <w:t>in</w:t>
      </w:r>
      <w:r w:rsidRPr="004B7BC2">
        <w:rPr>
          <w:rFonts w:ascii="Arial" w:hAnsi="Arial" w:cs="Times New Roman"/>
          <w:b/>
          <w:bCs/>
          <w:color w:val="131413"/>
          <w:sz w:val="24"/>
          <w:szCs w:val="24"/>
        </w:rPr>
        <w:t xml:space="preserve"> EC patients</w:t>
      </w:r>
    </w:p>
    <w:p w:rsidR="00C6417F" w:rsidRPr="004B7BC2" w:rsidRDefault="00C6417F" w:rsidP="003C691D">
      <w:pPr>
        <w:spacing w:after="0" w:line="360" w:lineRule="auto"/>
        <w:jc w:val="both"/>
        <w:rPr>
          <w:rFonts w:ascii="Arial" w:hAnsi="Arial" w:cs="Times New Roman"/>
          <w:b/>
          <w:bCs/>
          <w:color w:val="131413"/>
          <w:sz w:val="24"/>
          <w:szCs w:val="24"/>
        </w:rPr>
      </w:pPr>
    </w:p>
    <w:tbl>
      <w:tblPr>
        <w:tblStyle w:val="TableGrid1"/>
        <w:tblW w:w="0" w:type="auto"/>
        <w:jc w:val="center"/>
        <w:tblLook w:val="04A0"/>
      </w:tblPr>
      <w:tblGrid>
        <w:gridCol w:w="1615"/>
        <w:gridCol w:w="1017"/>
        <w:gridCol w:w="1134"/>
        <w:gridCol w:w="1134"/>
        <w:gridCol w:w="1134"/>
      </w:tblGrid>
      <w:tr w:rsidR="00BB2772" w:rsidRPr="004B7BC2">
        <w:trPr>
          <w:trHeight w:val="549"/>
          <w:jc w:val="center"/>
        </w:trPr>
        <w:tc>
          <w:tcPr>
            <w:tcW w:w="1615" w:type="dxa"/>
            <w:vMerge w:val="restart"/>
            <w:tcBorders>
              <w:top w:val="single" w:sz="12" w:space="0" w:color="auto"/>
              <w:left w:val="nil"/>
              <w:right w:val="nil"/>
            </w:tcBorders>
          </w:tcPr>
          <w:p w:rsidR="00BB2772" w:rsidRPr="004B7BC2" w:rsidRDefault="00BB2772" w:rsidP="00BB2772">
            <w:pPr>
              <w:rPr>
                <w:rFonts w:ascii="Arial" w:hAnsi="Arial" w:cstheme="majorBidi"/>
                <w:b/>
                <w:bCs/>
                <w:color w:val="131413"/>
                <w:sz w:val="20"/>
                <w:szCs w:val="20"/>
              </w:rPr>
            </w:pPr>
          </w:p>
          <w:p w:rsidR="00BB2772" w:rsidRPr="004B7BC2" w:rsidRDefault="00BB2772" w:rsidP="00BB2772">
            <w:pPr>
              <w:rPr>
                <w:rFonts w:ascii="Arial" w:hAnsi="Arial" w:cstheme="majorBidi"/>
                <w:b/>
                <w:bCs/>
                <w:color w:val="131413"/>
                <w:sz w:val="20"/>
                <w:szCs w:val="20"/>
              </w:rPr>
            </w:pPr>
          </w:p>
          <w:p w:rsidR="00BB2772" w:rsidRPr="004B7BC2" w:rsidRDefault="00BB2772" w:rsidP="00BB2772">
            <w:pPr>
              <w:jc w:val="center"/>
              <w:rPr>
                <w:rFonts w:ascii="Arial" w:hAnsi="Arial" w:cstheme="majorBidi"/>
                <w:b/>
                <w:bCs/>
                <w:color w:val="131413"/>
                <w:sz w:val="20"/>
                <w:szCs w:val="20"/>
              </w:rPr>
            </w:pPr>
            <w:r w:rsidRPr="004B7BC2">
              <w:rPr>
                <w:rFonts w:ascii="Arial" w:hAnsi="Arial" w:cstheme="majorBidi"/>
                <w:b/>
                <w:bCs/>
                <w:color w:val="131413"/>
                <w:sz w:val="20"/>
                <w:szCs w:val="20"/>
              </w:rPr>
              <w:t>Clinical specify</w:t>
            </w:r>
          </w:p>
        </w:tc>
        <w:tc>
          <w:tcPr>
            <w:tcW w:w="992" w:type="dxa"/>
            <w:vMerge w:val="restart"/>
            <w:tcBorders>
              <w:top w:val="single" w:sz="12" w:space="0" w:color="auto"/>
              <w:left w:val="nil"/>
              <w:right w:val="nil"/>
            </w:tcBorders>
          </w:tcPr>
          <w:p w:rsidR="00BB2772" w:rsidRPr="004B7BC2" w:rsidRDefault="00BB2772" w:rsidP="00BB2772">
            <w:pPr>
              <w:jc w:val="center"/>
              <w:rPr>
                <w:rFonts w:ascii="Arial" w:hAnsi="Arial" w:cstheme="majorBidi"/>
                <w:b/>
                <w:bCs/>
                <w:color w:val="131413"/>
                <w:sz w:val="20"/>
                <w:szCs w:val="20"/>
              </w:rPr>
            </w:pPr>
          </w:p>
          <w:p w:rsidR="00BB2772" w:rsidRPr="004B7BC2" w:rsidRDefault="00BB2772" w:rsidP="00BB2772">
            <w:pPr>
              <w:jc w:val="center"/>
              <w:rPr>
                <w:rFonts w:ascii="Arial" w:hAnsi="Arial" w:cstheme="majorBidi"/>
                <w:b/>
                <w:bCs/>
                <w:color w:val="131413"/>
                <w:sz w:val="20"/>
                <w:szCs w:val="20"/>
              </w:rPr>
            </w:pPr>
          </w:p>
          <w:p w:rsidR="00BB2772" w:rsidRPr="004B7BC2" w:rsidRDefault="00BB2772" w:rsidP="00BB2772">
            <w:pPr>
              <w:jc w:val="center"/>
              <w:rPr>
                <w:rFonts w:ascii="Arial" w:hAnsi="Arial" w:cstheme="majorBidi"/>
                <w:b/>
                <w:bCs/>
                <w:sz w:val="20"/>
                <w:szCs w:val="20"/>
              </w:rPr>
            </w:pPr>
            <w:r w:rsidRPr="004B7BC2">
              <w:rPr>
                <w:rFonts w:ascii="Arial" w:hAnsi="Arial" w:cstheme="majorBidi"/>
                <w:b/>
                <w:bCs/>
                <w:color w:val="131413"/>
                <w:sz w:val="20"/>
                <w:szCs w:val="20"/>
              </w:rPr>
              <w:t>samples</w:t>
            </w:r>
          </w:p>
        </w:tc>
        <w:tc>
          <w:tcPr>
            <w:tcW w:w="2268" w:type="dxa"/>
            <w:gridSpan w:val="2"/>
            <w:tcBorders>
              <w:top w:val="single" w:sz="12" w:space="0" w:color="auto"/>
              <w:left w:val="nil"/>
              <w:bottom w:val="single" w:sz="4" w:space="0" w:color="auto"/>
              <w:right w:val="nil"/>
            </w:tcBorders>
          </w:tcPr>
          <w:p w:rsidR="00BB2772" w:rsidRPr="004B7BC2" w:rsidRDefault="00BB2772" w:rsidP="00BB2772">
            <w:pPr>
              <w:rPr>
                <w:rFonts w:ascii="Arial" w:hAnsi="Arial" w:cstheme="majorBidi"/>
                <w:sz w:val="20"/>
                <w:szCs w:val="20"/>
              </w:rPr>
            </w:pPr>
          </w:p>
          <w:p w:rsidR="00BB2772" w:rsidRPr="004B7BC2" w:rsidRDefault="00BB2772" w:rsidP="00BB2772">
            <w:pPr>
              <w:jc w:val="center"/>
              <w:rPr>
                <w:rFonts w:ascii="Arial" w:hAnsi="Arial" w:cstheme="majorBidi"/>
                <w:b/>
                <w:bCs/>
                <w:color w:val="131413"/>
                <w:sz w:val="20"/>
                <w:szCs w:val="20"/>
              </w:rPr>
            </w:pPr>
            <w:r w:rsidRPr="004B7BC2">
              <w:rPr>
                <w:rFonts w:ascii="Arial" w:hAnsi="Arial" w:cstheme="majorBidi"/>
                <w:b/>
                <w:bCs/>
                <w:color w:val="131413"/>
                <w:sz w:val="20"/>
                <w:szCs w:val="20"/>
              </w:rPr>
              <w:t>PVT1 expression</w:t>
            </w:r>
          </w:p>
        </w:tc>
        <w:tc>
          <w:tcPr>
            <w:tcW w:w="1134" w:type="dxa"/>
            <w:vMerge w:val="restart"/>
            <w:tcBorders>
              <w:top w:val="single" w:sz="12" w:space="0" w:color="auto"/>
              <w:left w:val="nil"/>
              <w:bottom w:val="single" w:sz="12" w:space="0" w:color="auto"/>
              <w:right w:val="nil"/>
            </w:tcBorders>
          </w:tcPr>
          <w:p w:rsidR="00BB2772" w:rsidRPr="004B7BC2" w:rsidRDefault="00BB2772" w:rsidP="00BB2772">
            <w:pPr>
              <w:jc w:val="center"/>
              <w:rPr>
                <w:rFonts w:ascii="Arial" w:hAnsi="Arial" w:cstheme="majorBidi"/>
                <w:color w:val="131413"/>
                <w:sz w:val="20"/>
                <w:szCs w:val="20"/>
              </w:rPr>
            </w:pPr>
          </w:p>
          <w:p w:rsidR="00BB2772" w:rsidRPr="004B7BC2" w:rsidRDefault="00BB2772" w:rsidP="00BB2772">
            <w:pPr>
              <w:jc w:val="center"/>
              <w:rPr>
                <w:rFonts w:ascii="Arial" w:hAnsi="Arial" w:cstheme="majorBidi"/>
                <w:color w:val="131413"/>
                <w:sz w:val="20"/>
                <w:szCs w:val="20"/>
              </w:rPr>
            </w:pPr>
          </w:p>
          <w:p w:rsidR="00BB2772" w:rsidRPr="004B7BC2" w:rsidRDefault="00BB2772" w:rsidP="00BB2772">
            <w:pPr>
              <w:jc w:val="center"/>
              <w:rPr>
                <w:rFonts w:ascii="Arial" w:hAnsi="Arial" w:cstheme="majorBidi"/>
                <w:b/>
                <w:bCs/>
                <w:color w:val="131413"/>
                <w:sz w:val="20"/>
                <w:szCs w:val="20"/>
              </w:rPr>
            </w:pPr>
            <w:r w:rsidRPr="004B7BC2">
              <w:rPr>
                <w:rFonts w:ascii="Arial" w:hAnsi="Arial" w:cstheme="majorBidi"/>
                <w:b/>
                <w:bCs/>
                <w:color w:val="131413"/>
                <w:sz w:val="20"/>
                <w:szCs w:val="20"/>
              </w:rPr>
              <w:t>P value</w:t>
            </w:r>
          </w:p>
          <w:p w:rsidR="00BB2772" w:rsidRPr="004B7BC2" w:rsidRDefault="00BB2772" w:rsidP="00BB2772">
            <w:pPr>
              <w:rPr>
                <w:rFonts w:ascii="Arial" w:hAnsi="Arial" w:cstheme="majorBidi"/>
                <w:sz w:val="20"/>
                <w:szCs w:val="20"/>
              </w:rPr>
            </w:pPr>
          </w:p>
        </w:tc>
      </w:tr>
      <w:tr w:rsidR="00BB2772" w:rsidRPr="004B7BC2">
        <w:trPr>
          <w:trHeight w:val="457"/>
          <w:jc w:val="center"/>
        </w:trPr>
        <w:tc>
          <w:tcPr>
            <w:tcW w:w="1615" w:type="dxa"/>
            <w:vMerge/>
            <w:tcBorders>
              <w:left w:val="nil"/>
              <w:bottom w:val="single" w:sz="12" w:space="0" w:color="auto"/>
              <w:right w:val="nil"/>
            </w:tcBorders>
          </w:tcPr>
          <w:p w:rsidR="00BB2772" w:rsidRPr="004B7BC2" w:rsidRDefault="00BB2772" w:rsidP="00BB2772">
            <w:pPr>
              <w:rPr>
                <w:rFonts w:ascii="Arial" w:hAnsi="Arial" w:cstheme="majorBidi"/>
                <w:color w:val="131413"/>
                <w:sz w:val="20"/>
                <w:szCs w:val="20"/>
              </w:rPr>
            </w:pPr>
          </w:p>
        </w:tc>
        <w:tc>
          <w:tcPr>
            <w:tcW w:w="992" w:type="dxa"/>
            <w:vMerge/>
            <w:tcBorders>
              <w:left w:val="nil"/>
              <w:bottom w:val="single" w:sz="12" w:space="0" w:color="auto"/>
              <w:right w:val="nil"/>
            </w:tcBorders>
          </w:tcPr>
          <w:p w:rsidR="00BB2772" w:rsidRPr="004B7BC2" w:rsidRDefault="00BB2772" w:rsidP="00BB2772">
            <w:pPr>
              <w:jc w:val="center"/>
              <w:rPr>
                <w:rFonts w:ascii="Arial" w:hAnsi="Arial" w:cstheme="majorBidi"/>
                <w:color w:val="131413"/>
                <w:sz w:val="20"/>
                <w:szCs w:val="20"/>
              </w:rPr>
            </w:pPr>
          </w:p>
        </w:tc>
        <w:tc>
          <w:tcPr>
            <w:tcW w:w="2268" w:type="dxa"/>
            <w:gridSpan w:val="2"/>
            <w:tcBorders>
              <w:left w:val="nil"/>
              <w:bottom w:val="single" w:sz="12" w:space="0" w:color="auto"/>
              <w:right w:val="nil"/>
            </w:tcBorders>
          </w:tcPr>
          <w:p w:rsidR="00BB2772" w:rsidRPr="004B7BC2" w:rsidRDefault="00BB2772" w:rsidP="00BB2772">
            <w:pPr>
              <w:jc w:val="center"/>
              <w:rPr>
                <w:rFonts w:ascii="Arial" w:hAnsi="Arial" w:cstheme="majorBidi"/>
                <w:color w:val="131413"/>
                <w:sz w:val="20"/>
                <w:szCs w:val="20"/>
              </w:rPr>
            </w:pPr>
          </w:p>
          <w:p w:rsidR="00BB2772" w:rsidRPr="004B7BC2" w:rsidRDefault="00BB2772" w:rsidP="00BB2772">
            <w:pPr>
              <w:jc w:val="center"/>
              <w:rPr>
                <w:rFonts w:ascii="Arial" w:hAnsi="Arial" w:cstheme="majorBidi"/>
                <w:b/>
                <w:bCs/>
                <w:sz w:val="20"/>
                <w:szCs w:val="20"/>
              </w:rPr>
            </w:pPr>
            <w:r w:rsidRPr="004B7BC2">
              <w:rPr>
                <w:rFonts w:ascii="Arial" w:hAnsi="Arial" w:cstheme="majorBidi"/>
                <w:b/>
                <w:bCs/>
                <w:color w:val="131413"/>
                <w:sz w:val="20"/>
                <w:szCs w:val="20"/>
              </w:rPr>
              <w:t>High                 Low</w:t>
            </w:r>
          </w:p>
        </w:tc>
        <w:tc>
          <w:tcPr>
            <w:tcW w:w="1134" w:type="dxa"/>
            <w:vMerge/>
            <w:tcBorders>
              <w:top w:val="single" w:sz="12" w:space="0" w:color="auto"/>
              <w:left w:val="nil"/>
              <w:bottom w:val="single" w:sz="12" w:space="0" w:color="auto"/>
              <w:right w:val="nil"/>
            </w:tcBorders>
          </w:tcPr>
          <w:p w:rsidR="00BB2772" w:rsidRPr="004B7BC2" w:rsidRDefault="00BB2772" w:rsidP="00BB2772">
            <w:pPr>
              <w:jc w:val="center"/>
              <w:rPr>
                <w:rFonts w:ascii="Arial" w:hAnsi="Arial" w:cstheme="majorBidi"/>
                <w:color w:val="131413"/>
                <w:sz w:val="20"/>
                <w:szCs w:val="20"/>
              </w:rPr>
            </w:pPr>
          </w:p>
        </w:tc>
      </w:tr>
      <w:tr w:rsidR="00BB2772" w:rsidRPr="004B7BC2">
        <w:trPr>
          <w:trHeight w:val="5623"/>
          <w:jc w:val="center"/>
        </w:trPr>
        <w:tc>
          <w:tcPr>
            <w:tcW w:w="1615" w:type="dxa"/>
            <w:tcBorders>
              <w:top w:val="single" w:sz="12" w:space="0" w:color="auto"/>
              <w:left w:val="nil"/>
              <w:bottom w:val="single" w:sz="12" w:space="0" w:color="auto"/>
              <w:right w:val="nil"/>
            </w:tcBorders>
          </w:tcPr>
          <w:p w:rsidR="00BB2772" w:rsidRPr="004B7BC2" w:rsidRDefault="00BB2772" w:rsidP="00BB2772">
            <w:pPr>
              <w:jc w:val="both"/>
              <w:rPr>
                <w:rFonts w:ascii="Arial" w:hAnsi="Arial" w:cstheme="majorBidi"/>
                <w:color w:val="131413"/>
                <w:sz w:val="20"/>
                <w:szCs w:val="20"/>
              </w:rPr>
            </w:pPr>
          </w:p>
          <w:p w:rsidR="00BB2772" w:rsidRPr="004B7BC2" w:rsidRDefault="00BB2772" w:rsidP="00BB2772">
            <w:pPr>
              <w:jc w:val="both"/>
              <w:rPr>
                <w:rFonts w:ascii="Arial" w:hAnsi="Arial" w:cstheme="majorBidi"/>
                <w:color w:val="131413"/>
                <w:sz w:val="20"/>
                <w:szCs w:val="20"/>
              </w:rPr>
            </w:pPr>
            <w:r w:rsidRPr="004B7BC2">
              <w:rPr>
                <w:rFonts w:ascii="Arial" w:hAnsi="Arial" w:cstheme="majorBidi"/>
                <w:color w:val="131413"/>
                <w:sz w:val="20"/>
                <w:szCs w:val="20"/>
              </w:rPr>
              <w:t>Age</w:t>
            </w:r>
          </w:p>
          <w:p w:rsidR="00BB2772" w:rsidRPr="004B7BC2" w:rsidRDefault="00BB2772" w:rsidP="00BB2772">
            <w:pPr>
              <w:rPr>
                <w:rFonts w:ascii="Arial" w:hAnsi="Arial" w:cstheme="majorBidi"/>
                <w:sz w:val="20"/>
                <w:szCs w:val="20"/>
              </w:rPr>
            </w:pPr>
            <w:r w:rsidRPr="004B7BC2">
              <w:rPr>
                <w:rFonts w:ascii="Arial" w:hAnsi="Arial" w:cstheme="majorBidi"/>
                <w:color w:val="131413"/>
                <w:sz w:val="20"/>
                <w:szCs w:val="20"/>
              </w:rPr>
              <w:t>60</w:t>
            </w:r>
            <w:r w:rsidRPr="004B7BC2">
              <w:rPr>
                <w:rFonts w:ascii="Arial" w:hAnsi="Arial" w:cstheme="majorBidi"/>
                <w:sz w:val="20"/>
                <w:szCs w:val="20"/>
              </w:rPr>
              <w:t>&lt;</w:t>
            </w:r>
          </w:p>
          <w:p w:rsidR="00BB2772" w:rsidRPr="004B7BC2" w:rsidRDefault="00BB2772" w:rsidP="00BB2772">
            <w:pPr>
              <w:rPr>
                <w:rFonts w:ascii="Arial" w:hAnsi="Arial" w:cstheme="majorBidi"/>
                <w:sz w:val="20"/>
                <w:szCs w:val="20"/>
              </w:rPr>
            </w:pPr>
            <w:r w:rsidRPr="004B7BC2">
              <w:rPr>
                <w:rFonts w:ascii="Arial" w:hAnsi="Arial" w:cstheme="majorBidi"/>
                <w:color w:val="131413"/>
                <w:sz w:val="20"/>
                <w:szCs w:val="20"/>
              </w:rPr>
              <w:t>60</w:t>
            </w:r>
            <w:r w:rsidRPr="004B7BC2">
              <w:rPr>
                <w:rFonts w:ascii="Arial" w:hAnsi="Arial" w:cstheme="majorBidi"/>
                <w:sz w:val="20"/>
                <w:szCs w:val="20"/>
                <w:lang w:val="en-SG"/>
              </w:rPr>
              <w:t>≥</w:t>
            </w:r>
          </w:p>
          <w:p w:rsidR="00BB2772" w:rsidRPr="004B7BC2" w:rsidRDefault="00BB2772" w:rsidP="00BB2772">
            <w:pPr>
              <w:rPr>
                <w:rFonts w:ascii="Arial" w:hAnsi="Arial" w:cstheme="majorBidi"/>
                <w:color w:val="131413"/>
                <w:sz w:val="20"/>
                <w:szCs w:val="20"/>
              </w:rPr>
            </w:pPr>
          </w:p>
          <w:p w:rsidR="00BB2772" w:rsidRPr="004B7BC2" w:rsidRDefault="00BB2772" w:rsidP="00BB2772">
            <w:pPr>
              <w:rPr>
                <w:rFonts w:ascii="Arial" w:hAnsi="Arial" w:cstheme="majorBidi"/>
                <w:color w:val="131413"/>
                <w:sz w:val="20"/>
                <w:szCs w:val="20"/>
              </w:rPr>
            </w:pPr>
            <w:r w:rsidRPr="004B7BC2">
              <w:rPr>
                <w:rFonts w:ascii="Arial" w:hAnsi="Arial" w:cstheme="majorBidi"/>
                <w:color w:val="131413"/>
                <w:sz w:val="20"/>
                <w:szCs w:val="20"/>
              </w:rPr>
              <w:t>Gender</w:t>
            </w:r>
          </w:p>
          <w:p w:rsidR="00BB2772" w:rsidRPr="004B7BC2" w:rsidRDefault="00BB2772" w:rsidP="00BB2772">
            <w:pPr>
              <w:rPr>
                <w:rFonts w:ascii="Arial" w:hAnsi="Arial" w:cstheme="majorBidi"/>
                <w:color w:val="131413"/>
                <w:sz w:val="20"/>
                <w:szCs w:val="20"/>
              </w:rPr>
            </w:pPr>
            <w:r w:rsidRPr="004B7BC2">
              <w:rPr>
                <w:rFonts w:ascii="Arial" w:hAnsi="Arial" w:cstheme="majorBidi"/>
                <w:color w:val="131413"/>
                <w:sz w:val="20"/>
                <w:szCs w:val="20"/>
              </w:rPr>
              <w:t>Male</w:t>
            </w:r>
          </w:p>
          <w:p w:rsidR="00BB2772" w:rsidRPr="004B7BC2" w:rsidRDefault="00BB2772" w:rsidP="00BB2772">
            <w:pPr>
              <w:rPr>
                <w:rFonts w:ascii="Arial" w:hAnsi="Arial" w:cstheme="majorBidi"/>
                <w:sz w:val="20"/>
                <w:szCs w:val="20"/>
              </w:rPr>
            </w:pPr>
            <w:r w:rsidRPr="004B7BC2">
              <w:rPr>
                <w:rFonts w:ascii="Arial" w:hAnsi="Arial" w:cstheme="majorBidi"/>
                <w:color w:val="131413"/>
                <w:sz w:val="20"/>
                <w:szCs w:val="20"/>
              </w:rPr>
              <w:t>Female</w:t>
            </w:r>
          </w:p>
          <w:p w:rsidR="00BB2772" w:rsidRPr="004B7BC2" w:rsidRDefault="00BB2772" w:rsidP="00BB2772">
            <w:pPr>
              <w:rPr>
                <w:rFonts w:ascii="Arial" w:hAnsi="Arial" w:cstheme="majorBidi"/>
                <w:color w:val="131413"/>
                <w:sz w:val="20"/>
                <w:szCs w:val="20"/>
              </w:rPr>
            </w:pPr>
          </w:p>
          <w:p w:rsidR="00BB2772" w:rsidRPr="004B7BC2" w:rsidRDefault="00BB2772" w:rsidP="00BB2772">
            <w:pPr>
              <w:rPr>
                <w:rFonts w:ascii="Arial" w:hAnsi="Arial" w:cstheme="majorBidi"/>
                <w:color w:val="131413"/>
                <w:sz w:val="20"/>
                <w:szCs w:val="20"/>
              </w:rPr>
            </w:pPr>
            <w:r w:rsidRPr="004B7BC2">
              <w:rPr>
                <w:rFonts w:ascii="Arial" w:hAnsi="Arial" w:cstheme="majorBidi"/>
                <w:color w:val="131413"/>
                <w:sz w:val="20"/>
                <w:szCs w:val="20"/>
              </w:rPr>
              <w:t>Tumor size(cm)</w:t>
            </w:r>
          </w:p>
          <w:p w:rsidR="00BB2772" w:rsidRPr="004B7BC2" w:rsidRDefault="00BB2772" w:rsidP="00BB2772">
            <w:pPr>
              <w:rPr>
                <w:rFonts w:ascii="Arial" w:hAnsi="Arial" w:cstheme="majorBidi"/>
                <w:color w:val="131413"/>
                <w:sz w:val="20"/>
                <w:szCs w:val="20"/>
              </w:rPr>
            </w:pPr>
            <w:r w:rsidRPr="004B7BC2">
              <w:rPr>
                <w:rFonts w:ascii="Arial" w:hAnsi="Arial" w:cstheme="majorBidi"/>
                <w:color w:val="131413"/>
                <w:sz w:val="20"/>
                <w:szCs w:val="20"/>
              </w:rPr>
              <w:t>5 &lt;</w:t>
            </w:r>
          </w:p>
          <w:p w:rsidR="00BB2772" w:rsidRPr="004B7BC2" w:rsidRDefault="00BB2772" w:rsidP="00BB2772">
            <w:pPr>
              <w:rPr>
                <w:rFonts w:ascii="Arial" w:hAnsi="Arial" w:cstheme="majorBidi"/>
                <w:sz w:val="20"/>
                <w:szCs w:val="20"/>
              </w:rPr>
            </w:pPr>
            <w:r w:rsidRPr="004B7BC2">
              <w:rPr>
                <w:rFonts w:ascii="Arial" w:hAnsi="Arial" w:cstheme="majorBidi"/>
                <w:color w:val="131413"/>
                <w:sz w:val="20"/>
                <w:szCs w:val="20"/>
              </w:rPr>
              <w:t xml:space="preserve">5 </w:t>
            </w:r>
            <w:r w:rsidRPr="004B7BC2">
              <w:rPr>
                <w:rFonts w:ascii="Arial" w:hAnsi="Arial" w:cstheme="majorBidi"/>
                <w:sz w:val="20"/>
                <w:szCs w:val="20"/>
                <w:lang w:val="en-SG"/>
              </w:rPr>
              <w:t>≥</w:t>
            </w:r>
          </w:p>
          <w:p w:rsidR="00BB2772" w:rsidRPr="004B7BC2" w:rsidRDefault="00BB2772" w:rsidP="00BB2772">
            <w:pPr>
              <w:rPr>
                <w:rFonts w:ascii="Arial" w:hAnsi="Arial" w:cstheme="majorBidi"/>
                <w:color w:val="131413"/>
                <w:sz w:val="20"/>
                <w:szCs w:val="20"/>
              </w:rPr>
            </w:pPr>
          </w:p>
          <w:p w:rsidR="00BB2772" w:rsidRPr="004B7BC2" w:rsidRDefault="00BB2772" w:rsidP="00BB2772">
            <w:pPr>
              <w:rPr>
                <w:rFonts w:ascii="Arial" w:hAnsi="Arial" w:cstheme="majorBidi"/>
                <w:color w:val="131413"/>
                <w:sz w:val="20"/>
                <w:szCs w:val="20"/>
              </w:rPr>
            </w:pPr>
            <w:r w:rsidRPr="004B7BC2">
              <w:rPr>
                <w:rFonts w:ascii="Arial" w:hAnsi="Arial" w:cstheme="majorBidi"/>
                <w:color w:val="131413"/>
                <w:sz w:val="20"/>
                <w:szCs w:val="20"/>
              </w:rPr>
              <w:t>Tumor stage</w:t>
            </w:r>
          </w:p>
          <w:p w:rsidR="00BB2772" w:rsidRPr="004B7BC2" w:rsidRDefault="00BB2772" w:rsidP="00BB2772">
            <w:pPr>
              <w:rPr>
                <w:rFonts w:ascii="Arial" w:hAnsi="Arial" w:cstheme="majorBidi"/>
                <w:color w:val="131413"/>
                <w:sz w:val="20"/>
                <w:szCs w:val="20"/>
              </w:rPr>
            </w:pPr>
            <w:r w:rsidRPr="004B7BC2">
              <w:rPr>
                <w:rFonts w:ascii="Arial" w:hAnsi="Arial" w:cstheme="majorBidi"/>
                <w:color w:val="131413"/>
                <w:sz w:val="20"/>
                <w:szCs w:val="20"/>
              </w:rPr>
              <w:t>I-II</w:t>
            </w:r>
          </w:p>
          <w:p w:rsidR="00BB2772" w:rsidRPr="004B7BC2" w:rsidRDefault="00BB2772" w:rsidP="00BB2772">
            <w:pPr>
              <w:rPr>
                <w:rFonts w:ascii="Arial" w:hAnsi="Arial" w:cstheme="majorBidi"/>
                <w:sz w:val="20"/>
                <w:szCs w:val="20"/>
              </w:rPr>
            </w:pPr>
            <w:r w:rsidRPr="004B7BC2">
              <w:rPr>
                <w:rFonts w:ascii="Arial" w:hAnsi="Arial" w:cstheme="majorBidi"/>
                <w:color w:val="131413"/>
                <w:sz w:val="20"/>
                <w:szCs w:val="20"/>
              </w:rPr>
              <w:t>III-IV</w:t>
            </w:r>
          </w:p>
          <w:p w:rsidR="00BB2772" w:rsidRPr="004B7BC2" w:rsidRDefault="00BB2772" w:rsidP="00BB2772">
            <w:pPr>
              <w:jc w:val="both"/>
              <w:rPr>
                <w:rFonts w:ascii="Arial" w:hAnsi="Arial" w:cstheme="majorBidi"/>
                <w:color w:val="131413"/>
                <w:sz w:val="20"/>
                <w:szCs w:val="20"/>
              </w:rPr>
            </w:pPr>
          </w:p>
          <w:p w:rsidR="00BB2772" w:rsidRPr="004B7BC2" w:rsidRDefault="00BB2772" w:rsidP="00BB2772">
            <w:pPr>
              <w:jc w:val="both"/>
              <w:rPr>
                <w:rFonts w:ascii="Arial" w:hAnsi="Arial" w:cstheme="majorBidi"/>
                <w:color w:val="131413"/>
                <w:sz w:val="20"/>
                <w:szCs w:val="20"/>
              </w:rPr>
            </w:pPr>
            <w:r w:rsidRPr="004B7BC2">
              <w:rPr>
                <w:rFonts w:ascii="Arial" w:hAnsi="Arial" w:cstheme="majorBidi"/>
                <w:color w:val="131413"/>
                <w:sz w:val="20"/>
                <w:szCs w:val="20"/>
              </w:rPr>
              <w:t xml:space="preserve">Tumor Grade </w:t>
            </w:r>
          </w:p>
          <w:p w:rsidR="00BB2772" w:rsidRPr="004B7BC2" w:rsidRDefault="00BB2772" w:rsidP="00BB2772">
            <w:pPr>
              <w:rPr>
                <w:rFonts w:ascii="Arial" w:hAnsi="Arial" w:cstheme="majorBidi"/>
                <w:color w:val="131413"/>
                <w:sz w:val="20"/>
                <w:szCs w:val="20"/>
              </w:rPr>
            </w:pPr>
            <w:r w:rsidRPr="004B7BC2">
              <w:rPr>
                <w:rFonts w:ascii="Arial" w:hAnsi="Arial" w:cstheme="majorBidi"/>
                <w:color w:val="131413"/>
                <w:sz w:val="20"/>
                <w:szCs w:val="20"/>
              </w:rPr>
              <w:t>I-II</w:t>
            </w:r>
          </w:p>
          <w:p w:rsidR="00BB2772" w:rsidRPr="004B7BC2" w:rsidRDefault="00BB2772" w:rsidP="00BB2772">
            <w:pPr>
              <w:rPr>
                <w:rFonts w:ascii="Arial" w:hAnsi="Arial" w:cstheme="majorBidi"/>
                <w:sz w:val="20"/>
                <w:szCs w:val="20"/>
              </w:rPr>
            </w:pPr>
            <w:r w:rsidRPr="004B7BC2">
              <w:rPr>
                <w:rFonts w:ascii="Arial" w:hAnsi="Arial" w:cstheme="majorBidi"/>
                <w:color w:val="131413"/>
                <w:sz w:val="20"/>
                <w:szCs w:val="20"/>
              </w:rPr>
              <w:t>III-IV</w:t>
            </w:r>
          </w:p>
          <w:p w:rsidR="00BB2772" w:rsidRPr="004B7BC2" w:rsidRDefault="00BB2772" w:rsidP="00BB2772">
            <w:pPr>
              <w:rPr>
                <w:rFonts w:ascii="Arial" w:hAnsi="Arial" w:cstheme="majorBidi"/>
                <w:color w:val="131413"/>
                <w:sz w:val="20"/>
                <w:szCs w:val="20"/>
              </w:rPr>
            </w:pPr>
          </w:p>
          <w:p w:rsidR="00BB2772" w:rsidRPr="004B7BC2" w:rsidRDefault="00BB2772" w:rsidP="00BB2772">
            <w:pPr>
              <w:rPr>
                <w:rFonts w:ascii="Arial" w:hAnsi="Arial" w:cstheme="majorBidi"/>
                <w:color w:val="131413"/>
                <w:sz w:val="20"/>
                <w:szCs w:val="20"/>
              </w:rPr>
            </w:pPr>
            <w:r w:rsidRPr="004B7BC2">
              <w:rPr>
                <w:rFonts w:ascii="Arial" w:hAnsi="Arial" w:cstheme="majorBidi"/>
                <w:color w:val="131413"/>
                <w:sz w:val="20"/>
                <w:szCs w:val="20"/>
              </w:rPr>
              <w:t>Metastasis</w:t>
            </w:r>
          </w:p>
          <w:p w:rsidR="00BB2772" w:rsidRPr="004B7BC2" w:rsidRDefault="00BB2772" w:rsidP="00BB2772">
            <w:pPr>
              <w:rPr>
                <w:rFonts w:ascii="Arial" w:hAnsi="Arial" w:cstheme="majorBidi"/>
                <w:color w:val="131413"/>
                <w:sz w:val="20"/>
                <w:szCs w:val="20"/>
              </w:rPr>
            </w:pPr>
            <w:r w:rsidRPr="004B7BC2">
              <w:rPr>
                <w:rFonts w:ascii="Arial" w:hAnsi="Arial" w:cstheme="majorBidi"/>
                <w:color w:val="131413"/>
                <w:sz w:val="20"/>
                <w:szCs w:val="20"/>
              </w:rPr>
              <w:t>Unknown</w:t>
            </w:r>
          </w:p>
          <w:p w:rsidR="00BB2772" w:rsidRPr="004B7BC2" w:rsidRDefault="00BB2772" w:rsidP="00BB2772">
            <w:pPr>
              <w:rPr>
                <w:rFonts w:ascii="Arial" w:hAnsi="Arial" w:cstheme="majorBidi"/>
                <w:color w:val="131413"/>
                <w:sz w:val="20"/>
                <w:szCs w:val="20"/>
              </w:rPr>
            </w:pPr>
            <w:r w:rsidRPr="004B7BC2">
              <w:rPr>
                <w:rFonts w:ascii="Arial" w:hAnsi="Arial" w:cstheme="majorBidi"/>
                <w:color w:val="131413"/>
                <w:sz w:val="20"/>
                <w:szCs w:val="20"/>
              </w:rPr>
              <w:t>Yes</w:t>
            </w:r>
          </w:p>
          <w:p w:rsidR="00BB2772" w:rsidRPr="004B7BC2" w:rsidRDefault="00BB2772" w:rsidP="00BB2772">
            <w:pPr>
              <w:rPr>
                <w:rFonts w:ascii="Arial" w:hAnsi="Arial" w:cstheme="majorBidi"/>
                <w:sz w:val="20"/>
                <w:szCs w:val="20"/>
              </w:rPr>
            </w:pPr>
            <w:r w:rsidRPr="004B7BC2">
              <w:rPr>
                <w:rFonts w:ascii="Arial" w:hAnsi="Arial" w:cstheme="majorBidi"/>
                <w:color w:val="131413"/>
                <w:sz w:val="20"/>
                <w:szCs w:val="20"/>
              </w:rPr>
              <w:t>No</w:t>
            </w:r>
          </w:p>
          <w:p w:rsidR="00BB2772" w:rsidRPr="004B7BC2" w:rsidRDefault="00BB2772" w:rsidP="00BB2772">
            <w:pPr>
              <w:rPr>
                <w:rFonts w:ascii="Arial" w:hAnsi="Arial" w:cstheme="majorBidi"/>
                <w:sz w:val="20"/>
                <w:szCs w:val="20"/>
              </w:rPr>
            </w:pPr>
          </w:p>
          <w:p w:rsidR="00BB2772" w:rsidRPr="004B7BC2" w:rsidRDefault="00BB2772" w:rsidP="00BB2772">
            <w:pPr>
              <w:rPr>
                <w:rFonts w:ascii="Arial" w:hAnsi="Arial" w:cstheme="majorBidi"/>
                <w:sz w:val="20"/>
                <w:szCs w:val="20"/>
              </w:rPr>
            </w:pPr>
            <w:r w:rsidRPr="004B7BC2">
              <w:rPr>
                <w:rFonts w:ascii="Arial" w:hAnsi="Arial" w:cstheme="majorBidi"/>
                <w:sz w:val="20"/>
                <w:szCs w:val="20"/>
              </w:rPr>
              <w:t>Lymph node</w:t>
            </w:r>
          </w:p>
          <w:p w:rsidR="00BB2772" w:rsidRPr="004B7BC2" w:rsidRDefault="00BB2772" w:rsidP="00BB2772">
            <w:pPr>
              <w:rPr>
                <w:rFonts w:ascii="Arial" w:hAnsi="Arial" w:cstheme="majorBidi"/>
                <w:sz w:val="20"/>
                <w:szCs w:val="20"/>
              </w:rPr>
            </w:pPr>
            <w:r w:rsidRPr="004B7BC2">
              <w:rPr>
                <w:rFonts w:ascii="Arial" w:hAnsi="Arial" w:cstheme="majorBidi"/>
                <w:sz w:val="20"/>
                <w:szCs w:val="20"/>
              </w:rPr>
              <w:t>Yes</w:t>
            </w:r>
          </w:p>
          <w:p w:rsidR="00BB2772" w:rsidRPr="004B7BC2" w:rsidRDefault="00BB2772" w:rsidP="00BB2772">
            <w:pPr>
              <w:rPr>
                <w:rFonts w:ascii="Arial" w:hAnsi="Arial" w:cstheme="majorBidi"/>
                <w:sz w:val="20"/>
                <w:szCs w:val="20"/>
              </w:rPr>
            </w:pPr>
            <w:r w:rsidRPr="004B7BC2">
              <w:rPr>
                <w:rFonts w:ascii="Arial" w:hAnsi="Arial" w:cstheme="majorBidi"/>
                <w:sz w:val="20"/>
                <w:szCs w:val="20"/>
              </w:rPr>
              <w:t>No</w:t>
            </w:r>
          </w:p>
        </w:tc>
        <w:tc>
          <w:tcPr>
            <w:tcW w:w="992" w:type="dxa"/>
            <w:tcBorders>
              <w:top w:val="single" w:sz="12" w:space="0" w:color="auto"/>
              <w:left w:val="nil"/>
              <w:bottom w:val="single" w:sz="12" w:space="0" w:color="auto"/>
              <w:right w:val="nil"/>
            </w:tcBorders>
          </w:tcPr>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22</w:t>
            </w: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16</w:t>
            </w: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20</w:t>
            </w: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18</w:t>
            </w: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21</w:t>
            </w: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17</w:t>
            </w: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11</w:t>
            </w: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27</w:t>
            </w: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8</w:t>
            </w: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30</w:t>
            </w: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9</w:t>
            </w: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19</w:t>
            </w: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10</w:t>
            </w:r>
          </w:p>
          <w:p w:rsidR="00BB2772" w:rsidRPr="004B7BC2" w:rsidRDefault="00BB2772" w:rsidP="00BB2772">
            <w:pPr>
              <w:rPr>
                <w:rFonts w:ascii="Arial" w:hAnsi="Arial" w:cstheme="majorBidi"/>
                <w:sz w:val="20"/>
                <w:szCs w:val="20"/>
              </w:rPr>
            </w:pP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16</w:t>
            </w: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22</w:t>
            </w:r>
          </w:p>
        </w:tc>
        <w:tc>
          <w:tcPr>
            <w:tcW w:w="1134" w:type="dxa"/>
            <w:tcBorders>
              <w:top w:val="single" w:sz="12" w:space="0" w:color="auto"/>
              <w:left w:val="nil"/>
              <w:bottom w:val="single" w:sz="12" w:space="0" w:color="auto"/>
              <w:right w:val="nil"/>
            </w:tcBorders>
          </w:tcPr>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12</w:t>
            </w: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7</w:t>
            </w: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11</w:t>
            </w: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8</w:t>
            </w: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13</w:t>
            </w: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6</w:t>
            </w: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4</w:t>
            </w: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15</w:t>
            </w: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4</w:t>
            </w: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15</w:t>
            </w: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12</w:t>
            </w: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6</w:t>
            </w:r>
          </w:p>
          <w:p w:rsidR="00BB2772" w:rsidRPr="004B7BC2" w:rsidRDefault="00BB2772" w:rsidP="00BB2772">
            <w:pPr>
              <w:rPr>
                <w:rFonts w:ascii="Arial" w:hAnsi="Arial" w:cstheme="majorBidi"/>
                <w:sz w:val="20"/>
                <w:szCs w:val="20"/>
              </w:rPr>
            </w:pP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7</w:t>
            </w: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12</w:t>
            </w:r>
          </w:p>
        </w:tc>
        <w:tc>
          <w:tcPr>
            <w:tcW w:w="1134" w:type="dxa"/>
            <w:tcBorders>
              <w:top w:val="single" w:sz="12" w:space="0" w:color="auto"/>
              <w:left w:val="nil"/>
              <w:bottom w:val="single" w:sz="12" w:space="0" w:color="auto"/>
              <w:right w:val="nil"/>
            </w:tcBorders>
          </w:tcPr>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10</w:t>
            </w: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9</w:t>
            </w: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9</w:t>
            </w: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10</w:t>
            </w: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8</w:t>
            </w: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11</w:t>
            </w: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7</w:t>
            </w: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12</w:t>
            </w: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4</w:t>
            </w: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15</w:t>
            </w: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7</w:t>
            </w: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4</w:t>
            </w: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9</w:t>
            </w: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10</w:t>
            </w:r>
          </w:p>
        </w:tc>
        <w:tc>
          <w:tcPr>
            <w:tcW w:w="1134" w:type="dxa"/>
            <w:tcBorders>
              <w:top w:val="single" w:sz="12" w:space="0" w:color="auto"/>
              <w:left w:val="nil"/>
              <w:bottom w:val="single" w:sz="12" w:space="0" w:color="auto"/>
              <w:right w:val="nil"/>
            </w:tcBorders>
          </w:tcPr>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.468</w:t>
            </w: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.273</w:t>
            </w: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.624</w:t>
            </w: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.009</w:t>
            </w: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.064</w:t>
            </w: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.025</w:t>
            </w: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p>
          <w:p w:rsidR="00BB2772" w:rsidRPr="004B7BC2" w:rsidRDefault="00BB2772" w:rsidP="00BB2772">
            <w:pPr>
              <w:jc w:val="center"/>
              <w:rPr>
                <w:rFonts w:ascii="Arial" w:hAnsi="Arial" w:cstheme="majorBidi"/>
                <w:sz w:val="20"/>
                <w:szCs w:val="20"/>
              </w:rPr>
            </w:pPr>
            <w:r w:rsidRPr="004B7BC2">
              <w:rPr>
                <w:rFonts w:ascii="Arial" w:hAnsi="Arial" w:cstheme="majorBidi"/>
                <w:sz w:val="20"/>
                <w:szCs w:val="20"/>
              </w:rPr>
              <w:t>.33</w:t>
            </w:r>
          </w:p>
        </w:tc>
      </w:tr>
    </w:tbl>
    <w:p w:rsidR="00C6417F" w:rsidRPr="004B7BC2" w:rsidRDefault="00C6417F" w:rsidP="00340415">
      <w:pPr>
        <w:spacing w:after="0" w:line="360" w:lineRule="auto"/>
        <w:jc w:val="both"/>
        <w:rPr>
          <w:rStyle w:val="shorttext"/>
        </w:rPr>
      </w:pPr>
    </w:p>
    <w:p w:rsidR="00C6417F" w:rsidRPr="004B7BC2" w:rsidRDefault="00C6417F" w:rsidP="00340415">
      <w:pPr>
        <w:spacing w:after="0" w:line="360" w:lineRule="auto"/>
        <w:jc w:val="both"/>
        <w:rPr>
          <w:rFonts w:ascii="Arial" w:hAnsi="Arial" w:cs="Times New Roman"/>
          <w:color w:val="131413"/>
          <w:sz w:val="24"/>
          <w:szCs w:val="24"/>
        </w:rPr>
      </w:pPr>
    </w:p>
    <w:p w:rsidR="00A53E20" w:rsidRPr="004B7BC2" w:rsidRDefault="00A53E20" w:rsidP="00340415">
      <w:pPr>
        <w:spacing w:after="0" w:line="360" w:lineRule="auto"/>
        <w:jc w:val="both"/>
        <w:rPr>
          <w:rFonts w:ascii="Arial" w:hAnsi="Arial" w:cs="Times New Roman"/>
          <w:color w:val="131413"/>
          <w:sz w:val="24"/>
          <w:szCs w:val="24"/>
        </w:rPr>
      </w:pPr>
    </w:p>
    <w:p w:rsidR="00EC7111" w:rsidRDefault="00EC7111" w:rsidP="00340415">
      <w:pPr>
        <w:spacing w:after="0" w:line="360" w:lineRule="auto"/>
        <w:jc w:val="both"/>
        <w:rPr>
          <w:rFonts w:ascii="Arial" w:hAnsi="Arial" w:cs="Times New Roman"/>
          <w:color w:val="131413"/>
          <w:sz w:val="24"/>
          <w:szCs w:val="24"/>
        </w:rPr>
      </w:pPr>
    </w:p>
    <w:p w:rsidR="00EC7111" w:rsidRDefault="00EC7111" w:rsidP="00340415">
      <w:pPr>
        <w:spacing w:after="0" w:line="360" w:lineRule="auto"/>
        <w:jc w:val="both"/>
        <w:rPr>
          <w:rFonts w:ascii="Arial" w:hAnsi="Arial" w:cs="Times New Roman"/>
          <w:color w:val="131413"/>
          <w:sz w:val="24"/>
          <w:szCs w:val="24"/>
        </w:rPr>
      </w:pPr>
    </w:p>
    <w:p w:rsidR="00EC7111" w:rsidRDefault="00EC7111" w:rsidP="00340415">
      <w:pPr>
        <w:spacing w:after="0" w:line="360" w:lineRule="auto"/>
        <w:jc w:val="both"/>
        <w:rPr>
          <w:rFonts w:ascii="Arial" w:hAnsi="Arial" w:cs="Times New Roman"/>
          <w:color w:val="131413"/>
          <w:sz w:val="24"/>
          <w:szCs w:val="24"/>
        </w:rPr>
      </w:pPr>
    </w:p>
    <w:p w:rsidR="00EC7111" w:rsidRDefault="00EC7111" w:rsidP="00340415">
      <w:pPr>
        <w:spacing w:after="0" w:line="360" w:lineRule="auto"/>
        <w:jc w:val="both"/>
        <w:rPr>
          <w:rFonts w:ascii="Arial" w:hAnsi="Arial" w:cs="Times New Roman"/>
          <w:color w:val="131413"/>
          <w:sz w:val="24"/>
          <w:szCs w:val="24"/>
        </w:rPr>
      </w:pPr>
    </w:p>
    <w:p w:rsidR="00A53E20" w:rsidRPr="004B7BC2" w:rsidRDefault="00A53E20" w:rsidP="00340415">
      <w:pPr>
        <w:spacing w:after="0" w:line="360" w:lineRule="auto"/>
        <w:jc w:val="both"/>
        <w:rPr>
          <w:rFonts w:ascii="Arial" w:hAnsi="Arial" w:cs="Times New Roman"/>
          <w:color w:val="131413"/>
          <w:sz w:val="24"/>
          <w:szCs w:val="24"/>
        </w:rPr>
      </w:pPr>
    </w:p>
    <w:p w:rsidR="00A53E20" w:rsidRPr="004B7BC2" w:rsidRDefault="00A53E20" w:rsidP="00340415">
      <w:pPr>
        <w:spacing w:after="0" w:line="360" w:lineRule="auto"/>
        <w:jc w:val="both"/>
        <w:rPr>
          <w:rFonts w:ascii="Arial" w:hAnsi="Arial" w:cs="Times New Roman"/>
          <w:color w:val="131413"/>
          <w:sz w:val="24"/>
          <w:szCs w:val="24"/>
        </w:rPr>
      </w:pPr>
    </w:p>
    <w:p w:rsidR="00C6417F" w:rsidRPr="004B7BC2" w:rsidRDefault="00C6417F" w:rsidP="00A53E20">
      <w:pPr>
        <w:spacing w:after="0" w:line="360" w:lineRule="auto"/>
        <w:jc w:val="center"/>
        <w:rPr>
          <w:rFonts w:ascii="Arial" w:hAnsi="Arial" w:cs="Times New Roman"/>
          <w:b/>
          <w:bCs/>
          <w:color w:val="231F20"/>
          <w:sz w:val="24"/>
          <w:szCs w:val="24"/>
        </w:rPr>
      </w:pPr>
      <w:r w:rsidRPr="004B7BC2">
        <w:rPr>
          <w:rFonts w:ascii="Arial" w:hAnsi="Arial" w:cs="Times New Roman"/>
          <w:b/>
          <w:bCs/>
          <w:color w:val="131413"/>
          <w:sz w:val="24"/>
          <w:szCs w:val="24"/>
        </w:rPr>
        <w:t>Table 3</w:t>
      </w:r>
      <w:r w:rsidR="00794F24" w:rsidRPr="004B7BC2">
        <w:rPr>
          <w:rFonts w:ascii="Arial" w:hAnsi="Arial" w:cs="Times New Roman"/>
          <w:b/>
          <w:bCs/>
          <w:color w:val="131413"/>
          <w:sz w:val="24"/>
          <w:szCs w:val="24"/>
        </w:rPr>
        <w:t>:</w:t>
      </w:r>
      <w:r w:rsidRPr="004B7BC2">
        <w:rPr>
          <w:rFonts w:ascii="Arial" w:hAnsi="Arial" w:cs="Times New Roman"/>
          <w:b/>
          <w:bCs/>
          <w:color w:val="131413"/>
          <w:sz w:val="24"/>
          <w:szCs w:val="24"/>
        </w:rPr>
        <w:t xml:space="preserve"> Association </w:t>
      </w:r>
      <w:r w:rsidR="00794F24" w:rsidRPr="004B7BC2">
        <w:rPr>
          <w:rFonts w:ascii="Arial" w:hAnsi="Arial" w:cs="Times New Roman"/>
          <w:b/>
          <w:bCs/>
          <w:color w:val="131413"/>
          <w:sz w:val="24"/>
          <w:szCs w:val="24"/>
        </w:rPr>
        <w:t>of</w:t>
      </w:r>
      <w:r w:rsidRPr="004B7BC2">
        <w:rPr>
          <w:rFonts w:ascii="Arial" w:hAnsi="Arial" w:cs="Times New Roman"/>
          <w:b/>
          <w:bCs/>
          <w:color w:val="131413"/>
          <w:sz w:val="24"/>
          <w:szCs w:val="24"/>
        </w:rPr>
        <w:t xml:space="preserve"> CCAT1 expression </w:t>
      </w:r>
      <w:r w:rsidR="00794F24" w:rsidRPr="004B7BC2">
        <w:rPr>
          <w:rFonts w:ascii="Arial" w:hAnsi="Arial" w:cs="Times New Roman"/>
          <w:b/>
          <w:bCs/>
          <w:color w:val="131413"/>
          <w:sz w:val="24"/>
          <w:szCs w:val="24"/>
        </w:rPr>
        <w:t>with</w:t>
      </w:r>
      <w:r w:rsidRPr="004B7BC2">
        <w:rPr>
          <w:rFonts w:ascii="Arial" w:hAnsi="Arial" w:cs="Times New Roman"/>
          <w:b/>
          <w:bCs/>
          <w:color w:val="131413"/>
          <w:sz w:val="24"/>
          <w:szCs w:val="24"/>
        </w:rPr>
        <w:t xml:space="preserve"> clinicopathological factors in EC patients</w:t>
      </w:r>
    </w:p>
    <w:tbl>
      <w:tblPr>
        <w:tblStyle w:val="TableGrid2"/>
        <w:tblW w:w="0" w:type="auto"/>
        <w:jc w:val="center"/>
        <w:tblLook w:val="04A0"/>
      </w:tblPr>
      <w:tblGrid>
        <w:gridCol w:w="1872"/>
        <w:gridCol w:w="1017"/>
        <w:gridCol w:w="1134"/>
        <w:gridCol w:w="1134"/>
        <w:gridCol w:w="1134"/>
      </w:tblGrid>
      <w:tr w:rsidR="00A53E20" w:rsidRPr="004B7BC2">
        <w:trPr>
          <w:trHeight w:val="549"/>
          <w:jc w:val="center"/>
        </w:trPr>
        <w:tc>
          <w:tcPr>
            <w:tcW w:w="1872" w:type="dxa"/>
            <w:vMerge w:val="restart"/>
            <w:tcBorders>
              <w:top w:val="single" w:sz="12" w:space="0" w:color="auto"/>
              <w:left w:val="nil"/>
              <w:right w:val="nil"/>
            </w:tcBorders>
          </w:tcPr>
          <w:p w:rsidR="00A53E20" w:rsidRPr="004B7BC2" w:rsidRDefault="00A53E20" w:rsidP="00A53E20">
            <w:pPr>
              <w:rPr>
                <w:rFonts w:ascii="Arial" w:hAnsi="Arial" w:cs="Times New Roman"/>
                <w:b/>
                <w:bCs/>
                <w:color w:val="131413"/>
                <w:sz w:val="20"/>
                <w:szCs w:val="20"/>
              </w:rPr>
            </w:pPr>
          </w:p>
          <w:p w:rsidR="00A53E20" w:rsidRPr="004B7BC2" w:rsidRDefault="00A53E20" w:rsidP="00A53E20">
            <w:pPr>
              <w:rPr>
                <w:rFonts w:ascii="Arial" w:hAnsi="Arial" w:cs="Times New Roman"/>
                <w:b/>
                <w:bCs/>
                <w:color w:val="131413"/>
                <w:sz w:val="20"/>
                <w:szCs w:val="20"/>
              </w:rPr>
            </w:pPr>
          </w:p>
          <w:p w:rsidR="00A53E20" w:rsidRPr="004B7BC2" w:rsidRDefault="00A53E20" w:rsidP="00A53E20">
            <w:pPr>
              <w:jc w:val="center"/>
              <w:rPr>
                <w:rFonts w:ascii="Arial" w:hAnsi="Arial" w:cs="Times New Roman"/>
                <w:b/>
                <w:bCs/>
                <w:color w:val="131413"/>
                <w:sz w:val="20"/>
                <w:szCs w:val="20"/>
              </w:rPr>
            </w:pPr>
            <w:r w:rsidRPr="004B7BC2">
              <w:rPr>
                <w:rFonts w:ascii="Arial" w:hAnsi="Arial" w:cs="Times New Roman"/>
                <w:b/>
                <w:bCs/>
                <w:color w:val="131413"/>
                <w:sz w:val="20"/>
                <w:szCs w:val="20"/>
              </w:rPr>
              <w:t>Clinical specify</w:t>
            </w:r>
          </w:p>
        </w:tc>
        <w:tc>
          <w:tcPr>
            <w:tcW w:w="992" w:type="dxa"/>
            <w:vMerge w:val="restart"/>
            <w:tcBorders>
              <w:top w:val="single" w:sz="12" w:space="0" w:color="auto"/>
              <w:left w:val="nil"/>
              <w:right w:val="nil"/>
            </w:tcBorders>
          </w:tcPr>
          <w:p w:rsidR="00A53E20" w:rsidRPr="004B7BC2" w:rsidRDefault="00A53E20" w:rsidP="00A53E20">
            <w:pPr>
              <w:jc w:val="center"/>
              <w:rPr>
                <w:rFonts w:ascii="Arial" w:hAnsi="Arial" w:cs="Times New Roman"/>
                <w:b/>
                <w:bCs/>
                <w:color w:val="131413"/>
                <w:sz w:val="20"/>
                <w:szCs w:val="20"/>
              </w:rPr>
            </w:pPr>
          </w:p>
          <w:p w:rsidR="00A53E20" w:rsidRPr="004B7BC2" w:rsidRDefault="00A53E20" w:rsidP="00A53E20">
            <w:pPr>
              <w:jc w:val="center"/>
              <w:rPr>
                <w:rFonts w:ascii="Arial" w:hAnsi="Arial" w:cs="Times New Roman"/>
                <w:b/>
                <w:bCs/>
                <w:color w:val="131413"/>
                <w:sz w:val="20"/>
                <w:szCs w:val="20"/>
              </w:rPr>
            </w:pPr>
          </w:p>
          <w:p w:rsidR="00A53E20" w:rsidRPr="004B7BC2" w:rsidRDefault="00A53E20" w:rsidP="00A53E20">
            <w:pPr>
              <w:jc w:val="center"/>
              <w:rPr>
                <w:rFonts w:ascii="Arial" w:hAnsi="Arial" w:cs="Times New Roman"/>
                <w:b/>
                <w:bCs/>
                <w:sz w:val="20"/>
                <w:szCs w:val="20"/>
              </w:rPr>
            </w:pPr>
            <w:r w:rsidRPr="004B7BC2">
              <w:rPr>
                <w:rFonts w:ascii="Arial" w:hAnsi="Arial" w:cs="Times New Roman"/>
                <w:b/>
                <w:bCs/>
                <w:color w:val="131413"/>
                <w:sz w:val="20"/>
                <w:szCs w:val="20"/>
              </w:rPr>
              <w:t>samples</w:t>
            </w:r>
          </w:p>
        </w:tc>
        <w:tc>
          <w:tcPr>
            <w:tcW w:w="2268" w:type="dxa"/>
            <w:gridSpan w:val="2"/>
            <w:tcBorders>
              <w:top w:val="single" w:sz="12" w:space="0" w:color="auto"/>
              <w:left w:val="nil"/>
              <w:bottom w:val="single" w:sz="4" w:space="0" w:color="auto"/>
              <w:right w:val="nil"/>
            </w:tcBorders>
          </w:tcPr>
          <w:p w:rsidR="00A53E20" w:rsidRPr="004B7BC2" w:rsidRDefault="00A53E20" w:rsidP="00A53E20">
            <w:pPr>
              <w:rPr>
                <w:rFonts w:ascii="Arial" w:hAnsi="Arial" w:cs="Times New Roman"/>
                <w:b/>
                <w:bCs/>
                <w:sz w:val="20"/>
                <w:szCs w:val="20"/>
              </w:rPr>
            </w:pPr>
          </w:p>
          <w:p w:rsidR="00A53E20" w:rsidRPr="004B7BC2" w:rsidRDefault="00A53E20" w:rsidP="00A53E20">
            <w:pPr>
              <w:jc w:val="center"/>
              <w:rPr>
                <w:rFonts w:ascii="Arial" w:hAnsi="Arial" w:cs="Times New Roman"/>
                <w:b/>
                <w:bCs/>
                <w:color w:val="131413"/>
                <w:sz w:val="20"/>
                <w:szCs w:val="20"/>
              </w:rPr>
            </w:pPr>
            <w:r w:rsidRPr="004B7BC2">
              <w:rPr>
                <w:rFonts w:ascii="Arial" w:hAnsi="Arial" w:cs="Times New Roman"/>
                <w:b/>
                <w:bCs/>
                <w:color w:val="131413"/>
                <w:sz w:val="20"/>
                <w:szCs w:val="20"/>
              </w:rPr>
              <w:t>CCAT1 expression</w:t>
            </w:r>
          </w:p>
        </w:tc>
        <w:tc>
          <w:tcPr>
            <w:tcW w:w="1134" w:type="dxa"/>
            <w:vMerge w:val="restart"/>
            <w:tcBorders>
              <w:top w:val="single" w:sz="12" w:space="0" w:color="auto"/>
              <w:left w:val="nil"/>
              <w:bottom w:val="single" w:sz="12" w:space="0" w:color="auto"/>
              <w:right w:val="nil"/>
            </w:tcBorders>
          </w:tcPr>
          <w:p w:rsidR="00A53E20" w:rsidRPr="004B7BC2" w:rsidRDefault="00A53E20" w:rsidP="00A53E20">
            <w:pPr>
              <w:jc w:val="center"/>
              <w:rPr>
                <w:rFonts w:ascii="Arial" w:hAnsi="Arial" w:cs="Times New Roman"/>
                <w:b/>
                <w:bCs/>
                <w:color w:val="131413"/>
                <w:sz w:val="20"/>
                <w:szCs w:val="20"/>
              </w:rPr>
            </w:pPr>
          </w:p>
          <w:p w:rsidR="00A53E20" w:rsidRPr="004B7BC2" w:rsidRDefault="00A53E20" w:rsidP="00A53E20">
            <w:pPr>
              <w:jc w:val="center"/>
              <w:rPr>
                <w:rFonts w:ascii="Arial" w:hAnsi="Arial" w:cs="Times New Roman"/>
                <w:b/>
                <w:bCs/>
                <w:color w:val="131413"/>
                <w:sz w:val="20"/>
                <w:szCs w:val="20"/>
              </w:rPr>
            </w:pPr>
          </w:p>
          <w:p w:rsidR="00A53E20" w:rsidRPr="004B7BC2" w:rsidRDefault="00A53E20" w:rsidP="00A53E20">
            <w:pPr>
              <w:jc w:val="center"/>
              <w:rPr>
                <w:rFonts w:ascii="Arial" w:hAnsi="Arial" w:cs="Times New Roman"/>
                <w:b/>
                <w:bCs/>
                <w:color w:val="131413"/>
                <w:sz w:val="20"/>
                <w:szCs w:val="20"/>
              </w:rPr>
            </w:pPr>
            <w:r w:rsidRPr="004B7BC2">
              <w:rPr>
                <w:rFonts w:ascii="Arial" w:hAnsi="Arial" w:cs="Times New Roman"/>
                <w:b/>
                <w:bCs/>
                <w:color w:val="131413"/>
                <w:sz w:val="20"/>
                <w:szCs w:val="20"/>
              </w:rPr>
              <w:t>P value</w:t>
            </w:r>
          </w:p>
          <w:p w:rsidR="00A53E20" w:rsidRPr="004B7BC2" w:rsidRDefault="00A53E20" w:rsidP="00A53E20">
            <w:pPr>
              <w:rPr>
                <w:rFonts w:ascii="Arial" w:hAnsi="Arial" w:cs="Times New Roman"/>
                <w:b/>
                <w:bCs/>
                <w:sz w:val="20"/>
                <w:szCs w:val="20"/>
              </w:rPr>
            </w:pPr>
          </w:p>
        </w:tc>
      </w:tr>
      <w:tr w:rsidR="00A53E20" w:rsidRPr="004B7BC2">
        <w:trPr>
          <w:trHeight w:val="457"/>
          <w:jc w:val="center"/>
        </w:trPr>
        <w:tc>
          <w:tcPr>
            <w:tcW w:w="1872" w:type="dxa"/>
            <w:vMerge/>
            <w:tcBorders>
              <w:left w:val="nil"/>
              <w:bottom w:val="single" w:sz="12" w:space="0" w:color="auto"/>
              <w:right w:val="nil"/>
            </w:tcBorders>
          </w:tcPr>
          <w:p w:rsidR="00A53E20" w:rsidRPr="004B7BC2" w:rsidRDefault="00A53E20" w:rsidP="00A53E20">
            <w:pPr>
              <w:rPr>
                <w:rFonts w:ascii="Arial" w:hAnsi="Arial" w:cs="Times New Roman"/>
                <w:color w:val="131413"/>
                <w:sz w:val="20"/>
                <w:szCs w:val="20"/>
              </w:rPr>
            </w:pPr>
          </w:p>
        </w:tc>
        <w:tc>
          <w:tcPr>
            <w:tcW w:w="992" w:type="dxa"/>
            <w:vMerge/>
            <w:tcBorders>
              <w:left w:val="nil"/>
              <w:bottom w:val="single" w:sz="12" w:space="0" w:color="auto"/>
              <w:right w:val="nil"/>
            </w:tcBorders>
          </w:tcPr>
          <w:p w:rsidR="00A53E20" w:rsidRPr="004B7BC2" w:rsidRDefault="00A53E20" w:rsidP="00A53E20">
            <w:pPr>
              <w:jc w:val="center"/>
              <w:rPr>
                <w:rFonts w:ascii="Arial" w:hAnsi="Arial" w:cs="Times New Roman"/>
                <w:color w:val="131413"/>
                <w:sz w:val="20"/>
                <w:szCs w:val="20"/>
              </w:rPr>
            </w:pPr>
          </w:p>
        </w:tc>
        <w:tc>
          <w:tcPr>
            <w:tcW w:w="2268" w:type="dxa"/>
            <w:gridSpan w:val="2"/>
            <w:tcBorders>
              <w:left w:val="nil"/>
              <w:bottom w:val="single" w:sz="12" w:space="0" w:color="auto"/>
              <w:right w:val="nil"/>
            </w:tcBorders>
          </w:tcPr>
          <w:p w:rsidR="00A53E20" w:rsidRPr="004B7BC2" w:rsidRDefault="00A53E20" w:rsidP="00A53E20">
            <w:pPr>
              <w:jc w:val="center"/>
              <w:rPr>
                <w:rFonts w:ascii="Arial" w:hAnsi="Arial" w:cs="Times New Roman"/>
                <w:color w:val="131413"/>
                <w:sz w:val="20"/>
                <w:szCs w:val="20"/>
              </w:rPr>
            </w:pPr>
          </w:p>
          <w:p w:rsidR="00A53E20" w:rsidRPr="004B7BC2" w:rsidRDefault="00A53E20" w:rsidP="00A53E20">
            <w:pPr>
              <w:jc w:val="center"/>
              <w:rPr>
                <w:rFonts w:ascii="Arial" w:hAnsi="Arial" w:cs="Times New Roman"/>
                <w:b/>
                <w:bCs/>
                <w:sz w:val="20"/>
                <w:szCs w:val="20"/>
              </w:rPr>
            </w:pPr>
            <w:r w:rsidRPr="004B7BC2">
              <w:rPr>
                <w:rFonts w:ascii="Arial" w:hAnsi="Arial" w:cs="Times New Roman"/>
                <w:b/>
                <w:bCs/>
                <w:color w:val="131413"/>
                <w:sz w:val="20"/>
                <w:szCs w:val="20"/>
              </w:rPr>
              <w:t>High                 Low</w:t>
            </w:r>
          </w:p>
        </w:tc>
        <w:tc>
          <w:tcPr>
            <w:tcW w:w="1134" w:type="dxa"/>
            <w:vMerge/>
            <w:tcBorders>
              <w:top w:val="single" w:sz="12" w:space="0" w:color="auto"/>
              <w:left w:val="nil"/>
              <w:bottom w:val="single" w:sz="12" w:space="0" w:color="auto"/>
              <w:right w:val="nil"/>
            </w:tcBorders>
          </w:tcPr>
          <w:p w:rsidR="00A53E20" w:rsidRPr="004B7BC2" w:rsidRDefault="00A53E20" w:rsidP="00A53E20">
            <w:pPr>
              <w:jc w:val="center"/>
              <w:rPr>
                <w:rFonts w:ascii="Arial" w:hAnsi="Arial" w:cs="Times New Roman"/>
                <w:color w:val="131413"/>
                <w:sz w:val="20"/>
                <w:szCs w:val="20"/>
              </w:rPr>
            </w:pPr>
          </w:p>
        </w:tc>
      </w:tr>
      <w:tr w:rsidR="00A53E20" w:rsidRPr="004B7BC2">
        <w:trPr>
          <w:trHeight w:val="5623"/>
          <w:jc w:val="center"/>
        </w:trPr>
        <w:tc>
          <w:tcPr>
            <w:tcW w:w="1872" w:type="dxa"/>
            <w:tcBorders>
              <w:top w:val="single" w:sz="12" w:space="0" w:color="auto"/>
              <w:left w:val="nil"/>
              <w:bottom w:val="single" w:sz="12" w:space="0" w:color="auto"/>
              <w:right w:val="nil"/>
            </w:tcBorders>
          </w:tcPr>
          <w:p w:rsidR="00A53E20" w:rsidRPr="004B7BC2" w:rsidRDefault="00A53E20" w:rsidP="00A53E20">
            <w:pPr>
              <w:jc w:val="both"/>
              <w:rPr>
                <w:rFonts w:ascii="Arial" w:hAnsi="Arial" w:cs="Times New Roman"/>
                <w:color w:val="131413"/>
                <w:sz w:val="20"/>
                <w:szCs w:val="20"/>
              </w:rPr>
            </w:pPr>
          </w:p>
          <w:p w:rsidR="00A53E20" w:rsidRPr="004B7BC2" w:rsidRDefault="00A53E20" w:rsidP="00A53E20">
            <w:pPr>
              <w:jc w:val="both"/>
              <w:rPr>
                <w:rFonts w:ascii="Arial" w:hAnsi="Arial" w:cs="Times New Roman"/>
                <w:b/>
                <w:bCs/>
                <w:color w:val="131413"/>
                <w:sz w:val="20"/>
                <w:szCs w:val="20"/>
              </w:rPr>
            </w:pPr>
            <w:r w:rsidRPr="004B7BC2">
              <w:rPr>
                <w:rFonts w:ascii="Arial" w:hAnsi="Arial" w:cs="Times New Roman"/>
                <w:b/>
                <w:bCs/>
                <w:color w:val="131413"/>
                <w:sz w:val="20"/>
                <w:szCs w:val="20"/>
              </w:rPr>
              <w:t>Age</w:t>
            </w:r>
          </w:p>
          <w:p w:rsidR="00A53E20" w:rsidRPr="004B7BC2" w:rsidRDefault="00A53E20" w:rsidP="00A53E20">
            <w:pPr>
              <w:rPr>
                <w:rFonts w:ascii="Arial" w:hAnsi="Arial" w:cs="Times New Roman"/>
                <w:sz w:val="20"/>
                <w:szCs w:val="20"/>
              </w:rPr>
            </w:pPr>
            <w:r w:rsidRPr="004B7BC2">
              <w:rPr>
                <w:rFonts w:ascii="Arial" w:hAnsi="Arial" w:cs="Times New Roman"/>
                <w:color w:val="131413"/>
                <w:sz w:val="20"/>
                <w:szCs w:val="20"/>
              </w:rPr>
              <w:t>60</w:t>
            </w:r>
            <w:r w:rsidRPr="004B7BC2">
              <w:rPr>
                <w:rFonts w:ascii="Arial" w:hAnsi="Arial" w:cs="Times New Roman"/>
                <w:sz w:val="20"/>
                <w:szCs w:val="20"/>
              </w:rPr>
              <w:t>&lt;</w:t>
            </w:r>
          </w:p>
          <w:p w:rsidR="00A53E20" w:rsidRPr="004B7BC2" w:rsidRDefault="00A53E20" w:rsidP="00A53E20">
            <w:pPr>
              <w:rPr>
                <w:rFonts w:ascii="Arial" w:hAnsi="Arial" w:cs="Times New Roman"/>
                <w:sz w:val="20"/>
                <w:szCs w:val="20"/>
              </w:rPr>
            </w:pPr>
            <w:r w:rsidRPr="004B7BC2">
              <w:rPr>
                <w:rFonts w:ascii="Arial" w:hAnsi="Arial" w:cs="Times New Roman"/>
                <w:color w:val="131413"/>
                <w:sz w:val="20"/>
                <w:szCs w:val="20"/>
              </w:rPr>
              <w:t>60</w:t>
            </w:r>
            <w:r w:rsidRPr="004B7BC2">
              <w:rPr>
                <w:rFonts w:ascii="Arial" w:hAnsi="Arial" w:cs="Times New Roman"/>
                <w:sz w:val="20"/>
                <w:szCs w:val="20"/>
                <w:lang w:val="en-SG"/>
              </w:rPr>
              <w:t>≥</w:t>
            </w:r>
          </w:p>
          <w:p w:rsidR="00A53E20" w:rsidRPr="004B7BC2" w:rsidRDefault="00A53E20" w:rsidP="00A53E20">
            <w:pPr>
              <w:rPr>
                <w:rFonts w:ascii="Arial" w:hAnsi="Arial" w:cs="Times New Roman"/>
                <w:color w:val="131413"/>
                <w:sz w:val="20"/>
                <w:szCs w:val="20"/>
              </w:rPr>
            </w:pPr>
          </w:p>
          <w:p w:rsidR="00A53E20" w:rsidRPr="004B7BC2" w:rsidRDefault="00A53E20" w:rsidP="00A53E20">
            <w:pPr>
              <w:rPr>
                <w:rFonts w:ascii="Arial" w:hAnsi="Arial" w:cs="Times New Roman"/>
                <w:b/>
                <w:bCs/>
                <w:color w:val="131413"/>
                <w:sz w:val="20"/>
                <w:szCs w:val="20"/>
              </w:rPr>
            </w:pPr>
            <w:r w:rsidRPr="004B7BC2">
              <w:rPr>
                <w:rFonts w:ascii="Arial" w:hAnsi="Arial" w:cs="Times New Roman"/>
                <w:b/>
                <w:bCs/>
                <w:color w:val="131413"/>
                <w:sz w:val="20"/>
                <w:szCs w:val="20"/>
              </w:rPr>
              <w:t>Gender</w:t>
            </w:r>
          </w:p>
          <w:p w:rsidR="00A53E20" w:rsidRPr="004B7BC2" w:rsidRDefault="00A53E20" w:rsidP="00A53E20">
            <w:pPr>
              <w:rPr>
                <w:rFonts w:ascii="Arial" w:hAnsi="Arial" w:cs="Times New Roman"/>
                <w:color w:val="131413"/>
                <w:sz w:val="20"/>
                <w:szCs w:val="20"/>
              </w:rPr>
            </w:pPr>
            <w:r w:rsidRPr="004B7BC2">
              <w:rPr>
                <w:rFonts w:ascii="Arial" w:hAnsi="Arial" w:cs="Times New Roman"/>
                <w:color w:val="131413"/>
                <w:sz w:val="20"/>
                <w:szCs w:val="20"/>
              </w:rPr>
              <w:t>Male</w:t>
            </w:r>
          </w:p>
          <w:p w:rsidR="00A53E20" w:rsidRPr="004B7BC2" w:rsidRDefault="00A53E20" w:rsidP="00A53E20">
            <w:pPr>
              <w:rPr>
                <w:rFonts w:ascii="Arial" w:hAnsi="Arial" w:cs="Times New Roman"/>
                <w:sz w:val="20"/>
                <w:szCs w:val="20"/>
              </w:rPr>
            </w:pPr>
            <w:r w:rsidRPr="004B7BC2">
              <w:rPr>
                <w:rFonts w:ascii="Arial" w:hAnsi="Arial" w:cs="Times New Roman"/>
                <w:color w:val="131413"/>
                <w:sz w:val="20"/>
                <w:szCs w:val="20"/>
              </w:rPr>
              <w:t>Female</w:t>
            </w:r>
          </w:p>
          <w:p w:rsidR="00A53E20" w:rsidRPr="004B7BC2" w:rsidRDefault="00A53E20" w:rsidP="00A53E20">
            <w:pPr>
              <w:rPr>
                <w:rFonts w:ascii="Arial" w:hAnsi="Arial" w:cs="Times New Roman"/>
                <w:color w:val="131413"/>
                <w:sz w:val="20"/>
                <w:szCs w:val="20"/>
              </w:rPr>
            </w:pPr>
          </w:p>
          <w:p w:rsidR="00A53E20" w:rsidRPr="004B7BC2" w:rsidRDefault="00A53E20" w:rsidP="00A53E20">
            <w:pPr>
              <w:rPr>
                <w:rFonts w:ascii="Arial" w:hAnsi="Arial" w:cs="Times New Roman"/>
                <w:b/>
                <w:bCs/>
                <w:color w:val="131413"/>
                <w:sz w:val="20"/>
                <w:szCs w:val="20"/>
              </w:rPr>
            </w:pPr>
            <w:r w:rsidRPr="004B7BC2">
              <w:rPr>
                <w:rFonts w:ascii="Arial" w:hAnsi="Arial" w:cs="Times New Roman"/>
                <w:b/>
                <w:bCs/>
                <w:color w:val="131413"/>
                <w:sz w:val="20"/>
                <w:szCs w:val="20"/>
              </w:rPr>
              <w:t>Tumor size (cm)</w:t>
            </w:r>
          </w:p>
          <w:p w:rsidR="00A53E20" w:rsidRPr="004B7BC2" w:rsidRDefault="00A53E20" w:rsidP="00A53E20">
            <w:pPr>
              <w:rPr>
                <w:rFonts w:ascii="Arial" w:hAnsi="Arial" w:cs="Times New Roman"/>
                <w:color w:val="131413"/>
                <w:sz w:val="20"/>
                <w:szCs w:val="20"/>
              </w:rPr>
            </w:pPr>
            <w:r w:rsidRPr="004B7BC2">
              <w:rPr>
                <w:rFonts w:ascii="Arial" w:hAnsi="Arial" w:cs="Times New Roman"/>
                <w:color w:val="131413"/>
                <w:sz w:val="20"/>
                <w:szCs w:val="20"/>
              </w:rPr>
              <w:t>5 &lt;</w:t>
            </w:r>
          </w:p>
          <w:p w:rsidR="00A53E20" w:rsidRPr="004B7BC2" w:rsidRDefault="00A53E20" w:rsidP="00A53E20">
            <w:pPr>
              <w:rPr>
                <w:rFonts w:ascii="Arial" w:hAnsi="Arial" w:cs="Times New Roman"/>
                <w:sz w:val="20"/>
                <w:szCs w:val="20"/>
              </w:rPr>
            </w:pPr>
            <w:r w:rsidRPr="004B7BC2">
              <w:rPr>
                <w:rFonts w:ascii="Arial" w:hAnsi="Arial" w:cs="Times New Roman"/>
                <w:color w:val="131413"/>
                <w:sz w:val="20"/>
                <w:szCs w:val="20"/>
              </w:rPr>
              <w:t xml:space="preserve">5 </w:t>
            </w:r>
            <w:r w:rsidRPr="004B7BC2">
              <w:rPr>
                <w:rFonts w:ascii="Arial" w:hAnsi="Arial" w:cs="Times New Roman"/>
                <w:sz w:val="20"/>
                <w:szCs w:val="20"/>
                <w:lang w:val="en-SG"/>
              </w:rPr>
              <w:t>≥</w:t>
            </w:r>
          </w:p>
          <w:p w:rsidR="00A53E20" w:rsidRPr="004B7BC2" w:rsidRDefault="00A53E20" w:rsidP="00A53E20">
            <w:pPr>
              <w:rPr>
                <w:rFonts w:ascii="Arial" w:hAnsi="Arial" w:cs="Times New Roman"/>
                <w:color w:val="131413"/>
                <w:sz w:val="20"/>
                <w:szCs w:val="20"/>
              </w:rPr>
            </w:pPr>
          </w:p>
          <w:p w:rsidR="00A53E20" w:rsidRPr="004B7BC2" w:rsidRDefault="00A53E20" w:rsidP="00A53E20">
            <w:pPr>
              <w:rPr>
                <w:rFonts w:ascii="Arial" w:hAnsi="Arial" w:cs="Times New Roman"/>
                <w:b/>
                <w:bCs/>
                <w:color w:val="131413"/>
                <w:sz w:val="20"/>
                <w:szCs w:val="20"/>
              </w:rPr>
            </w:pPr>
            <w:r w:rsidRPr="004B7BC2">
              <w:rPr>
                <w:rFonts w:ascii="Arial" w:hAnsi="Arial" w:cs="Times New Roman"/>
                <w:b/>
                <w:bCs/>
                <w:color w:val="131413"/>
                <w:sz w:val="20"/>
                <w:szCs w:val="20"/>
              </w:rPr>
              <w:t>Tumor stage</w:t>
            </w:r>
          </w:p>
          <w:p w:rsidR="00A53E20" w:rsidRPr="004B7BC2" w:rsidRDefault="00A53E20" w:rsidP="00A53E20">
            <w:pPr>
              <w:rPr>
                <w:rFonts w:ascii="Arial" w:hAnsi="Arial" w:cs="Times New Roman"/>
                <w:color w:val="131413"/>
                <w:sz w:val="20"/>
                <w:szCs w:val="20"/>
              </w:rPr>
            </w:pPr>
            <w:r w:rsidRPr="004B7BC2">
              <w:rPr>
                <w:rFonts w:ascii="Arial" w:hAnsi="Arial" w:cs="Times New Roman"/>
                <w:color w:val="131413"/>
                <w:sz w:val="20"/>
                <w:szCs w:val="20"/>
              </w:rPr>
              <w:t>I-II</w:t>
            </w:r>
          </w:p>
          <w:p w:rsidR="00A53E20" w:rsidRPr="004B7BC2" w:rsidRDefault="00A53E20" w:rsidP="00A53E20">
            <w:pPr>
              <w:rPr>
                <w:rFonts w:ascii="Arial" w:hAnsi="Arial" w:cs="Times New Roman"/>
                <w:sz w:val="20"/>
                <w:szCs w:val="20"/>
              </w:rPr>
            </w:pPr>
            <w:r w:rsidRPr="004B7BC2">
              <w:rPr>
                <w:rFonts w:ascii="Arial" w:hAnsi="Arial" w:cs="Times New Roman"/>
                <w:color w:val="131413"/>
                <w:sz w:val="20"/>
                <w:szCs w:val="20"/>
              </w:rPr>
              <w:t>III-IV</w:t>
            </w:r>
          </w:p>
          <w:p w:rsidR="00A53E20" w:rsidRPr="004B7BC2" w:rsidRDefault="00A53E20" w:rsidP="00A53E20">
            <w:pPr>
              <w:jc w:val="both"/>
              <w:rPr>
                <w:rFonts w:ascii="Arial" w:hAnsi="Arial" w:cs="Times New Roman"/>
                <w:color w:val="131413"/>
                <w:sz w:val="20"/>
                <w:szCs w:val="20"/>
              </w:rPr>
            </w:pPr>
          </w:p>
          <w:p w:rsidR="00A53E20" w:rsidRPr="004B7BC2" w:rsidRDefault="00A53E20" w:rsidP="00A53E20">
            <w:pPr>
              <w:jc w:val="both"/>
              <w:rPr>
                <w:rFonts w:ascii="Arial" w:hAnsi="Arial" w:cs="Times New Roman"/>
                <w:b/>
                <w:bCs/>
                <w:color w:val="131413"/>
                <w:sz w:val="20"/>
                <w:szCs w:val="20"/>
              </w:rPr>
            </w:pPr>
            <w:r w:rsidRPr="004B7BC2">
              <w:rPr>
                <w:rFonts w:ascii="Arial" w:hAnsi="Arial" w:cs="Times New Roman"/>
                <w:b/>
                <w:bCs/>
                <w:color w:val="131413"/>
                <w:sz w:val="20"/>
                <w:szCs w:val="20"/>
              </w:rPr>
              <w:t xml:space="preserve">Tumor Grade </w:t>
            </w:r>
          </w:p>
          <w:p w:rsidR="00A53E20" w:rsidRPr="004B7BC2" w:rsidRDefault="00A53E20" w:rsidP="00A53E20">
            <w:pPr>
              <w:rPr>
                <w:rFonts w:ascii="Arial" w:hAnsi="Arial" w:cs="Times New Roman"/>
                <w:color w:val="131413"/>
                <w:sz w:val="20"/>
                <w:szCs w:val="20"/>
              </w:rPr>
            </w:pPr>
            <w:r w:rsidRPr="004B7BC2">
              <w:rPr>
                <w:rFonts w:ascii="Arial" w:hAnsi="Arial" w:cs="Times New Roman"/>
                <w:color w:val="131413"/>
                <w:sz w:val="20"/>
                <w:szCs w:val="20"/>
              </w:rPr>
              <w:t>I-II</w:t>
            </w:r>
          </w:p>
          <w:p w:rsidR="00A53E20" w:rsidRPr="004B7BC2" w:rsidRDefault="00A53E20" w:rsidP="00A53E20">
            <w:pPr>
              <w:rPr>
                <w:rFonts w:ascii="Arial" w:hAnsi="Arial" w:cs="Times New Roman"/>
                <w:sz w:val="20"/>
                <w:szCs w:val="20"/>
              </w:rPr>
            </w:pPr>
            <w:r w:rsidRPr="004B7BC2">
              <w:rPr>
                <w:rFonts w:ascii="Arial" w:hAnsi="Arial" w:cs="Times New Roman"/>
                <w:color w:val="131413"/>
                <w:sz w:val="20"/>
                <w:szCs w:val="20"/>
              </w:rPr>
              <w:t>III-IV</w:t>
            </w:r>
          </w:p>
          <w:p w:rsidR="00A53E20" w:rsidRPr="004B7BC2" w:rsidRDefault="00A53E20" w:rsidP="00A53E20">
            <w:pPr>
              <w:rPr>
                <w:rFonts w:ascii="Arial" w:hAnsi="Arial" w:cs="Times New Roman"/>
                <w:color w:val="131413"/>
                <w:sz w:val="20"/>
                <w:szCs w:val="20"/>
              </w:rPr>
            </w:pPr>
          </w:p>
          <w:p w:rsidR="00A53E20" w:rsidRPr="004B7BC2" w:rsidRDefault="00A53E20" w:rsidP="00A53E20">
            <w:pPr>
              <w:rPr>
                <w:rFonts w:ascii="Arial" w:hAnsi="Arial" w:cs="Times New Roman"/>
                <w:b/>
                <w:bCs/>
                <w:color w:val="131413"/>
                <w:sz w:val="20"/>
                <w:szCs w:val="20"/>
              </w:rPr>
            </w:pPr>
            <w:r w:rsidRPr="004B7BC2">
              <w:rPr>
                <w:rFonts w:ascii="Arial" w:hAnsi="Arial" w:cs="Times New Roman"/>
                <w:b/>
                <w:bCs/>
                <w:color w:val="131413"/>
                <w:sz w:val="20"/>
                <w:szCs w:val="20"/>
              </w:rPr>
              <w:t>Metastasis</w:t>
            </w:r>
          </w:p>
          <w:p w:rsidR="00A53E20" w:rsidRPr="004B7BC2" w:rsidRDefault="00A53E20" w:rsidP="00A53E20">
            <w:pPr>
              <w:rPr>
                <w:rFonts w:ascii="Arial" w:hAnsi="Arial" w:cs="Times New Roman"/>
                <w:color w:val="131413"/>
                <w:sz w:val="20"/>
                <w:szCs w:val="20"/>
              </w:rPr>
            </w:pPr>
            <w:r w:rsidRPr="004B7BC2">
              <w:rPr>
                <w:rFonts w:ascii="Arial" w:hAnsi="Arial" w:cs="Times New Roman"/>
                <w:color w:val="131413"/>
                <w:sz w:val="20"/>
                <w:szCs w:val="20"/>
              </w:rPr>
              <w:t>Unknown</w:t>
            </w:r>
          </w:p>
          <w:p w:rsidR="00A53E20" w:rsidRPr="004B7BC2" w:rsidRDefault="00A53E20" w:rsidP="00A53E20">
            <w:pPr>
              <w:rPr>
                <w:rFonts w:ascii="Arial" w:hAnsi="Arial" w:cs="Times New Roman"/>
                <w:color w:val="131413"/>
                <w:sz w:val="20"/>
                <w:szCs w:val="20"/>
              </w:rPr>
            </w:pPr>
            <w:r w:rsidRPr="004B7BC2">
              <w:rPr>
                <w:rFonts w:ascii="Arial" w:hAnsi="Arial" w:cs="Times New Roman"/>
                <w:color w:val="131413"/>
                <w:sz w:val="20"/>
                <w:szCs w:val="20"/>
              </w:rPr>
              <w:t>Yes</w:t>
            </w:r>
          </w:p>
          <w:p w:rsidR="00A53E20" w:rsidRPr="004B7BC2" w:rsidRDefault="00A53E20" w:rsidP="00A53E20">
            <w:pPr>
              <w:rPr>
                <w:rFonts w:ascii="Arial" w:hAnsi="Arial" w:cs="Times New Roman"/>
                <w:sz w:val="20"/>
                <w:szCs w:val="20"/>
              </w:rPr>
            </w:pPr>
            <w:r w:rsidRPr="004B7BC2">
              <w:rPr>
                <w:rFonts w:ascii="Arial" w:hAnsi="Arial" w:cs="Times New Roman"/>
                <w:color w:val="131413"/>
                <w:sz w:val="20"/>
                <w:szCs w:val="20"/>
              </w:rPr>
              <w:t>No</w:t>
            </w:r>
          </w:p>
          <w:p w:rsidR="00A53E20" w:rsidRPr="004B7BC2" w:rsidRDefault="00A53E20" w:rsidP="00A53E20">
            <w:pPr>
              <w:rPr>
                <w:rFonts w:ascii="Arial" w:hAnsi="Arial" w:cs="Times New Roman"/>
                <w:sz w:val="20"/>
                <w:szCs w:val="20"/>
              </w:rPr>
            </w:pPr>
          </w:p>
          <w:p w:rsidR="00A53E20" w:rsidRPr="004B7BC2" w:rsidRDefault="00A53E20" w:rsidP="00A53E20">
            <w:pPr>
              <w:rPr>
                <w:rFonts w:ascii="Arial" w:hAnsi="Arial" w:cs="Times New Roman"/>
                <w:b/>
                <w:bCs/>
                <w:sz w:val="20"/>
                <w:szCs w:val="20"/>
              </w:rPr>
            </w:pPr>
            <w:r w:rsidRPr="004B7BC2">
              <w:rPr>
                <w:rFonts w:ascii="Arial" w:hAnsi="Arial" w:cs="Times New Roman"/>
                <w:b/>
                <w:bCs/>
                <w:sz w:val="20"/>
                <w:szCs w:val="20"/>
              </w:rPr>
              <w:t>Lymph node</w:t>
            </w:r>
          </w:p>
          <w:p w:rsidR="00A53E20" w:rsidRPr="004B7BC2" w:rsidRDefault="00A53E20" w:rsidP="00A53E20">
            <w:pPr>
              <w:rPr>
                <w:rFonts w:ascii="Arial" w:hAnsi="Arial" w:cs="Times New Roman"/>
                <w:sz w:val="20"/>
                <w:szCs w:val="20"/>
              </w:rPr>
            </w:pPr>
            <w:r w:rsidRPr="004B7BC2">
              <w:rPr>
                <w:rFonts w:ascii="Arial" w:hAnsi="Arial" w:cs="Times New Roman"/>
                <w:sz w:val="20"/>
                <w:szCs w:val="20"/>
              </w:rPr>
              <w:t>Yes</w:t>
            </w:r>
          </w:p>
          <w:p w:rsidR="00A53E20" w:rsidRPr="004B7BC2" w:rsidRDefault="00A53E20" w:rsidP="00A53E20">
            <w:pPr>
              <w:rPr>
                <w:rFonts w:ascii="Arial" w:hAnsi="Arial" w:cs="Times New Roman"/>
                <w:sz w:val="20"/>
                <w:szCs w:val="20"/>
              </w:rPr>
            </w:pPr>
            <w:r w:rsidRPr="004B7BC2">
              <w:rPr>
                <w:rFonts w:ascii="Arial" w:hAnsi="Arial" w:cs="Times New Roman"/>
                <w:sz w:val="20"/>
                <w:szCs w:val="20"/>
              </w:rPr>
              <w:t>No</w:t>
            </w:r>
          </w:p>
        </w:tc>
        <w:tc>
          <w:tcPr>
            <w:tcW w:w="992" w:type="dxa"/>
            <w:tcBorders>
              <w:top w:val="single" w:sz="12" w:space="0" w:color="auto"/>
              <w:left w:val="nil"/>
              <w:bottom w:val="single" w:sz="12" w:space="0" w:color="auto"/>
              <w:right w:val="nil"/>
            </w:tcBorders>
          </w:tcPr>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22</w:t>
            </w: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16</w:t>
            </w: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20</w:t>
            </w: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18</w:t>
            </w: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21</w:t>
            </w: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17</w:t>
            </w: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11</w:t>
            </w: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27</w:t>
            </w: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8</w:t>
            </w: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30</w:t>
            </w: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9</w:t>
            </w: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19</w:t>
            </w: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10</w:t>
            </w:r>
          </w:p>
          <w:p w:rsidR="00A53E20" w:rsidRPr="004B7BC2" w:rsidRDefault="00A53E20" w:rsidP="00A53E20">
            <w:pPr>
              <w:rPr>
                <w:rFonts w:ascii="Arial" w:hAnsi="Arial" w:cs="Times New Roman"/>
                <w:sz w:val="20"/>
                <w:szCs w:val="20"/>
              </w:rPr>
            </w:pP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16</w:t>
            </w: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22</w:t>
            </w:r>
          </w:p>
        </w:tc>
        <w:tc>
          <w:tcPr>
            <w:tcW w:w="1134" w:type="dxa"/>
            <w:tcBorders>
              <w:top w:val="single" w:sz="12" w:space="0" w:color="auto"/>
              <w:left w:val="nil"/>
              <w:bottom w:val="single" w:sz="12" w:space="0" w:color="auto"/>
              <w:right w:val="nil"/>
            </w:tcBorders>
          </w:tcPr>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12</w:t>
            </w: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11</w:t>
            </w: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13</w:t>
            </w: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10</w:t>
            </w: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12</w:t>
            </w: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11</w:t>
            </w: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7</w:t>
            </w: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16</w:t>
            </w: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5</w:t>
            </w: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18</w:t>
            </w: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11</w:t>
            </w: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7</w:t>
            </w:r>
          </w:p>
          <w:p w:rsidR="00A53E20" w:rsidRPr="004B7BC2" w:rsidRDefault="00A53E20" w:rsidP="00A53E20">
            <w:pPr>
              <w:rPr>
                <w:rFonts w:ascii="Arial" w:hAnsi="Arial" w:cs="Times New Roman"/>
                <w:sz w:val="20"/>
                <w:szCs w:val="20"/>
              </w:rPr>
            </w:pP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7</w:t>
            </w: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16</w:t>
            </w:r>
          </w:p>
        </w:tc>
        <w:tc>
          <w:tcPr>
            <w:tcW w:w="1134" w:type="dxa"/>
            <w:tcBorders>
              <w:top w:val="single" w:sz="12" w:space="0" w:color="auto"/>
              <w:left w:val="nil"/>
              <w:bottom w:val="single" w:sz="12" w:space="0" w:color="auto"/>
              <w:right w:val="nil"/>
            </w:tcBorders>
          </w:tcPr>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10</w:t>
            </w: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5</w:t>
            </w: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7</w:t>
            </w: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8</w:t>
            </w: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9</w:t>
            </w: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6</w:t>
            </w: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4</w:t>
            </w: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11</w:t>
            </w: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3</w:t>
            </w: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12</w:t>
            </w: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8</w:t>
            </w: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3</w:t>
            </w: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9</w:t>
            </w: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6</w:t>
            </w:r>
          </w:p>
        </w:tc>
        <w:tc>
          <w:tcPr>
            <w:tcW w:w="1134" w:type="dxa"/>
            <w:tcBorders>
              <w:top w:val="single" w:sz="12" w:space="0" w:color="auto"/>
              <w:left w:val="nil"/>
              <w:bottom w:val="single" w:sz="12" w:space="0" w:color="auto"/>
              <w:right w:val="nil"/>
            </w:tcBorders>
          </w:tcPr>
          <w:p w:rsidR="00A53E20" w:rsidRPr="004B7BC2" w:rsidRDefault="00A53E20" w:rsidP="00A53E20">
            <w:pPr>
              <w:jc w:val="center"/>
              <w:rPr>
                <w:rFonts w:ascii="Arial" w:hAnsi="Arial" w:cs="Times New Roman"/>
                <w:sz w:val="20"/>
                <w:szCs w:val="20"/>
              </w:rPr>
            </w:pPr>
          </w:p>
          <w:p w:rsidR="006774B8" w:rsidRPr="004B7BC2" w:rsidRDefault="006774B8"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.823</w:t>
            </w: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.268</w:t>
            </w: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.771</w:t>
            </w: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.038</w:t>
            </w: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.638</w:t>
            </w: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.345</w:t>
            </w: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p>
          <w:p w:rsidR="00A53E20" w:rsidRPr="004B7BC2" w:rsidRDefault="00A53E20" w:rsidP="00A53E20">
            <w:pPr>
              <w:jc w:val="center"/>
              <w:rPr>
                <w:rFonts w:ascii="Arial" w:hAnsi="Arial" w:cs="Times New Roman"/>
                <w:sz w:val="20"/>
                <w:szCs w:val="20"/>
              </w:rPr>
            </w:pPr>
            <w:r w:rsidRPr="004B7BC2">
              <w:rPr>
                <w:rFonts w:ascii="Arial" w:hAnsi="Arial" w:cs="Times New Roman"/>
                <w:sz w:val="20"/>
                <w:szCs w:val="20"/>
              </w:rPr>
              <w:t>.409</w:t>
            </w:r>
          </w:p>
        </w:tc>
      </w:tr>
    </w:tbl>
    <w:p w:rsidR="00C6417F" w:rsidRPr="004B7BC2" w:rsidRDefault="00C6417F" w:rsidP="0058277E">
      <w:pPr>
        <w:spacing w:after="0" w:line="360" w:lineRule="auto"/>
        <w:jc w:val="both"/>
        <w:rPr>
          <w:rFonts w:ascii="Arial" w:hAnsi="Arial" w:cs="Times New Roman"/>
          <w:sz w:val="24"/>
          <w:szCs w:val="24"/>
        </w:rPr>
      </w:pPr>
    </w:p>
    <w:p w:rsidR="000435B3" w:rsidRPr="004B7BC2" w:rsidRDefault="000435B3" w:rsidP="000435B3">
      <w:pPr>
        <w:bidi/>
        <w:jc w:val="right"/>
        <w:rPr>
          <w:rFonts w:ascii="Arial" w:hAnsi="Arial" w:cs="B Lotus"/>
          <w:sz w:val="20"/>
          <w:szCs w:val="20"/>
        </w:rPr>
      </w:pPr>
    </w:p>
    <w:p w:rsidR="000435B3" w:rsidRPr="004B7BC2" w:rsidRDefault="000435B3" w:rsidP="000435B3">
      <w:pPr>
        <w:bidi/>
        <w:jc w:val="right"/>
        <w:rPr>
          <w:rFonts w:ascii="Arial" w:hAnsi="Arial" w:cs="B Lotus"/>
          <w:sz w:val="20"/>
          <w:szCs w:val="20"/>
        </w:rPr>
      </w:pPr>
    </w:p>
    <w:p w:rsidR="000435B3" w:rsidRPr="004B7BC2" w:rsidRDefault="000435B3" w:rsidP="000435B3">
      <w:pPr>
        <w:bidi/>
        <w:jc w:val="right"/>
        <w:rPr>
          <w:rFonts w:ascii="Arial" w:hAnsi="Arial" w:cs="B Lotus"/>
          <w:sz w:val="20"/>
          <w:szCs w:val="20"/>
        </w:rPr>
      </w:pPr>
    </w:p>
    <w:p w:rsidR="000435B3" w:rsidRPr="004B7BC2" w:rsidRDefault="000435B3" w:rsidP="000435B3">
      <w:pPr>
        <w:bidi/>
        <w:jc w:val="right"/>
        <w:rPr>
          <w:rFonts w:ascii="Arial" w:hAnsi="Arial" w:cs="B Lotus"/>
          <w:sz w:val="20"/>
          <w:szCs w:val="20"/>
        </w:rPr>
      </w:pPr>
    </w:p>
    <w:p w:rsidR="000435B3" w:rsidRPr="004B7BC2" w:rsidRDefault="000435B3" w:rsidP="000435B3">
      <w:pPr>
        <w:bidi/>
        <w:jc w:val="right"/>
        <w:rPr>
          <w:rFonts w:ascii="Arial" w:hAnsi="Arial" w:cs="B Lotus"/>
          <w:sz w:val="20"/>
          <w:szCs w:val="20"/>
        </w:rPr>
      </w:pPr>
    </w:p>
    <w:p w:rsidR="000435B3" w:rsidRPr="004B7BC2" w:rsidRDefault="000435B3" w:rsidP="000435B3">
      <w:pPr>
        <w:bidi/>
        <w:jc w:val="right"/>
        <w:rPr>
          <w:rFonts w:ascii="Arial" w:hAnsi="Arial" w:cs="B Lotus"/>
          <w:sz w:val="20"/>
          <w:szCs w:val="20"/>
        </w:rPr>
      </w:pPr>
    </w:p>
    <w:p w:rsidR="000435B3" w:rsidRPr="004B7BC2" w:rsidRDefault="000435B3" w:rsidP="000435B3">
      <w:pPr>
        <w:bidi/>
        <w:jc w:val="right"/>
        <w:rPr>
          <w:rFonts w:ascii="Arial" w:hAnsi="Arial" w:cs="B Lotus"/>
          <w:sz w:val="20"/>
          <w:szCs w:val="20"/>
        </w:rPr>
      </w:pPr>
    </w:p>
    <w:p w:rsidR="000435B3" w:rsidRPr="004B7BC2" w:rsidRDefault="000435B3" w:rsidP="000435B3">
      <w:pPr>
        <w:bidi/>
        <w:jc w:val="right"/>
        <w:rPr>
          <w:rFonts w:ascii="Arial" w:hAnsi="Arial" w:cs="B Lotus"/>
          <w:sz w:val="20"/>
          <w:szCs w:val="20"/>
        </w:rPr>
      </w:pPr>
    </w:p>
    <w:p w:rsidR="000435B3" w:rsidRPr="004B7BC2" w:rsidRDefault="000435B3" w:rsidP="0029078C">
      <w:pPr>
        <w:spacing w:after="0" w:line="360" w:lineRule="auto"/>
        <w:jc w:val="center"/>
        <w:rPr>
          <w:rFonts w:ascii="Arial" w:hAnsi="Arial" w:cs="Times New Roman"/>
          <w:b/>
          <w:bCs/>
          <w:color w:val="131413"/>
          <w:sz w:val="24"/>
          <w:szCs w:val="24"/>
        </w:rPr>
      </w:pPr>
      <w:r w:rsidRPr="004B7BC2">
        <w:rPr>
          <w:rFonts w:ascii="Arial" w:hAnsi="Arial" w:cs="Times New Roman"/>
          <w:b/>
          <w:bCs/>
          <w:color w:val="131413"/>
          <w:sz w:val="24"/>
          <w:szCs w:val="24"/>
        </w:rPr>
        <w:t>Table 4</w:t>
      </w:r>
      <w:r w:rsidR="00DA7ACE" w:rsidRPr="004B7BC2">
        <w:rPr>
          <w:rFonts w:ascii="Arial" w:hAnsi="Arial" w:cs="Times New Roman"/>
          <w:b/>
          <w:bCs/>
          <w:color w:val="131413"/>
          <w:sz w:val="24"/>
          <w:szCs w:val="24"/>
        </w:rPr>
        <w:t xml:space="preserve">: </w:t>
      </w:r>
      <w:r w:rsidRPr="004B7BC2">
        <w:rPr>
          <w:rFonts w:ascii="Arial" w:hAnsi="Arial" w:cs="Times New Roman"/>
          <w:b/>
          <w:bCs/>
          <w:color w:val="131413"/>
          <w:sz w:val="24"/>
          <w:szCs w:val="24"/>
        </w:rPr>
        <w:t xml:space="preserve">Experimental validated and </w:t>
      </w:r>
      <w:bookmarkStart w:id="45" w:name="_GoBack"/>
      <w:r w:rsidRPr="004B7BC2">
        <w:rPr>
          <w:rFonts w:ascii="Arial" w:hAnsi="Arial" w:cs="Times New Roman"/>
          <w:b/>
          <w:bCs/>
          <w:color w:val="131413"/>
          <w:sz w:val="24"/>
          <w:szCs w:val="24"/>
        </w:rPr>
        <w:t xml:space="preserve">predicted cancers for </w:t>
      </w:r>
      <w:r w:rsidR="0029078C" w:rsidRPr="004B7BC2">
        <w:rPr>
          <w:rFonts w:ascii="Arial" w:hAnsi="Arial" w:cs="Times New Roman"/>
          <w:b/>
          <w:bCs/>
          <w:color w:val="131413"/>
          <w:sz w:val="24"/>
          <w:szCs w:val="24"/>
        </w:rPr>
        <w:t>PVT1 and CCAT1 i</w:t>
      </w:r>
      <w:r w:rsidR="002E1D5C" w:rsidRPr="004B7BC2">
        <w:rPr>
          <w:rFonts w:ascii="Arial" w:hAnsi="Arial" w:cs="Times New Roman"/>
          <w:b/>
          <w:bCs/>
          <w:color w:val="131413"/>
          <w:sz w:val="24"/>
          <w:szCs w:val="24"/>
        </w:rPr>
        <w:t xml:space="preserve">nterference </w:t>
      </w:r>
      <w:bookmarkEnd w:id="45"/>
    </w:p>
    <w:tbl>
      <w:tblPr>
        <w:tblStyle w:val="TableGrid1"/>
        <w:bidiVisual/>
        <w:tblW w:w="0" w:type="auto"/>
        <w:jc w:val="center"/>
        <w:tblLayout w:type="fixed"/>
        <w:tblLook w:val="04A0"/>
      </w:tblPr>
      <w:tblGrid>
        <w:gridCol w:w="5953"/>
        <w:gridCol w:w="1894"/>
        <w:gridCol w:w="992"/>
      </w:tblGrid>
      <w:tr w:rsidR="000435B3" w:rsidRPr="004B7BC2">
        <w:trPr>
          <w:trHeight w:val="299"/>
          <w:jc w:val="center"/>
        </w:trPr>
        <w:tc>
          <w:tcPr>
            <w:tcW w:w="5953" w:type="dxa"/>
          </w:tcPr>
          <w:p w:rsidR="000435B3" w:rsidRPr="004B7BC2" w:rsidRDefault="000435B3" w:rsidP="00CE4DF4">
            <w:pPr>
              <w:bidi/>
              <w:spacing w:line="360" w:lineRule="auto"/>
              <w:jc w:val="center"/>
              <w:rPr>
                <w:rFonts w:ascii="Arial" w:hAnsi="Arial" w:cs="B Lotus"/>
                <w:b/>
                <w:bCs/>
                <w:sz w:val="20"/>
                <w:szCs w:val="20"/>
                <w:lang w:bidi="fa-IR"/>
              </w:rPr>
            </w:pPr>
            <w:r w:rsidRPr="004B7BC2">
              <w:rPr>
                <w:rFonts w:ascii="Arial" w:hAnsi="Arial" w:cs="B Lotus"/>
                <w:b/>
                <w:bCs/>
                <w:sz w:val="20"/>
                <w:szCs w:val="20"/>
              </w:rPr>
              <w:t>Cancers Name</w:t>
            </w:r>
          </w:p>
        </w:tc>
        <w:tc>
          <w:tcPr>
            <w:tcW w:w="1894" w:type="dxa"/>
          </w:tcPr>
          <w:p w:rsidR="000435B3" w:rsidRPr="004B7BC2" w:rsidRDefault="000435B3" w:rsidP="00CE4DF4">
            <w:pPr>
              <w:bidi/>
              <w:spacing w:line="360" w:lineRule="auto"/>
              <w:jc w:val="center"/>
              <w:rPr>
                <w:rFonts w:ascii="Arial" w:hAnsi="Arial" w:cs="B Lotus"/>
                <w:b/>
                <w:bCs/>
                <w:sz w:val="20"/>
                <w:szCs w:val="20"/>
                <w:lang w:bidi="fa-IR"/>
              </w:rPr>
            </w:pPr>
            <w:r w:rsidRPr="004B7BC2">
              <w:rPr>
                <w:rFonts w:ascii="Arial" w:hAnsi="Arial" w:cs="B Lotus"/>
                <w:b/>
                <w:bCs/>
                <w:sz w:val="20"/>
                <w:szCs w:val="20"/>
              </w:rPr>
              <w:t>Detection Method</w:t>
            </w:r>
          </w:p>
        </w:tc>
        <w:tc>
          <w:tcPr>
            <w:tcW w:w="992" w:type="dxa"/>
          </w:tcPr>
          <w:p w:rsidR="000435B3" w:rsidRPr="004B7BC2" w:rsidRDefault="000435B3" w:rsidP="00CE4DF4">
            <w:pPr>
              <w:bidi/>
              <w:spacing w:line="360" w:lineRule="auto"/>
              <w:jc w:val="center"/>
              <w:rPr>
                <w:rFonts w:ascii="Arial" w:hAnsi="Arial" w:cs="B Lotus"/>
                <w:b/>
                <w:bCs/>
                <w:sz w:val="20"/>
                <w:szCs w:val="20"/>
                <w:lang w:bidi="fa-IR"/>
              </w:rPr>
            </w:pPr>
            <w:r w:rsidRPr="004B7BC2">
              <w:rPr>
                <w:rFonts w:ascii="Arial" w:hAnsi="Arial" w:cs="B Lotus"/>
                <w:b/>
                <w:bCs/>
                <w:sz w:val="20"/>
                <w:szCs w:val="20"/>
              </w:rPr>
              <w:t>lncRNA</w:t>
            </w:r>
          </w:p>
        </w:tc>
      </w:tr>
      <w:tr w:rsidR="000435B3" w:rsidRPr="004B7BC2">
        <w:trPr>
          <w:trHeight w:val="1725"/>
          <w:jc w:val="center"/>
        </w:trPr>
        <w:tc>
          <w:tcPr>
            <w:tcW w:w="5953" w:type="dxa"/>
          </w:tcPr>
          <w:p w:rsidR="000435B3" w:rsidRPr="004B7BC2" w:rsidRDefault="000435B3" w:rsidP="00874239">
            <w:pPr>
              <w:bidi/>
              <w:spacing w:line="360" w:lineRule="auto"/>
              <w:jc w:val="right"/>
              <w:rPr>
                <w:rFonts w:ascii="Arial" w:hAnsi="Arial" w:cs="B Lotus"/>
                <w:sz w:val="20"/>
                <w:szCs w:val="20"/>
              </w:rPr>
            </w:pPr>
            <w:r w:rsidRPr="004B7BC2">
              <w:rPr>
                <w:rFonts w:ascii="Arial" w:hAnsi="Arial" w:cs="B Lotus"/>
                <w:sz w:val="20"/>
                <w:szCs w:val="20"/>
              </w:rPr>
              <w:t>esophageal squamous cell carcinoma, breast cancer, colon cancer, gallbladder cancer, Glioma, hepatocellular carcinoma, lung cancer, ovarian cancer, pancreatic cancer, retinoblastoma, Nasopharyngeal carcinoma, stomach cancer, colorectal cancer, cervical cancer, osteosarcoma, renal cell carcinoma, colorectal cancer</w:t>
            </w:r>
          </w:p>
        </w:tc>
        <w:tc>
          <w:tcPr>
            <w:tcW w:w="1894" w:type="dxa"/>
            <w:vAlign w:val="center"/>
          </w:tcPr>
          <w:p w:rsidR="000435B3" w:rsidRPr="004B7BC2" w:rsidRDefault="000435B3" w:rsidP="00557E81">
            <w:pPr>
              <w:bidi/>
              <w:spacing w:line="360" w:lineRule="auto"/>
              <w:jc w:val="center"/>
              <w:rPr>
                <w:rFonts w:ascii="Arial" w:hAnsi="Arial" w:cs="B Lotus"/>
                <w:b/>
                <w:bCs/>
                <w:sz w:val="20"/>
                <w:szCs w:val="20"/>
                <w:lang w:bidi="fa-IR"/>
              </w:rPr>
            </w:pPr>
            <w:r w:rsidRPr="004B7BC2">
              <w:rPr>
                <w:rFonts w:ascii="Arial" w:hAnsi="Arial" w:cs="B Lotus"/>
                <w:b/>
                <w:bCs/>
                <w:sz w:val="20"/>
                <w:szCs w:val="20"/>
              </w:rPr>
              <w:t>Experimental</w:t>
            </w:r>
          </w:p>
        </w:tc>
        <w:tc>
          <w:tcPr>
            <w:tcW w:w="992" w:type="dxa"/>
            <w:vMerge w:val="restart"/>
            <w:vAlign w:val="center"/>
          </w:tcPr>
          <w:p w:rsidR="000435B3" w:rsidRPr="004B7BC2" w:rsidRDefault="000435B3" w:rsidP="00557E81">
            <w:pPr>
              <w:bidi/>
              <w:spacing w:line="360" w:lineRule="auto"/>
              <w:jc w:val="right"/>
              <w:rPr>
                <w:rFonts w:ascii="Arial" w:hAnsi="Arial" w:cs="B Lotus"/>
                <w:sz w:val="20"/>
                <w:szCs w:val="20"/>
                <w:rtl/>
              </w:rPr>
            </w:pPr>
          </w:p>
          <w:p w:rsidR="000435B3" w:rsidRPr="004B7BC2" w:rsidRDefault="000435B3" w:rsidP="00557E81">
            <w:pPr>
              <w:bidi/>
              <w:spacing w:line="360" w:lineRule="auto"/>
              <w:jc w:val="right"/>
              <w:rPr>
                <w:rFonts w:ascii="Arial" w:hAnsi="Arial" w:cs="B Lotus"/>
                <w:b/>
                <w:bCs/>
                <w:sz w:val="20"/>
                <w:szCs w:val="20"/>
                <w:lang w:bidi="fa-IR"/>
              </w:rPr>
            </w:pPr>
            <w:r w:rsidRPr="004B7BC2">
              <w:rPr>
                <w:rFonts w:ascii="Arial" w:hAnsi="Arial" w:cs="B Lotus"/>
                <w:b/>
                <w:bCs/>
                <w:sz w:val="20"/>
                <w:szCs w:val="20"/>
              </w:rPr>
              <w:t>CCAT1</w:t>
            </w:r>
          </w:p>
        </w:tc>
      </w:tr>
      <w:tr w:rsidR="000435B3" w:rsidRPr="004B7BC2">
        <w:trPr>
          <w:trHeight w:val="135"/>
          <w:jc w:val="center"/>
        </w:trPr>
        <w:tc>
          <w:tcPr>
            <w:tcW w:w="5953" w:type="dxa"/>
          </w:tcPr>
          <w:p w:rsidR="000435B3" w:rsidRPr="004B7BC2" w:rsidRDefault="000435B3" w:rsidP="00874239">
            <w:pPr>
              <w:bidi/>
              <w:spacing w:line="360" w:lineRule="auto"/>
              <w:jc w:val="right"/>
              <w:rPr>
                <w:rFonts w:ascii="Arial" w:hAnsi="Arial" w:cs="B Lotus"/>
                <w:sz w:val="20"/>
                <w:szCs w:val="20"/>
              </w:rPr>
            </w:pPr>
            <w:r w:rsidRPr="004B7BC2">
              <w:rPr>
                <w:rFonts w:ascii="Arial" w:hAnsi="Arial" w:cs="B Lotus"/>
                <w:sz w:val="20"/>
                <w:szCs w:val="20"/>
              </w:rPr>
              <w:t>Lymphoma, thyroid cancer, urinary bladder cancer</w:t>
            </w:r>
          </w:p>
        </w:tc>
        <w:tc>
          <w:tcPr>
            <w:tcW w:w="1894" w:type="dxa"/>
            <w:vAlign w:val="center"/>
          </w:tcPr>
          <w:p w:rsidR="000435B3" w:rsidRPr="004B7BC2" w:rsidRDefault="000435B3" w:rsidP="00557E81">
            <w:pPr>
              <w:bidi/>
              <w:spacing w:line="360" w:lineRule="auto"/>
              <w:jc w:val="center"/>
              <w:rPr>
                <w:rFonts w:ascii="Arial" w:hAnsi="Arial" w:cs="B Lotus"/>
                <w:b/>
                <w:bCs/>
                <w:sz w:val="20"/>
                <w:szCs w:val="20"/>
                <w:lang w:bidi="fa-IR"/>
              </w:rPr>
            </w:pPr>
            <w:r w:rsidRPr="004B7BC2">
              <w:rPr>
                <w:rFonts w:ascii="Arial" w:hAnsi="Arial" w:cs="B Lotus"/>
                <w:b/>
                <w:bCs/>
                <w:sz w:val="20"/>
                <w:szCs w:val="20"/>
              </w:rPr>
              <w:t>Predicted</w:t>
            </w:r>
          </w:p>
        </w:tc>
        <w:tc>
          <w:tcPr>
            <w:tcW w:w="992" w:type="dxa"/>
            <w:vMerge/>
            <w:vAlign w:val="center"/>
          </w:tcPr>
          <w:p w:rsidR="000435B3" w:rsidRPr="004B7BC2" w:rsidRDefault="000435B3" w:rsidP="00557E81">
            <w:pPr>
              <w:jc w:val="right"/>
              <w:rPr>
                <w:rFonts w:ascii="Arial" w:hAnsi="Arial" w:cs="B Lotus"/>
                <w:sz w:val="20"/>
                <w:szCs w:val="20"/>
                <w:lang w:bidi="fa-IR"/>
              </w:rPr>
            </w:pPr>
          </w:p>
        </w:tc>
      </w:tr>
      <w:tr w:rsidR="000435B3" w:rsidRPr="004B7BC2">
        <w:trPr>
          <w:trHeight w:val="2072"/>
          <w:jc w:val="center"/>
        </w:trPr>
        <w:tc>
          <w:tcPr>
            <w:tcW w:w="5953" w:type="dxa"/>
          </w:tcPr>
          <w:p w:rsidR="000435B3" w:rsidRPr="004B7BC2" w:rsidRDefault="000435B3" w:rsidP="00874239">
            <w:pPr>
              <w:bidi/>
              <w:spacing w:line="360" w:lineRule="auto"/>
              <w:jc w:val="right"/>
              <w:rPr>
                <w:rFonts w:ascii="Arial" w:hAnsi="Arial" w:cs="B Lotus"/>
                <w:sz w:val="20"/>
                <w:szCs w:val="20"/>
              </w:rPr>
            </w:pPr>
            <w:r w:rsidRPr="004B7BC2">
              <w:rPr>
                <w:rFonts w:ascii="Arial" w:hAnsi="Arial" w:cs="B Lotus"/>
                <w:sz w:val="20"/>
                <w:szCs w:val="20"/>
              </w:rPr>
              <w:t>esophageal squamous cell carcinoma , thyroid cancer, lung cancer, renal carcinoma, lung squamous cell carcinoma, bladder urothelial carcinoma, B-cell lymphoma,  lymph node metastasis, plasmacytoma, osteosarcoma, multiple myeloma, colon cancer,  nasopharyngeal cancer, cervical cancer, pancreatic cancer, colorectal cancer, bre</w:t>
            </w:r>
            <w:r w:rsidR="00557E81" w:rsidRPr="004B7BC2">
              <w:rPr>
                <w:rFonts w:ascii="Arial" w:hAnsi="Arial" w:cs="B Lotus"/>
                <w:sz w:val="20"/>
                <w:szCs w:val="20"/>
              </w:rPr>
              <w:t>ast cancer, gastric cancer, non-</w:t>
            </w:r>
            <w:r w:rsidRPr="004B7BC2">
              <w:rPr>
                <w:rFonts w:ascii="Arial" w:hAnsi="Arial" w:cs="B Lotus"/>
                <w:sz w:val="20"/>
                <w:szCs w:val="20"/>
              </w:rPr>
              <w:t>small cell lung cancer</w:t>
            </w:r>
          </w:p>
        </w:tc>
        <w:tc>
          <w:tcPr>
            <w:tcW w:w="1894" w:type="dxa"/>
            <w:vAlign w:val="center"/>
          </w:tcPr>
          <w:p w:rsidR="000435B3" w:rsidRPr="004B7BC2" w:rsidRDefault="000435B3" w:rsidP="00557E81">
            <w:pPr>
              <w:bidi/>
              <w:spacing w:line="360" w:lineRule="auto"/>
              <w:jc w:val="center"/>
              <w:rPr>
                <w:rFonts w:ascii="Arial" w:hAnsi="Arial" w:cs="B Lotus"/>
                <w:b/>
                <w:bCs/>
                <w:sz w:val="20"/>
                <w:szCs w:val="20"/>
                <w:lang w:bidi="fa-IR"/>
              </w:rPr>
            </w:pPr>
            <w:r w:rsidRPr="004B7BC2">
              <w:rPr>
                <w:rFonts w:ascii="Arial" w:hAnsi="Arial" w:cs="B Lotus"/>
                <w:b/>
                <w:bCs/>
                <w:sz w:val="20"/>
                <w:szCs w:val="20"/>
              </w:rPr>
              <w:t>Experimental</w:t>
            </w:r>
          </w:p>
        </w:tc>
        <w:tc>
          <w:tcPr>
            <w:tcW w:w="992" w:type="dxa"/>
            <w:vMerge w:val="restart"/>
            <w:vAlign w:val="center"/>
          </w:tcPr>
          <w:p w:rsidR="000435B3" w:rsidRPr="004B7BC2" w:rsidRDefault="000435B3" w:rsidP="00557E81">
            <w:pPr>
              <w:bidi/>
              <w:spacing w:line="360" w:lineRule="auto"/>
              <w:jc w:val="right"/>
              <w:rPr>
                <w:rFonts w:ascii="Arial" w:hAnsi="Arial" w:cs="B Lotus"/>
                <w:sz w:val="20"/>
                <w:szCs w:val="20"/>
                <w:rtl/>
              </w:rPr>
            </w:pPr>
          </w:p>
          <w:p w:rsidR="000435B3" w:rsidRPr="004B7BC2" w:rsidRDefault="000435B3" w:rsidP="00557E81">
            <w:pPr>
              <w:bidi/>
              <w:spacing w:line="360" w:lineRule="auto"/>
              <w:jc w:val="right"/>
              <w:rPr>
                <w:rFonts w:ascii="Arial" w:hAnsi="Arial" w:cs="B Lotus"/>
                <w:b/>
                <w:bCs/>
                <w:sz w:val="20"/>
                <w:szCs w:val="20"/>
                <w:lang w:bidi="fa-IR"/>
              </w:rPr>
            </w:pPr>
            <w:r w:rsidRPr="004B7BC2">
              <w:rPr>
                <w:rFonts w:ascii="Arial" w:hAnsi="Arial" w:cs="B Lotus"/>
                <w:b/>
                <w:bCs/>
                <w:sz w:val="20"/>
                <w:szCs w:val="20"/>
              </w:rPr>
              <w:t>PVT1</w:t>
            </w:r>
          </w:p>
        </w:tc>
      </w:tr>
      <w:tr w:rsidR="000435B3" w:rsidRPr="004B7BC2">
        <w:trPr>
          <w:trHeight w:val="135"/>
          <w:jc w:val="center"/>
        </w:trPr>
        <w:tc>
          <w:tcPr>
            <w:tcW w:w="5953" w:type="dxa"/>
          </w:tcPr>
          <w:p w:rsidR="000435B3" w:rsidRPr="004B7BC2" w:rsidRDefault="000435B3" w:rsidP="00EA0B10">
            <w:pPr>
              <w:bidi/>
              <w:spacing w:line="360" w:lineRule="auto"/>
              <w:jc w:val="right"/>
              <w:rPr>
                <w:rFonts w:ascii="Arial" w:hAnsi="Arial" w:cs="B Lotus"/>
                <w:sz w:val="20"/>
                <w:szCs w:val="20"/>
                <w:lang w:bidi="fa-IR"/>
              </w:rPr>
            </w:pPr>
            <w:r w:rsidRPr="004B7BC2">
              <w:rPr>
                <w:rFonts w:ascii="Arial" w:hAnsi="Arial" w:cs="B Lotus"/>
                <w:sz w:val="20"/>
                <w:szCs w:val="20"/>
              </w:rPr>
              <w:t xml:space="preserve">endometrial cancer, germ cell cancer, leukemia, liver cancer, lung cancer, testicular cancer, tongue cancer, acute lymphocytic leukemia, adrenocortical carcinoma, basal cell carcinoma, </w:t>
            </w:r>
            <w:r w:rsidR="00EA0B10" w:rsidRPr="004B7BC2">
              <w:rPr>
                <w:rFonts w:ascii="Arial" w:hAnsi="Arial" w:cs="B Lotus"/>
                <w:sz w:val="20"/>
                <w:szCs w:val="20"/>
              </w:rPr>
              <w:t>g</w:t>
            </w:r>
            <w:r w:rsidRPr="004B7BC2">
              <w:rPr>
                <w:rFonts w:ascii="Arial" w:hAnsi="Arial" w:cs="B Lotus"/>
                <w:sz w:val="20"/>
                <w:szCs w:val="20"/>
              </w:rPr>
              <w:t xml:space="preserve">lioblastoma, lymphoblastic leukemia, parotid gland cancer, rhabdomyosarcoma </w:t>
            </w:r>
          </w:p>
        </w:tc>
        <w:tc>
          <w:tcPr>
            <w:tcW w:w="1894" w:type="dxa"/>
            <w:vAlign w:val="center"/>
          </w:tcPr>
          <w:p w:rsidR="000435B3" w:rsidRPr="004B7BC2" w:rsidRDefault="000435B3" w:rsidP="00557E81">
            <w:pPr>
              <w:bidi/>
              <w:spacing w:line="360" w:lineRule="auto"/>
              <w:jc w:val="center"/>
              <w:rPr>
                <w:rFonts w:ascii="Arial" w:hAnsi="Arial" w:cs="B Lotus"/>
                <w:b/>
                <w:bCs/>
                <w:sz w:val="20"/>
                <w:szCs w:val="20"/>
                <w:lang w:bidi="fa-IR"/>
              </w:rPr>
            </w:pPr>
            <w:r w:rsidRPr="004B7BC2">
              <w:rPr>
                <w:rFonts w:ascii="Arial" w:hAnsi="Arial" w:cs="B Lotus"/>
                <w:b/>
                <w:bCs/>
                <w:sz w:val="20"/>
                <w:szCs w:val="20"/>
              </w:rPr>
              <w:t>Predicted</w:t>
            </w:r>
          </w:p>
        </w:tc>
        <w:tc>
          <w:tcPr>
            <w:tcW w:w="992" w:type="dxa"/>
            <w:vMerge/>
          </w:tcPr>
          <w:p w:rsidR="000435B3" w:rsidRPr="004B7BC2" w:rsidRDefault="000435B3" w:rsidP="00CE4DF4">
            <w:pPr>
              <w:jc w:val="center"/>
              <w:rPr>
                <w:rFonts w:ascii="Arial" w:hAnsi="Arial" w:cs="B Lotus"/>
                <w:sz w:val="20"/>
                <w:szCs w:val="20"/>
                <w:lang w:bidi="fa-IR"/>
              </w:rPr>
            </w:pPr>
          </w:p>
        </w:tc>
      </w:tr>
    </w:tbl>
    <w:p w:rsidR="000435B3" w:rsidRPr="004B7BC2" w:rsidRDefault="002E1D5C" w:rsidP="000435B3">
      <w:pPr>
        <w:rPr>
          <w:rFonts w:ascii="Arial" w:hAnsi="Arial" w:cs="Times New Roman"/>
        </w:rPr>
      </w:pPr>
      <w:r w:rsidRPr="004B7BC2">
        <w:rPr>
          <w:rFonts w:ascii="Arial" w:hAnsi="Arial" w:cs="Times New Roman"/>
        </w:rPr>
        <w:t>Note: Data obtained from LncRNADisease v2.0 database.</w:t>
      </w:r>
    </w:p>
    <w:p w:rsidR="000435B3" w:rsidRPr="004B7BC2" w:rsidRDefault="000435B3" w:rsidP="000435B3">
      <w:pPr>
        <w:rPr>
          <w:rFonts w:ascii="Arial" w:hAnsi="Arial"/>
        </w:rPr>
      </w:pPr>
    </w:p>
    <w:p w:rsidR="000435B3" w:rsidRPr="004B7BC2" w:rsidRDefault="000435B3" w:rsidP="0058277E">
      <w:pPr>
        <w:spacing w:after="0" w:line="360" w:lineRule="auto"/>
        <w:jc w:val="both"/>
        <w:rPr>
          <w:rFonts w:ascii="Arial" w:hAnsi="Arial" w:cs="Times New Roman"/>
          <w:sz w:val="24"/>
          <w:szCs w:val="24"/>
        </w:rPr>
      </w:pPr>
    </w:p>
    <w:sectPr w:rsidR="000435B3" w:rsidRPr="004B7BC2" w:rsidSect="0095520B">
      <w:footerReference w:type="even" r:id="rId12"/>
      <w:footerReference w:type="default" r:id="rId13"/>
      <w:pgSz w:w="12240" w:h="15840"/>
      <w:pgMar w:top="1440" w:right="1440" w:bottom="1440" w:left="1440" w:header="709" w:footer="709" w:gutter="0"/>
      <w:cols w:space="454"/>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B31817" w:rsidRDefault="00B31817" w:rsidP="00D92DEE">
      <w:pPr>
        <w:spacing w:after="0" w:line="240" w:lineRule="auto"/>
      </w:pPr>
      <w:r>
        <w:separator/>
      </w:r>
    </w:p>
  </w:endnote>
  <w:endnote w:type="continuationSeparator" w:id="1">
    <w:p w:rsidR="00B31817" w:rsidRDefault="00B31817" w:rsidP="00D92D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Roman">
    <w:altName w:val="Arial Unicode MS"/>
    <w:panose1 w:val="00000000000000000000"/>
    <w:charset w:val="81"/>
    <w:family w:val="auto"/>
    <w:notTrueType/>
    <w:pitch w:val="default"/>
    <w:sig w:usb0="00000001" w:usb1="09060000" w:usb2="00000010" w:usb3="00000000" w:csb0="00080000" w:csb1="00000000"/>
  </w:font>
  <w:font w:name="Cambria Math">
    <w:altName w:val="Cambria"/>
    <w:panose1 w:val="00000000000000000000"/>
    <w:charset w:val="4D"/>
    <w:family w:val="roman"/>
    <w:notTrueType/>
    <w:pitch w:val="default"/>
    <w:sig w:usb0="00000003" w:usb1="00000000" w:usb2="00000000" w:usb3="00000000" w:csb0="00000001" w:csb1="00000000"/>
  </w:font>
  <w:font w:name="MS Reference Sans Serif">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B Lotus">
    <w:altName w:val="Cambria"/>
    <w:charset w:val="B2"/>
    <w:family w:val="auto"/>
    <w:pitch w:val="variable"/>
    <w:sig w:usb0="00002001" w:usb1="80000000" w:usb2="00000008" w:usb3="00000000" w:csb0="00000040"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170EB" w:rsidRDefault="00926F8D" w:rsidP="00881C78">
    <w:pPr>
      <w:pStyle w:val="Footer"/>
      <w:framePr w:wrap="around" w:vAnchor="text" w:hAnchor="margin" w:xAlign="right" w:y="1"/>
      <w:rPr>
        <w:rStyle w:val="PageNumber"/>
      </w:rPr>
    </w:pPr>
    <w:r>
      <w:rPr>
        <w:rStyle w:val="PageNumber"/>
      </w:rPr>
      <w:fldChar w:fldCharType="begin"/>
    </w:r>
    <w:r w:rsidR="00A170EB">
      <w:rPr>
        <w:rStyle w:val="PageNumber"/>
      </w:rPr>
      <w:instrText xml:space="preserve">PAGE  </w:instrText>
    </w:r>
    <w:r>
      <w:rPr>
        <w:rStyle w:val="PageNumber"/>
      </w:rPr>
      <w:fldChar w:fldCharType="end"/>
    </w:r>
  </w:p>
  <w:p w:rsidR="00A170EB" w:rsidRDefault="00A170EB" w:rsidP="00A170EB">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170EB" w:rsidRDefault="00926F8D" w:rsidP="00881C78">
    <w:pPr>
      <w:pStyle w:val="Footer"/>
      <w:framePr w:wrap="around" w:vAnchor="text" w:hAnchor="margin" w:xAlign="right" w:y="1"/>
      <w:rPr>
        <w:rStyle w:val="PageNumber"/>
      </w:rPr>
    </w:pPr>
    <w:r>
      <w:rPr>
        <w:rStyle w:val="PageNumber"/>
      </w:rPr>
      <w:fldChar w:fldCharType="begin"/>
    </w:r>
    <w:r w:rsidR="00A170EB">
      <w:rPr>
        <w:rStyle w:val="PageNumber"/>
      </w:rPr>
      <w:instrText xml:space="preserve">PAGE  </w:instrText>
    </w:r>
    <w:r>
      <w:rPr>
        <w:rStyle w:val="PageNumber"/>
      </w:rPr>
      <w:fldChar w:fldCharType="separate"/>
    </w:r>
    <w:r w:rsidR="00085480">
      <w:rPr>
        <w:rStyle w:val="PageNumber"/>
        <w:noProof/>
      </w:rPr>
      <w:t>6</w:t>
    </w:r>
    <w:r>
      <w:rPr>
        <w:rStyle w:val="PageNumber"/>
      </w:rPr>
      <w:fldChar w:fldCharType="end"/>
    </w:r>
  </w:p>
  <w:sdt>
    <w:sdtPr>
      <w:id w:val="-913317596"/>
      <w:docPartObj>
        <w:docPartGallery w:val="Page Numbers (Bottom of Page)"/>
        <w:docPartUnique/>
      </w:docPartObj>
    </w:sdtPr>
    <w:sdtEndPr>
      <w:rPr>
        <w:rFonts w:ascii="Times New Roman" w:hAnsi="Times New Roman" w:cs="Times New Roman"/>
        <w:noProof/>
      </w:rPr>
    </w:sdtEndPr>
    <w:sdtContent>
      <w:p w:rsidR="00B31817" w:rsidRPr="00457189" w:rsidRDefault="00926F8D" w:rsidP="00A170EB">
        <w:pPr>
          <w:pStyle w:val="Footer"/>
          <w:ind w:right="360"/>
          <w:jc w:val="center"/>
          <w:rPr>
            <w:rFonts w:ascii="Times New Roman" w:hAnsi="Times New Roman" w:cs="Times New Roman"/>
          </w:rPr>
        </w:pPr>
      </w:p>
    </w:sdtContent>
  </w:sdt>
  <w:p w:rsidR="00B31817" w:rsidRDefault="00B31817">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B31817" w:rsidRDefault="00B31817" w:rsidP="00D92DEE">
      <w:pPr>
        <w:spacing w:after="0" w:line="240" w:lineRule="auto"/>
      </w:pPr>
      <w:r>
        <w:separator/>
      </w:r>
    </w:p>
  </w:footnote>
  <w:footnote w:type="continuationSeparator" w:id="1">
    <w:p w:rsidR="00B31817" w:rsidRDefault="00B31817" w:rsidP="00D92DE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characterSpacingControl w:val="doNotCompress"/>
  <w:footnotePr>
    <w:footnote w:id="0"/>
    <w:footnote w:id="1"/>
  </w:footnotePr>
  <w:endnotePr>
    <w:endnote w:id="0"/>
    <w:endnote w:id="1"/>
  </w:endnotePr>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vatfddv09wzz6etermxswt5awpwexr2vpze&quot;&gt;Rohi-Nejad&lt;record-ids&gt;&lt;item&gt;1&lt;/item&gt;&lt;item&gt;2&lt;/item&gt;&lt;item&gt;4&lt;/item&gt;&lt;item&gt;6&lt;/item&gt;&lt;item&gt;7&lt;/item&gt;&lt;item&gt;8&lt;/item&gt;&lt;item&gt;9&lt;/item&gt;&lt;item&gt;10&lt;/item&gt;&lt;item&gt;11&lt;/item&gt;&lt;item&gt;12&lt;/item&gt;&lt;item&gt;13&lt;/item&gt;&lt;item&gt;14&lt;/item&gt;&lt;item&gt;15&lt;/item&gt;&lt;item&gt;16&lt;/item&gt;&lt;item&gt;17&lt;/item&gt;&lt;item&gt;18&lt;/item&gt;&lt;item&gt;20&lt;/item&gt;&lt;item&gt;21&lt;/item&gt;&lt;item&gt;23&lt;/item&gt;&lt;item&gt;24&lt;/item&gt;&lt;item&gt;25&lt;/item&gt;&lt;item&gt;26&lt;/item&gt;&lt;item&gt;27&lt;/item&gt;&lt;item&gt;28&lt;/item&gt;&lt;item&gt;29&lt;/item&gt;&lt;item&gt;30&lt;/item&gt;&lt;item&gt;31&lt;/item&gt;&lt;item&gt;32&lt;/item&gt;&lt;item&gt;35&lt;/item&gt;&lt;item&gt;36&lt;/item&gt;&lt;item&gt;39&lt;/item&gt;&lt;item&gt;43&lt;/item&gt;&lt;item&gt;44&lt;/item&gt;&lt;item&gt;47&lt;/item&gt;&lt;item&gt;49&lt;/item&gt;&lt;item&gt;50&lt;/item&gt;&lt;item&gt;51&lt;/item&gt;&lt;item&gt;52&lt;/item&gt;&lt;item&gt;53&lt;/item&gt;&lt;item&gt;54&lt;/item&gt;&lt;item&gt;55&lt;/item&gt;&lt;/record-ids&gt;&lt;/item&gt;&lt;/Libraries&gt;"/>
  </w:docVars>
  <w:rsids>
    <w:rsidRoot w:val="001555C9"/>
    <w:rsid w:val="00001785"/>
    <w:rsid w:val="00002275"/>
    <w:rsid w:val="00002C45"/>
    <w:rsid w:val="0000385B"/>
    <w:rsid w:val="00004EF3"/>
    <w:rsid w:val="00015995"/>
    <w:rsid w:val="00015A63"/>
    <w:rsid w:val="00016692"/>
    <w:rsid w:val="00017F49"/>
    <w:rsid w:val="000207E6"/>
    <w:rsid w:val="000252C8"/>
    <w:rsid w:val="00025AC6"/>
    <w:rsid w:val="00030731"/>
    <w:rsid w:val="00034BEE"/>
    <w:rsid w:val="0003671E"/>
    <w:rsid w:val="00042C75"/>
    <w:rsid w:val="0004320E"/>
    <w:rsid w:val="000435B3"/>
    <w:rsid w:val="000515B2"/>
    <w:rsid w:val="00053A3C"/>
    <w:rsid w:val="000574B2"/>
    <w:rsid w:val="00057E34"/>
    <w:rsid w:val="000605BF"/>
    <w:rsid w:val="0006133C"/>
    <w:rsid w:val="000648CE"/>
    <w:rsid w:val="00066439"/>
    <w:rsid w:val="00067A2F"/>
    <w:rsid w:val="000709E4"/>
    <w:rsid w:val="00072AEF"/>
    <w:rsid w:val="00074AA2"/>
    <w:rsid w:val="000767EB"/>
    <w:rsid w:val="00076AEB"/>
    <w:rsid w:val="000841DC"/>
    <w:rsid w:val="00085480"/>
    <w:rsid w:val="000864E8"/>
    <w:rsid w:val="00092908"/>
    <w:rsid w:val="000950BF"/>
    <w:rsid w:val="000A12CF"/>
    <w:rsid w:val="000A1FED"/>
    <w:rsid w:val="000A4140"/>
    <w:rsid w:val="000A6C34"/>
    <w:rsid w:val="000B06E9"/>
    <w:rsid w:val="000B368E"/>
    <w:rsid w:val="000B4525"/>
    <w:rsid w:val="000B776F"/>
    <w:rsid w:val="000C39EA"/>
    <w:rsid w:val="000C5739"/>
    <w:rsid w:val="000D2B43"/>
    <w:rsid w:val="000D2BAB"/>
    <w:rsid w:val="000D415B"/>
    <w:rsid w:val="000E1C7B"/>
    <w:rsid w:val="000E2375"/>
    <w:rsid w:val="000E6B7C"/>
    <w:rsid w:val="000E6E40"/>
    <w:rsid w:val="000F0FDC"/>
    <w:rsid w:val="000F3482"/>
    <w:rsid w:val="000F51DE"/>
    <w:rsid w:val="000F797D"/>
    <w:rsid w:val="001028A2"/>
    <w:rsid w:val="00102994"/>
    <w:rsid w:val="00105490"/>
    <w:rsid w:val="0010674F"/>
    <w:rsid w:val="001111FE"/>
    <w:rsid w:val="00116B79"/>
    <w:rsid w:val="00117948"/>
    <w:rsid w:val="001201C9"/>
    <w:rsid w:val="00120D52"/>
    <w:rsid w:val="001245DB"/>
    <w:rsid w:val="00124CB8"/>
    <w:rsid w:val="00127237"/>
    <w:rsid w:val="00130E37"/>
    <w:rsid w:val="00131C6A"/>
    <w:rsid w:val="00131E74"/>
    <w:rsid w:val="0013362B"/>
    <w:rsid w:val="00133CF2"/>
    <w:rsid w:val="001350F4"/>
    <w:rsid w:val="00136B12"/>
    <w:rsid w:val="00137624"/>
    <w:rsid w:val="00140DF1"/>
    <w:rsid w:val="00141184"/>
    <w:rsid w:val="0014383C"/>
    <w:rsid w:val="0014474D"/>
    <w:rsid w:val="00145747"/>
    <w:rsid w:val="00145A41"/>
    <w:rsid w:val="00146AD9"/>
    <w:rsid w:val="001473AA"/>
    <w:rsid w:val="00153F02"/>
    <w:rsid w:val="001555C9"/>
    <w:rsid w:val="00156897"/>
    <w:rsid w:val="00163BCE"/>
    <w:rsid w:val="00166A5C"/>
    <w:rsid w:val="00166F5E"/>
    <w:rsid w:val="00170E65"/>
    <w:rsid w:val="0018377D"/>
    <w:rsid w:val="00183E19"/>
    <w:rsid w:val="00183EC2"/>
    <w:rsid w:val="00184295"/>
    <w:rsid w:val="00184551"/>
    <w:rsid w:val="00184C7C"/>
    <w:rsid w:val="001865FF"/>
    <w:rsid w:val="00186FD6"/>
    <w:rsid w:val="001912DB"/>
    <w:rsid w:val="001933EC"/>
    <w:rsid w:val="00195118"/>
    <w:rsid w:val="00196034"/>
    <w:rsid w:val="001A54C1"/>
    <w:rsid w:val="001A6AA1"/>
    <w:rsid w:val="001B3CF6"/>
    <w:rsid w:val="001B428E"/>
    <w:rsid w:val="001B4883"/>
    <w:rsid w:val="001C101F"/>
    <w:rsid w:val="001C1F58"/>
    <w:rsid w:val="001C1F5E"/>
    <w:rsid w:val="001C2A99"/>
    <w:rsid w:val="001C4DE5"/>
    <w:rsid w:val="001C571B"/>
    <w:rsid w:val="001C6C38"/>
    <w:rsid w:val="001D037E"/>
    <w:rsid w:val="001D3855"/>
    <w:rsid w:val="001D7CA0"/>
    <w:rsid w:val="001E18F0"/>
    <w:rsid w:val="001E1C94"/>
    <w:rsid w:val="001E3752"/>
    <w:rsid w:val="001E56F0"/>
    <w:rsid w:val="001E71D2"/>
    <w:rsid w:val="001F07A2"/>
    <w:rsid w:val="001F28FB"/>
    <w:rsid w:val="001F6FEB"/>
    <w:rsid w:val="00202429"/>
    <w:rsid w:val="002106CA"/>
    <w:rsid w:val="002111DF"/>
    <w:rsid w:val="0021568B"/>
    <w:rsid w:val="002162CF"/>
    <w:rsid w:val="0022118E"/>
    <w:rsid w:val="002231AD"/>
    <w:rsid w:val="00223562"/>
    <w:rsid w:val="00227E0C"/>
    <w:rsid w:val="002309A0"/>
    <w:rsid w:val="00234787"/>
    <w:rsid w:val="002368AD"/>
    <w:rsid w:val="0024454D"/>
    <w:rsid w:val="00244585"/>
    <w:rsid w:val="00245E9D"/>
    <w:rsid w:val="0024706F"/>
    <w:rsid w:val="00250CFB"/>
    <w:rsid w:val="002526D6"/>
    <w:rsid w:val="0025310A"/>
    <w:rsid w:val="00255027"/>
    <w:rsid w:val="00255069"/>
    <w:rsid w:val="00255D9D"/>
    <w:rsid w:val="00257908"/>
    <w:rsid w:val="00257D6C"/>
    <w:rsid w:val="00260260"/>
    <w:rsid w:val="00261E45"/>
    <w:rsid w:val="0026288A"/>
    <w:rsid w:val="00262A4F"/>
    <w:rsid w:val="00262C71"/>
    <w:rsid w:val="00265B09"/>
    <w:rsid w:val="002671D0"/>
    <w:rsid w:val="002673C0"/>
    <w:rsid w:val="00267578"/>
    <w:rsid w:val="002704E8"/>
    <w:rsid w:val="00273230"/>
    <w:rsid w:val="00273C31"/>
    <w:rsid w:val="0028141E"/>
    <w:rsid w:val="00283A07"/>
    <w:rsid w:val="0028467A"/>
    <w:rsid w:val="002851F3"/>
    <w:rsid w:val="00286EAB"/>
    <w:rsid w:val="00286F11"/>
    <w:rsid w:val="0029078C"/>
    <w:rsid w:val="00291BCF"/>
    <w:rsid w:val="00296B9A"/>
    <w:rsid w:val="0029771A"/>
    <w:rsid w:val="00297784"/>
    <w:rsid w:val="00297B63"/>
    <w:rsid w:val="00297F50"/>
    <w:rsid w:val="002A08FB"/>
    <w:rsid w:val="002A2ABC"/>
    <w:rsid w:val="002A6599"/>
    <w:rsid w:val="002A6864"/>
    <w:rsid w:val="002A74DC"/>
    <w:rsid w:val="002B08FC"/>
    <w:rsid w:val="002B19AA"/>
    <w:rsid w:val="002B2781"/>
    <w:rsid w:val="002B5052"/>
    <w:rsid w:val="002C133E"/>
    <w:rsid w:val="002C2544"/>
    <w:rsid w:val="002C40B1"/>
    <w:rsid w:val="002C57B2"/>
    <w:rsid w:val="002C7EC4"/>
    <w:rsid w:val="002D083B"/>
    <w:rsid w:val="002D1A3F"/>
    <w:rsid w:val="002D78F4"/>
    <w:rsid w:val="002D7E3C"/>
    <w:rsid w:val="002E067D"/>
    <w:rsid w:val="002E093F"/>
    <w:rsid w:val="002E1D5C"/>
    <w:rsid w:val="002E2338"/>
    <w:rsid w:val="002E32D0"/>
    <w:rsid w:val="002F4606"/>
    <w:rsid w:val="002F52C6"/>
    <w:rsid w:val="002F771E"/>
    <w:rsid w:val="002F7D12"/>
    <w:rsid w:val="00302346"/>
    <w:rsid w:val="00303059"/>
    <w:rsid w:val="00307210"/>
    <w:rsid w:val="00307C2B"/>
    <w:rsid w:val="003120D9"/>
    <w:rsid w:val="00312218"/>
    <w:rsid w:val="003142D1"/>
    <w:rsid w:val="00314B0E"/>
    <w:rsid w:val="00314D77"/>
    <w:rsid w:val="00315FEF"/>
    <w:rsid w:val="0031714B"/>
    <w:rsid w:val="00321F37"/>
    <w:rsid w:val="00322418"/>
    <w:rsid w:val="003233B3"/>
    <w:rsid w:val="00326139"/>
    <w:rsid w:val="00326755"/>
    <w:rsid w:val="00326E63"/>
    <w:rsid w:val="0033260B"/>
    <w:rsid w:val="003345E9"/>
    <w:rsid w:val="00335786"/>
    <w:rsid w:val="00340415"/>
    <w:rsid w:val="0034550E"/>
    <w:rsid w:val="00350ED9"/>
    <w:rsid w:val="00351A85"/>
    <w:rsid w:val="00352375"/>
    <w:rsid w:val="00353845"/>
    <w:rsid w:val="003561C6"/>
    <w:rsid w:val="0035677D"/>
    <w:rsid w:val="00356A43"/>
    <w:rsid w:val="00357A99"/>
    <w:rsid w:val="00362F7B"/>
    <w:rsid w:val="00362FFA"/>
    <w:rsid w:val="003636C9"/>
    <w:rsid w:val="00364932"/>
    <w:rsid w:val="00366B0C"/>
    <w:rsid w:val="00367CAF"/>
    <w:rsid w:val="003721E4"/>
    <w:rsid w:val="00376552"/>
    <w:rsid w:val="003774F0"/>
    <w:rsid w:val="003807A3"/>
    <w:rsid w:val="00380960"/>
    <w:rsid w:val="00383202"/>
    <w:rsid w:val="00385BCD"/>
    <w:rsid w:val="003866CC"/>
    <w:rsid w:val="003927A1"/>
    <w:rsid w:val="0039348E"/>
    <w:rsid w:val="00394591"/>
    <w:rsid w:val="00394B19"/>
    <w:rsid w:val="003972E5"/>
    <w:rsid w:val="003A31EC"/>
    <w:rsid w:val="003A3AA5"/>
    <w:rsid w:val="003A47F5"/>
    <w:rsid w:val="003A5FFC"/>
    <w:rsid w:val="003A7629"/>
    <w:rsid w:val="003B2346"/>
    <w:rsid w:val="003B23B7"/>
    <w:rsid w:val="003B35F6"/>
    <w:rsid w:val="003B612F"/>
    <w:rsid w:val="003B6959"/>
    <w:rsid w:val="003C060B"/>
    <w:rsid w:val="003C2799"/>
    <w:rsid w:val="003C2CD4"/>
    <w:rsid w:val="003C691D"/>
    <w:rsid w:val="003C78EC"/>
    <w:rsid w:val="003D0E81"/>
    <w:rsid w:val="003D1C73"/>
    <w:rsid w:val="003D374B"/>
    <w:rsid w:val="003D5AD4"/>
    <w:rsid w:val="003D5F10"/>
    <w:rsid w:val="003E1A6F"/>
    <w:rsid w:val="003E2C2C"/>
    <w:rsid w:val="003E6BFB"/>
    <w:rsid w:val="003E7A65"/>
    <w:rsid w:val="003E7F5D"/>
    <w:rsid w:val="003F04E9"/>
    <w:rsid w:val="003F1CC0"/>
    <w:rsid w:val="003F31AA"/>
    <w:rsid w:val="003F6282"/>
    <w:rsid w:val="00401EF3"/>
    <w:rsid w:val="00404F51"/>
    <w:rsid w:val="00407E73"/>
    <w:rsid w:val="00410D60"/>
    <w:rsid w:val="00411A49"/>
    <w:rsid w:val="0041488A"/>
    <w:rsid w:val="004152E1"/>
    <w:rsid w:val="004201CE"/>
    <w:rsid w:val="00421F5C"/>
    <w:rsid w:val="00422D40"/>
    <w:rsid w:val="0042307D"/>
    <w:rsid w:val="0042332B"/>
    <w:rsid w:val="0042583A"/>
    <w:rsid w:val="0042759B"/>
    <w:rsid w:val="00427E2C"/>
    <w:rsid w:val="00432D0D"/>
    <w:rsid w:val="00435FE4"/>
    <w:rsid w:val="0043650C"/>
    <w:rsid w:val="00440F9A"/>
    <w:rsid w:val="004448CC"/>
    <w:rsid w:val="004453F1"/>
    <w:rsid w:val="00445F44"/>
    <w:rsid w:val="00446311"/>
    <w:rsid w:val="00446F70"/>
    <w:rsid w:val="00446F98"/>
    <w:rsid w:val="0045222C"/>
    <w:rsid w:val="00453156"/>
    <w:rsid w:val="004532DE"/>
    <w:rsid w:val="00454B0D"/>
    <w:rsid w:val="0045670C"/>
    <w:rsid w:val="00457189"/>
    <w:rsid w:val="00461B03"/>
    <w:rsid w:val="0046210C"/>
    <w:rsid w:val="0046716B"/>
    <w:rsid w:val="00471891"/>
    <w:rsid w:val="00471C6C"/>
    <w:rsid w:val="00471E2C"/>
    <w:rsid w:val="004771E9"/>
    <w:rsid w:val="004866A8"/>
    <w:rsid w:val="00492396"/>
    <w:rsid w:val="00493BC1"/>
    <w:rsid w:val="004950D6"/>
    <w:rsid w:val="004A12F5"/>
    <w:rsid w:val="004A43F7"/>
    <w:rsid w:val="004A6068"/>
    <w:rsid w:val="004A64AB"/>
    <w:rsid w:val="004B0C9E"/>
    <w:rsid w:val="004B476A"/>
    <w:rsid w:val="004B60E9"/>
    <w:rsid w:val="004B7BC2"/>
    <w:rsid w:val="004C483A"/>
    <w:rsid w:val="004C580A"/>
    <w:rsid w:val="004C5D46"/>
    <w:rsid w:val="004C73B6"/>
    <w:rsid w:val="004D0710"/>
    <w:rsid w:val="004D1499"/>
    <w:rsid w:val="004D45FC"/>
    <w:rsid w:val="004D4C8B"/>
    <w:rsid w:val="004D5E9F"/>
    <w:rsid w:val="004D7104"/>
    <w:rsid w:val="004E1E85"/>
    <w:rsid w:val="004E3C45"/>
    <w:rsid w:val="004F000C"/>
    <w:rsid w:val="004F3114"/>
    <w:rsid w:val="004F5FE6"/>
    <w:rsid w:val="004F6961"/>
    <w:rsid w:val="0050101F"/>
    <w:rsid w:val="005016FB"/>
    <w:rsid w:val="0050176E"/>
    <w:rsid w:val="0050421D"/>
    <w:rsid w:val="00507A58"/>
    <w:rsid w:val="00510BD7"/>
    <w:rsid w:val="00510C26"/>
    <w:rsid w:val="0051257C"/>
    <w:rsid w:val="005158AD"/>
    <w:rsid w:val="00516247"/>
    <w:rsid w:val="00517609"/>
    <w:rsid w:val="00520C49"/>
    <w:rsid w:val="00523042"/>
    <w:rsid w:val="005304E1"/>
    <w:rsid w:val="00534DBB"/>
    <w:rsid w:val="005378F2"/>
    <w:rsid w:val="00540927"/>
    <w:rsid w:val="00541195"/>
    <w:rsid w:val="005445FE"/>
    <w:rsid w:val="0054473D"/>
    <w:rsid w:val="005466A5"/>
    <w:rsid w:val="0054693F"/>
    <w:rsid w:val="00547A39"/>
    <w:rsid w:val="00552222"/>
    <w:rsid w:val="00554ACF"/>
    <w:rsid w:val="005573E9"/>
    <w:rsid w:val="00557E81"/>
    <w:rsid w:val="0056114C"/>
    <w:rsid w:val="00561560"/>
    <w:rsid w:val="00561BB1"/>
    <w:rsid w:val="0056502A"/>
    <w:rsid w:val="005661DE"/>
    <w:rsid w:val="00567B8F"/>
    <w:rsid w:val="00570B0C"/>
    <w:rsid w:val="00571271"/>
    <w:rsid w:val="00573A33"/>
    <w:rsid w:val="00573CA4"/>
    <w:rsid w:val="0057412F"/>
    <w:rsid w:val="0057608F"/>
    <w:rsid w:val="0057749B"/>
    <w:rsid w:val="00577EBA"/>
    <w:rsid w:val="00580EA6"/>
    <w:rsid w:val="0058277E"/>
    <w:rsid w:val="00584637"/>
    <w:rsid w:val="00593689"/>
    <w:rsid w:val="00596E34"/>
    <w:rsid w:val="00597198"/>
    <w:rsid w:val="00597223"/>
    <w:rsid w:val="005A00F2"/>
    <w:rsid w:val="005A0CBD"/>
    <w:rsid w:val="005A11C8"/>
    <w:rsid w:val="005A3181"/>
    <w:rsid w:val="005A3E59"/>
    <w:rsid w:val="005A7021"/>
    <w:rsid w:val="005B3DC1"/>
    <w:rsid w:val="005C1E59"/>
    <w:rsid w:val="005C20E4"/>
    <w:rsid w:val="005C271E"/>
    <w:rsid w:val="005C3A23"/>
    <w:rsid w:val="005C6B7F"/>
    <w:rsid w:val="005D4111"/>
    <w:rsid w:val="005D6346"/>
    <w:rsid w:val="005D6AF9"/>
    <w:rsid w:val="005E248D"/>
    <w:rsid w:val="005E2957"/>
    <w:rsid w:val="005E4D0A"/>
    <w:rsid w:val="005F1F27"/>
    <w:rsid w:val="005F416B"/>
    <w:rsid w:val="005F4A71"/>
    <w:rsid w:val="005F4BAD"/>
    <w:rsid w:val="005F575D"/>
    <w:rsid w:val="005F73C7"/>
    <w:rsid w:val="005F7A10"/>
    <w:rsid w:val="00600B43"/>
    <w:rsid w:val="00601C36"/>
    <w:rsid w:val="00601CFB"/>
    <w:rsid w:val="00611A8B"/>
    <w:rsid w:val="00611ABB"/>
    <w:rsid w:val="006123A0"/>
    <w:rsid w:val="0061428E"/>
    <w:rsid w:val="0061501F"/>
    <w:rsid w:val="006162F7"/>
    <w:rsid w:val="00622A2E"/>
    <w:rsid w:val="00630A20"/>
    <w:rsid w:val="00630BC9"/>
    <w:rsid w:val="006315D5"/>
    <w:rsid w:val="0063537C"/>
    <w:rsid w:val="00636743"/>
    <w:rsid w:val="00640DE6"/>
    <w:rsid w:val="006417E4"/>
    <w:rsid w:val="00641C1E"/>
    <w:rsid w:val="00641C52"/>
    <w:rsid w:val="006449B9"/>
    <w:rsid w:val="00645A24"/>
    <w:rsid w:val="00651773"/>
    <w:rsid w:val="006520F8"/>
    <w:rsid w:val="00653565"/>
    <w:rsid w:val="00654F83"/>
    <w:rsid w:val="00655016"/>
    <w:rsid w:val="00655233"/>
    <w:rsid w:val="0066123D"/>
    <w:rsid w:val="0066675D"/>
    <w:rsid w:val="0066790F"/>
    <w:rsid w:val="0067122C"/>
    <w:rsid w:val="00672122"/>
    <w:rsid w:val="00673301"/>
    <w:rsid w:val="00673DFE"/>
    <w:rsid w:val="00673E4E"/>
    <w:rsid w:val="006749CE"/>
    <w:rsid w:val="0067741F"/>
    <w:rsid w:val="006774B8"/>
    <w:rsid w:val="00680C73"/>
    <w:rsid w:val="00680CD6"/>
    <w:rsid w:val="006817D8"/>
    <w:rsid w:val="006939F5"/>
    <w:rsid w:val="00696DA5"/>
    <w:rsid w:val="006A0BB5"/>
    <w:rsid w:val="006A2D82"/>
    <w:rsid w:val="006A4F47"/>
    <w:rsid w:val="006A5508"/>
    <w:rsid w:val="006A5E47"/>
    <w:rsid w:val="006A6716"/>
    <w:rsid w:val="006B0C13"/>
    <w:rsid w:val="006B1A70"/>
    <w:rsid w:val="006B5BF7"/>
    <w:rsid w:val="006C1D5D"/>
    <w:rsid w:val="006C4D4D"/>
    <w:rsid w:val="006C63BC"/>
    <w:rsid w:val="006D028C"/>
    <w:rsid w:val="006D0ED6"/>
    <w:rsid w:val="006D46CA"/>
    <w:rsid w:val="006D4A7E"/>
    <w:rsid w:val="006D6979"/>
    <w:rsid w:val="006D76DE"/>
    <w:rsid w:val="006E0AA7"/>
    <w:rsid w:val="006E1B83"/>
    <w:rsid w:val="006E2E2D"/>
    <w:rsid w:val="006E3A8D"/>
    <w:rsid w:val="006E3ECF"/>
    <w:rsid w:val="006F358E"/>
    <w:rsid w:val="006F5B03"/>
    <w:rsid w:val="006F7C67"/>
    <w:rsid w:val="00702985"/>
    <w:rsid w:val="007052E9"/>
    <w:rsid w:val="00710B67"/>
    <w:rsid w:val="00712DAD"/>
    <w:rsid w:val="00713737"/>
    <w:rsid w:val="00720357"/>
    <w:rsid w:val="00720E97"/>
    <w:rsid w:val="007243AD"/>
    <w:rsid w:val="007247E3"/>
    <w:rsid w:val="007306C6"/>
    <w:rsid w:val="007309D1"/>
    <w:rsid w:val="00735814"/>
    <w:rsid w:val="00740C7B"/>
    <w:rsid w:val="00740DF7"/>
    <w:rsid w:val="0074310E"/>
    <w:rsid w:val="00752345"/>
    <w:rsid w:val="00752BC0"/>
    <w:rsid w:val="00753FA4"/>
    <w:rsid w:val="0076025B"/>
    <w:rsid w:val="0076148D"/>
    <w:rsid w:val="00763544"/>
    <w:rsid w:val="00766697"/>
    <w:rsid w:val="00766E5E"/>
    <w:rsid w:val="0076729A"/>
    <w:rsid w:val="007675D9"/>
    <w:rsid w:val="0077244B"/>
    <w:rsid w:val="00772532"/>
    <w:rsid w:val="007743B8"/>
    <w:rsid w:val="00776512"/>
    <w:rsid w:val="0077683F"/>
    <w:rsid w:val="007776B6"/>
    <w:rsid w:val="007800A9"/>
    <w:rsid w:val="00780662"/>
    <w:rsid w:val="00781113"/>
    <w:rsid w:val="00784FD2"/>
    <w:rsid w:val="007916BE"/>
    <w:rsid w:val="007935B2"/>
    <w:rsid w:val="00794497"/>
    <w:rsid w:val="00794E69"/>
    <w:rsid w:val="00794F24"/>
    <w:rsid w:val="00796227"/>
    <w:rsid w:val="007A25B2"/>
    <w:rsid w:val="007A4DFF"/>
    <w:rsid w:val="007A56CF"/>
    <w:rsid w:val="007B123A"/>
    <w:rsid w:val="007B1A0B"/>
    <w:rsid w:val="007B1B5C"/>
    <w:rsid w:val="007B497B"/>
    <w:rsid w:val="007B6789"/>
    <w:rsid w:val="007B7FB6"/>
    <w:rsid w:val="007C2D60"/>
    <w:rsid w:val="007C613E"/>
    <w:rsid w:val="007C71FA"/>
    <w:rsid w:val="007D0B07"/>
    <w:rsid w:val="007D28C6"/>
    <w:rsid w:val="007D2C1D"/>
    <w:rsid w:val="007D321F"/>
    <w:rsid w:val="007D342B"/>
    <w:rsid w:val="007D3A28"/>
    <w:rsid w:val="007D4394"/>
    <w:rsid w:val="007E00C0"/>
    <w:rsid w:val="007E0C31"/>
    <w:rsid w:val="007E16F5"/>
    <w:rsid w:val="007E1E82"/>
    <w:rsid w:val="007E388C"/>
    <w:rsid w:val="007E5CA6"/>
    <w:rsid w:val="007E7C63"/>
    <w:rsid w:val="007F0A02"/>
    <w:rsid w:val="007F28E0"/>
    <w:rsid w:val="007F7164"/>
    <w:rsid w:val="007F734F"/>
    <w:rsid w:val="0080042D"/>
    <w:rsid w:val="00800AE1"/>
    <w:rsid w:val="00804AB5"/>
    <w:rsid w:val="00806411"/>
    <w:rsid w:val="00810198"/>
    <w:rsid w:val="0081187B"/>
    <w:rsid w:val="00812AB7"/>
    <w:rsid w:val="00813B88"/>
    <w:rsid w:val="00814789"/>
    <w:rsid w:val="00815F3A"/>
    <w:rsid w:val="0081659B"/>
    <w:rsid w:val="008213CD"/>
    <w:rsid w:val="0082158B"/>
    <w:rsid w:val="00826FA6"/>
    <w:rsid w:val="00827094"/>
    <w:rsid w:val="00827227"/>
    <w:rsid w:val="0083077B"/>
    <w:rsid w:val="008314CD"/>
    <w:rsid w:val="00842CDF"/>
    <w:rsid w:val="00847869"/>
    <w:rsid w:val="0085197A"/>
    <w:rsid w:val="008522EF"/>
    <w:rsid w:val="00854EEC"/>
    <w:rsid w:val="00855204"/>
    <w:rsid w:val="00857D11"/>
    <w:rsid w:val="0086084B"/>
    <w:rsid w:val="00864E21"/>
    <w:rsid w:val="00866049"/>
    <w:rsid w:val="008661E4"/>
    <w:rsid w:val="00866C67"/>
    <w:rsid w:val="0087285A"/>
    <w:rsid w:val="00873895"/>
    <w:rsid w:val="00873F28"/>
    <w:rsid w:val="00874239"/>
    <w:rsid w:val="00874370"/>
    <w:rsid w:val="00877648"/>
    <w:rsid w:val="00880AA7"/>
    <w:rsid w:val="00880D7E"/>
    <w:rsid w:val="00883034"/>
    <w:rsid w:val="00883DF1"/>
    <w:rsid w:val="008851A0"/>
    <w:rsid w:val="0088571E"/>
    <w:rsid w:val="00892BF6"/>
    <w:rsid w:val="00893F1A"/>
    <w:rsid w:val="00895B33"/>
    <w:rsid w:val="00896742"/>
    <w:rsid w:val="008A24C9"/>
    <w:rsid w:val="008A4E78"/>
    <w:rsid w:val="008A61D1"/>
    <w:rsid w:val="008B15D4"/>
    <w:rsid w:val="008B1772"/>
    <w:rsid w:val="008B2F31"/>
    <w:rsid w:val="008B4578"/>
    <w:rsid w:val="008B58A4"/>
    <w:rsid w:val="008B7A9A"/>
    <w:rsid w:val="008C21F2"/>
    <w:rsid w:val="008C3161"/>
    <w:rsid w:val="008C71D8"/>
    <w:rsid w:val="008C7654"/>
    <w:rsid w:val="008C7A96"/>
    <w:rsid w:val="008D0E50"/>
    <w:rsid w:val="008D2442"/>
    <w:rsid w:val="008D3CC5"/>
    <w:rsid w:val="008E020F"/>
    <w:rsid w:val="008E14E2"/>
    <w:rsid w:val="008E40A1"/>
    <w:rsid w:val="008E4679"/>
    <w:rsid w:val="008F1B74"/>
    <w:rsid w:val="008F5685"/>
    <w:rsid w:val="008F5C11"/>
    <w:rsid w:val="008F7C3A"/>
    <w:rsid w:val="00903E5B"/>
    <w:rsid w:val="009057DC"/>
    <w:rsid w:val="00906593"/>
    <w:rsid w:val="00907967"/>
    <w:rsid w:val="0091156D"/>
    <w:rsid w:val="00915F6F"/>
    <w:rsid w:val="00917391"/>
    <w:rsid w:val="0092059F"/>
    <w:rsid w:val="009226DF"/>
    <w:rsid w:val="00926F8D"/>
    <w:rsid w:val="009320E7"/>
    <w:rsid w:val="00933CD3"/>
    <w:rsid w:val="0093472E"/>
    <w:rsid w:val="00935467"/>
    <w:rsid w:val="00935865"/>
    <w:rsid w:val="0094198E"/>
    <w:rsid w:val="0094316A"/>
    <w:rsid w:val="00944681"/>
    <w:rsid w:val="00950B30"/>
    <w:rsid w:val="00954A4D"/>
    <w:rsid w:val="00954AA5"/>
    <w:rsid w:val="0095520B"/>
    <w:rsid w:val="009569D7"/>
    <w:rsid w:val="00956A8B"/>
    <w:rsid w:val="0095770C"/>
    <w:rsid w:val="00960C66"/>
    <w:rsid w:val="009610E6"/>
    <w:rsid w:val="00961F62"/>
    <w:rsid w:val="00967945"/>
    <w:rsid w:val="009703EB"/>
    <w:rsid w:val="009716A8"/>
    <w:rsid w:val="009740BE"/>
    <w:rsid w:val="00977E32"/>
    <w:rsid w:val="00981CCF"/>
    <w:rsid w:val="009835E1"/>
    <w:rsid w:val="009839E1"/>
    <w:rsid w:val="00985D3A"/>
    <w:rsid w:val="00986235"/>
    <w:rsid w:val="00995183"/>
    <w:rsid w:val="00995416"/>
    <w:rsid w:val="009962C4"/>
    <w:rsid w:val="009A0857"/>
    <w:rsid w:val="009A260D"/>
    <w:rsid w:val="009B2051"/>
    <w:rsid w:val="009B2573"/>
    <w:rsid w:val="009B3E26"/>
    <w:rsid w:val="009B7B20"/>
    <w:rsid w:val="009C18DC"/>
    <w:rsid w:val="009C2A09"/>
    <w:rsid w:val="009C72EB"/>
    <w:rsid w:val="009D2A8A"/>
    <w:rsid w:val="009D2C1F"/>
    <w:rsid w:val="009D2EA2"/>
    <w:rsid w:val="009E1557"/>
    <w:rsid w:val="009E66DD"/>
    <w:rsid w:val="009E7BE3"/>
    <w:rsid w:val="009F0193"/>
    <w:rsid w:val="009F1ECF"/>
    <w:rsid w:val="009F239E"/>
    <w:rsid w:val="009F391C"/>
    <w:rsid w:val="009F4DE5"/>
    <w:rsid w:val="009F5CF6"/>
    <w:rsid w:val="009F631D"/>
    <w:rsid w:val="009F7623"/>
    <w:rsid w:val="00A01714"/>
    <w:rsid w:val="00A05E7C"/>
    <w:rsid w:val="00A10496"/>
    <w:rsid w:val="00A136B6"/>
    <w:rsid w:val="00A14998"/>
    <w:rsid w:val="00A14FE4"/>
    <w:rsid w:val="00A15C4C"/>
    <w:rsid w:val="00A16C36"/>
    <w:rsid w:val="00A170EB"/>
    <w:rsid w:val="00A26F11"/>
    <w:rsid w:val="00A335B9"/>
    <w:rsid w:val="00A34084"/>
    <w:rsid w:val="00A36914"/>
    <w:rsid w:val="00A40D6A"/>
    <w:rsid w:val="00A41159"/>
    <w:rsid w:val="00A43382"/>
    <w:rsid w:val="00A455FE"/>
    <w:rsid w:val="00A537D6"/>
    <w:rsid w:val="00A53E20"/>
    <w:rsid w:val="00A53EA7"/>
    <w:rsid w:val="00A55DF3"/>
    <w:rsid w:val="00A5670D"/>
    <w:rsid w:val="00A6399B"/>
    <w:rsid w:val="00A63CB6"/>
    <w:rsid w:val="00A6622B"/>
    <w:rsid w:val="00A67BA3"/>
    <w:rsid w:val="00A70FBC"/>
    <w:rsid w:val="00A736DA"/>
    <w:rsid w:val="00A73D2B"/>
    <w:rsid w:val="00A804EA"/>
    <w:rsid w:val="00A81D6D"/>
    <w:rsid w:val="00A82F91"/>
    <w:rsid w:val="00A8350C"/>
    <w:rsid w:val="00A840BE"/>
    <w:rsid w:val="00A85AFD"/>
    <w:rsid w:val="00A96F72"/>
    <w:rsid w:val="00AA6974"/>
    <w:rsid w:val="00AA6D4E"/>
    <w:rsid w:val="00AB1C62"/>
    <w:rsid w:val="00AB45EA"/>
    <w:rsid w:val="00AB4B52"/>
    <w:rsid w:val="00AB7E51"/>
    <w:rsid w:val="00AC12D1"/>
    <w:rsid w:val="00AC2E38"/>
    <w:rsid w:val="00AC3AA4"/>
    <w:rsid w:val="00AC554F"/>
    <w:rsid w:val="00AC609E"/>
    <w:rsid w:val="00AC7A2A"/>
    <w:rsid w:val="00AD0657"/>
    <w:rsid w:val="00AD1DF8"/>
    <w:rsid w:val="00AD65F7"/>
    <w:rsid w:val="00AD79A6"/>
    <w:rsid w:val="00AE2E6F"/>
    <w:rsid w:val="00AE31F3"/>
    <w:rsid w:val="00AE49BF"/>
    <w:rsid w:val="00AE591E"/>
    <w:rsid w:val="00AE7AAD"/>
    <w:rsid w:val="00AE7D7A"/>
    <w:rsid w:val="00AF0FC1"/>
    <w:rsid w:val="00AF4B2D"/>
    <w:rsid w:val="00AF52AE"/>
    <w:rsid w:val="00AF541F"/>
    <w:rsid w:val="00AF79D3"/>
    <w:rsid w:val="00B0028F"/>
    <w:rsid w:val="00B0213D"/>
    <w:rsid w:val="00B033CB"/>
    <w:rsid w:val="00B03F61"/>
    <w:rsid w:val="00B05071"/>
    <w:rsid w:val="00B07CED"/>
    <w:rsid w:val="00B11601"/>
    <w:rsid w:val="00B12D1C"/>
    <w:rsid w:val="00B1314D"/>
    <w:rsid w:val="00B1348C"/>
    <w:rsid w:val="00B13AF9"/>
    <w:rsid w:val="00B15469"/>
    <w:rsid w:val="00B1709C"/>
    <w:rsid w:val="00B20E93"/>
    <w:rsid w:val="00B21293"/>
    <w:rsid w:val="00B218BF"/>
    <w:rsid w:val="00B23F0D"/>
    <w:rsid w:val="00B244CD"/>
    <w:rsid w:val="00B26C20"/>
    <w:rsid w:val="00B27BA7"/>
    <w:rsid w:val="00B30E48"/>
    <w:rsid w:val="00B31817"/>
    <w:rsid w:val="00B327F3"/>
    <w:rsid w:val="00B3291C"/>
    <w:rsid w:val="00B354D8"/>
    <w:rsid w:val="00B36A97"/>
    <w:rsid w:val="00B4415B"/>
    <w:rsid w:val="00B47A14"/>
    <w:rsid w:val="00B503BD"/>
    <w:rsid w:val="00B56899"/>
    <w:rsid w:val="00B5758F"/>
    <w:rsid w:val="00B5786C"/>
    <w:rsid w:val="00B579F3"/>
    <w:rsid w:val="00B60821"/>
    <w:rsid w:val="00B6309D"/>
    <w:rsid w:val="00B6319D"/>
    <w:rsid w:val="00B65B9A"/>
    <w:rsid w:val="00B676C9"/>
    <w:rsid w:val="00B67AF5"/>
    <w:rsid w:val="00B729FC"/>
    <w:rsid w:val="00B7475A"/>
    <w:rsid w:val="00B75FA4"/>
    <w:rsid w:val="00B76FF9"/>
    <w:rsid w:val="00B82282"/>
    <w:rsid w:val="00B8251B"/>
    <w:rsid w:val="00B875F2"/>
    <w:rsid w:val="00B87C0E"/>
    <w:rsid w:val="00B91D02"/>
    <w:rsid w:val="00B91E7C"/>
    <w:rsid w:val="00B92213"/>
    <w:rsid w:val="00B973A8"/>
    <w:rsid w:val="00BA7EA2"/>
    <w:rsid w:val="00BB0B9A"/>
    <w:rsid w:val="00BB17B6"/>
    <w:rsid w:val="00BB2772"/>
    <w:rsid w:val="00BB3C9A"/>
    <w:rsid w:val="00BB3DB0"/>
    <w:rsid w:val="00BB4A41"/>
    <w:rsid w:val="00BC0183"/>
    <w:rsid w:val="00BC0D0E"/>
    <w:rsid w:val="00BC0D94"/>
    <w:rsid w:val="00BC40AF"/>
    <w:rsid w:val="00BC5127"/>
    <w:rsid w:val="00BC757A"/>
    <w:rsid w:val="00BC79B5"/>
    <w:rsid w:val="00BD29BF"/>
    <w:rsid w:val="00BD2E17"/>
    <w:rsid w:val="00BD335D"/>
    <w:rsid w:val="00BD454F"/>
    <w:rsid w:val="00BD4F3A"/>
    <w:rsid w:val="00BD4FB1"/>
    <w:rsid w:val="00BD7505"/>
    <w:rsid w:val="00BE46A2"/>
    <w:rsid w:val="00BE52CD"/>
    <w:rsid w:val="00BF26F0"/>
    <w:rsid w:val="00BF304E"/>
    <w:rsid w:val="00BF3F90"/>
    <w:rsid w:val="00BF5443"/>
    <w:rsid w:val="00C017E8"/>
    <w:rsid w:val="00C0239A"/>
    <w:rsid w:val="00C06001"/>
    <w:rsid w:val="00C11DB1"/>
    <w:rsid w:val="00C122ED"/>
    <w:rsid w:val="00C14E75"/>
    <w:rsid w:val="00C1558A"/>
    <w:rsid w:val="00C15ADD"/>
    <w:rsid w:val="00C17E67"/>
    <w:rsid w:val="00C22674"/>
    <w:rsid w:val="00C23C46"/>
    <w:rsid w:val="00C23FC0"/>
    <w:rsid w:val="00C25E01"/>
    <w:rsid w:val="00C262E3"/>
    <w:rsid w:val="00C26680"/>
    <w:rsid w:val="00C26D2C"/>
    <w:rsid w:val="00C27F1D"/>
    <w:rsid w:val="00C332D2"/>
    <w:rsid w:val="00C36BA9"/>
    <w:rsid w:val="00C3731E"/>
    <w:rsid w:val="00C37E9D"/>
    <w:rsid w:val="00C407FF"/>
    <w:rsid w:val="00C4244A"/>
    <w:rsid w:val="00C45F0A"/>
    <w:rsid w:val="00C52B4B"/>
    <w:rsid w:val="00C5383F"/>
    <w:rsid w:val="00C61D36"/>
    <w:rsid w:val="00C629FE"/>
    <w:rsid w:val="00C62E9A"/>
    <w:rsid w:val="00C635E6"/>
    <w:rsid w:val="00C63EC6"/>
    <w:rsid w:val="00C6417F"/>
    <w:rsid w:val="00C648B3"/>
    <w:rsid w:val="00C70064"/>
    <w:rsid w:val="00C7133D"/>
    <w:rsid w:val="00C76970"/>
    <w:rsid w:val="00C770E5"/>
    <w:rsid w:val="00C77286"/>
    <w:rsid w:val="00C80433"/>
    <w:rsid w:val="00C82458"/>
    <w:rsid w:val="00C83407"/>
    <w:rsid w:val="00C8459B"/>
    <w:rsid w:val="00C851CE"/>
    <w:rsid w:val="00C856F5"/>
    <w:rsid w:val="00C90C01"/>
    <w:rsid w:val="00C92F7F"/>
    <w:rsid w:val="00C9309A"/>
    <w:rsid w:val="00C95B14"/>
    <w:rsid w:val="00CA0A7F"/>
    <w:rsid w:val="00CA36A0"/>
    <w:rsid w:val="00CA39B7"/>
    <w:rsid w:val="00CA628E"/>
    <w:rsid w:val="00CA73EB"/>
    <w:rsid w:val="00CB0861"/>
    <w:rsid w:val="00CB25EC"/>
    <w:rsid w:val="00CB4A0F"/>
    <w:rsid w:val="00CC289D"/>
    <w:rsid w:val="00CC4B5F"/>
    <w:rsid w:val="00CC701B"/>
    <w:rsid w:val="00CC72EE"/>
    <w:rsid w:val="00CC7A34"/>
    <w:rsid w:val="00CD2F87"/>
    <w:rsid w:val="00CD4820"/>
    <w:rsid w:val="00CD49A7"/>
    <w:rsid w:val="00CD4B66"/>
    <w:rsid w:val="00CD520A"/>
    <w:rsid w:val="00CD54E9"/>
    <w:rsid w:val="00CD5914"/>
    <w:rsid w:val="00CE0773"/>
    <w:rsid w:val="00CE1237"/>
    <w:rsid w:val="00CE185A"/>
    <w:rsid w:val="00CE36FA"/>
    <w:rsid w:val="00CE3818"/>
    <w:rsid w:val="00CE4DF4"/>
    <w:rsid w:val="00CE747F"/>
    <w:rsid w:val="00CF4370"/>
    <w:rsid w:val="00CF59B3"/>
    <w:rsid w:val="00CF5A26"/>
    <w:rsid w:val="00CF7C10"/>
    <w:rsid w:val="00D00007"/>
    <w:rsid w:val="00D019BF"/>
    <w:rsid w:val="00D0261D"/>
    <w:rsid w:val="00D06330"/>
    <w:rsid w:val="00D07F93"/>
    <w:rsid w:val="00D144F8"/>
    <w:rsid w:val="00D1450C"/>
    <w:rsid w:val="00D256A4"/>
    <w:rsid w:val="00D26055"/>
    <w:rsid w:val="00D30EC6"/>
    <w:rsid w:val="00D31DC6"/>
    <w:rsid w:val="00D32CB3"/>
    <w:rsid w:val="00D34888"/>
    <w:rsid w:val="00D40052"/>
    <w:rsid w:val="00D411FC"/>
    <w:rsid w:val="00D4275C"/>
    <w:rsid w:val="00D42D15"/>
    <w:rsid w:val="00D45DA9"/>
    <w:rsid w:val="00D478E0"/>
    <w:rsid w:val="00D50C7B"/>
    <w:rsid w:val="00D50F5D"/>
    <w:rsid w:val="00D54F5F"/>
    <w:rsid w:val="00D55024"/>
    <w:rsid w:val="00D622A3"/>
    <w:rsid w:val="00D62330"/>
    <w:rsid w:val="00D67B7A"/>
    <w:rsid w:val="00D731C9"/>
    <w:rsid w:val="00D73730"/>
    <w:rsid w:val="00D7639A"/>
    <w:rsid w:val="00D76DE2"/>
    <w:rsid w:val="00D77A07"/>
    <w:rsid w:val="00D80BFC"/>
    <w:rsid w:val="00D81E67"/>
    <w:rsid w:val="00D8291D"/>
    <w:rsid w:val="00D83C99"/>
    <w:rsid w:val="00D86538"/>
    <w:rsid w:val="00D901A1"/>
    <w:rsid w:val="00D90AC0"/>
    <w:rsid w:val="00D92DEE"/>
    <w:rsid w:val="00D97384"/>
    <w:rsid w:val="00DA0578"/>
    <w:rsid w:val="00DA32FA"/>
    <w:rsid w:val="00DA367D"/>
    <w:rsid w:val="00DA41D2"/>
    <w:rsid w:val="00DA44FF"/>
    <w:rsid w:val="00DA522F"/>
    <w:rsid w:val="00DA71E4"/>
    <w:rsid w:val="00DA7ACE"/>
    <w:rsid w:val="00DB0252"/>
    <w:rsid w:val="00DB08AB"/>
    <w:rsid w:val="00DB37B2"/>
    <w:rsid w:val="00DB4641"/>
    <w:rsid w:val="00DB543C"/>
    <w:rsid w:val="00DD745D"/>
    <w:rsid w:val="00DE7253"/>
    <w:rsid w:val="00DF1122"/>
    <w:rsid w:val="00DF1A66"/>
    <w:rsid w:val="00DF6AD3"/>
    <w:rsid w:val="00E00D75"/>
    <w:rsid w:val="00E02DB8"/>
    <w:rsid w:val="00E04F0E"/>
    <w:rsid w:val="00E0684F"/>
    <w:rsid w:val="00E0796D"/>
    <w:rsid w:val="00E1132D"/>
    <w:rsid w:val="00E117FA"/>
    <w:rsid w:val="00E12C60"/>
    <w:rsid w:val="00E13398"/>
    <w:rsid w:val="00E1345A"/>
    <w:rsid w:val="00E13616"/>
    <w:rsid w:val="00E136C9"/>
    <w:rsid w:val="00E139C8"/>
    <w:rsid w:val="00E13FDF"/>
    <w:rsid w:val="00E16242"/>
    <w:rsid w:val="00E16877"/>
    <w:rsid w:val="00E246A7"/>
    <w:rsid w:val="00E25C8A"/>
    <w:rsid w:val="00E27AA1"/>
    <w:rsid w:val="00E27F7E"/>
    <w:rsid w:val="00E334B2"/>
    <w:rsid w:val="00E335AE"/>
    <w:rsid w:val="00E337BE"/>
    <w:rsid w:val="00E33E72"/>
    <w:rsid w:val="00E35A86"/>
    <w:rsid w:val="00E36E1C"/>
    <w:rsid w:val="00E40178"/>
    <w:rsid w:val="00E40DC4"/>
    <w:rsid w:val="00E44404"/>
    <w:rsid w:val="00E4548C"/>
    <w:rsid w:val="00E52433"/>
    <w:rsid w:val="00E52ADE"/>
    <w:rsid w:val="00E54C37"/>
    <w:rsid w:val="00E57419"/>
    <w:rsid w:val="00E60581"/>
    <w:rsid w:val="00E6166E"/>
    <w:rsid w:val="00E61E21"/>
    <w:rsid w:val="00E61F03"/>
    <w:rsid w:val="00E63CEB"/>
    <w:rsid w:val="00E67897"/>
    <w:rsid w:val="00E718E6"/>
    <w:rsid w:val="00E73175"/>
    <w:rsid w:val="00E73347"/>
    <w:rsid w:val="00E80A8E"/>
    <w:rsid w:val="00E85B69"/>
    <w:rsid w:val="00E864D5"/>
    <w:rsid w:val="00E86744"/>
    <w:rsid w:val="00E948D9"/>
    <w:rsid w:val="00E96BF5"/>
    <w:rsid w:val="00EA024A"/>
    <w:rsid w:val="00EA0AE5"/>
    <w:rsid w:val="00EA0B10"/>
    <w:rsid w:val="00EA34DB"/>
    <w:rsid w:val="00EA68D8"/>
    <w:rsid w:val="00EA6EE9"/>
    <w:rsid w:val="00EB3BA5"/>
    <w:rsid w:val="00EB4929"/>
    <w:rsid w:val="00EB6501"/>
    <w:rsid w:val="00EB75FB"/>
    <w:rsid w:val="00EB78F0"/>
    <w:rsid w:val="00EC0C5C"/>
    <w:rsid w:val="00EC10D0"/>
    <w:rsid w:val="00EC1BE6"/>
    <w:rsid w:val="00EC206F"/>
    <w:rsid w:val="00EC3313"/>
    <w:rsid w:val="00EC7111"/>
    <w:rsid w:val="00ED05C5"/>
    <w:rsid w:val="00ED0842"/>
    <w:rsid w:val="00ED601C"/>
    <w:rsid w:val="00ED6564"/>
    <w:rsid w:val="00ED6FE0"/>
    <w:rsid w:val="00EE7F8E"/>
    <w:rsid w:val="00EF016D"/>
    <w:rsid w:val="00EF34E8"/>
    <w:rsid w:val="00EF44C6"/>
    <w:rsid w:val="00EF4EEE"/>
    <w:rsid w:val="00EF5C7A"/>
    <w:rsid w:val="00F000D1"/>
    <w:rsid w:val="00F00E79"/>
    <w:rsid w:val="00F01E79"/>
    <w:rsid w:val="00F033DF"/>
    <w:rsid w:val="00F1342F"/>
    <w:rsid w:val="00F14E61"/>
    <w:rsid w:val="00F16B01"/>
    <w:rsid w:val="00F23017"/>
    <w:rsid w:val="00F23BD0"/>
    <w:rsid w:val="00F23E52"/>
    <w:rsid w:val="00F2634C"/>
    <w:rsid w:val="00F30CDF"/>
    <w:rsid w:val="00F31914"/>
    <w:rsid w:val="00F32DC5"/>
    <w:rsid w:val="00F34EE4"/>
    <w:rsid w:val="00F378D0"/>
    <w:rsid w:val="00F419E3"/>
    <w:rsid w:val="00F4286C"/>
    <w:rsid w:val="00F42ABF"/>
    <w:rsid w:val="00F53296"/>
    <w:rsid w:val="00F56C91"/>
    <w:rsid w:val="00F57C2B"/>
    <w:rsid w:val="00F610E6"/>
    <w:rsid w:val="00F61C71"/>
    <w:rsid w:val="00F62A52"/>
    <w:rsid w:val="00F63871"/>
    <w:rsid w:val="00F63B22"/>
    <w:rsid w:val="00F7136F"/>
    <w:rsid w:val="00F71CB2"/>
    <w:rsid w:val="00F737DC"/>
    <w:rsid w:val="00F7592E"/>
    <w:rsid w:val="00F75D60"/>
    <w:rsid w:val="00F76B9A"/>
    <w:rsid w:val="00F817DE"/>
    <w:rsid w:val="00F81CC6"/>
    <w:rsid w:val="00F8278E"/>
    <w:rsid w:val="00F83512"/>
    <w:rsid w:val="00F84E89"/>
    <w:rsid w:val="00F91AF2"/>
    <w:rsid w:val="00F964D1"/>
    <w:rsid w:val="00FA1429"/>
    <w:rsid w:val="00FA2540"/>
    <w:rsid w:val="00FA7214"/>
    <w:rsid w:val="00FB0901"/>
    <w:rsid w:val="00FB34D6"/>
    <w:rsid w:val="00FB3A2E"/>
    <w:rsid w:val="00FC1E59"/>
    <w:rsid w:val="00FC24D0"/>
    <w:rsid w:val="00FC7C22"/>
    <w:rsid w:val="00FD0847"/>
    <w:rsid w:val="00FD10D4"/>
    <w:rsid w:val="00FD11F8"/>
    <w:rsid w:val="00FE1143"/>
    <w:rsid w:val="00FE22D2"/>
    <w:rsid w:val="00FE3310"/>
    <w:rsid w:val="00FE5729"/>
    <w:rsid w:val="00FE7870"/>
    <w:rsid w:val="00FF0DA9"/>
    <w:rsid w:val="00FF14A9"/>
    <w:rsid w:val="00FF174F"/>
    <w:rsid w:val="00FF67D6"/>
    <w:rsid w:val="2FFE1C02"/>
    <w:rsid w:val="4029D0EE"/>
    <w:rsid w:val="7FB8DDA3"/>
  </w:rsids>
  <m:mathPr>
    <m:mathFont m:val="MS Reference Sans Serif"/>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4D8"/>
  </w:style>
  <w:style w:type="paragraph" w:styleId="Heading3">
    <w:name w:val="heading 3"/>
    <w:basedOn w:val="Normal"/>
    <w:next w:val="Normal"/>
    <w:link w:val="Heading3Char"/>
    <w:uiPriority w:val="9"/>
    <w:unhideWhenUsed/>
    <w:qFormat/>
    <w:rsid w:val="00E1339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shorttext">
    <w:name w:val="short_text"/>
    <w:basedOn w:val="DefaultParagraphFont"/>
    <w:rsid w:val="00166F5E"/>
  </w:style>
  <w:style w:type="character" w:styleId="Hyperlink">
    <w:name w:val="Hyperlink"/>
    <w:basedOn w:val="DefaultParagraphFont"/>
    <w:uiPriority w:val="99"/>
    <w:unhideWhenUsed/>
    <w:rsid w:val="002F4606"/>
    <w:rPr>
      <w:color w:val="0000FF"/>
      <w:u w:val="single"/>
    </w:rPr>
  </w:style>
  <w:style w:type="paragraph" w:styleId="BalloonText">
    <w:name w:val="Balloon Text"/>
    <w:basedOn w:val="Normal"/>
    <w:link w:val="BalloonTextChar"/>
    <w:uiPriority w:val="99"/>
    <w:semiHidden/>
    <w:unhideWhenUsed/>
    <w:rsid w:val="003B2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3B7"/>
    <w:rPr>
      <w:rFonts w:ascii="Tahoma" w:hAnsi="Tahoma" w:cs="Tahoma"/>
      <w:sz w:val="16"/>
      <w:szCs w:val="16"/>
    </w:rPr>
  </w:style>
  <w:style w:type="paragraph" w:styleId="Caption">
    <w:name w:val="caption"/>
    <w:basedOn w:val="Normal"/>
    <w:next w:val="Normal"/>
    <w:uiPriority w:val="35"/>
    <w:unhideWhenUsed/>
    <w:qFormat/>
    <w:rsid w:val="00B26C20"/>
    <w:pPr>
      <w:spacing w:line="240" w:lineRule="auto"/>
    </w:pPr>
    <w:rPr>
      <w:b/>
      <w:bCs/>
      <w:color w:val="4F81BD" w:themeColor="accent1"/>
      <w:sz w:val="18"/>
      <w:szCs w:val="18"/>
    </w:rPr>
  </w:style>
  <w:style w:type="paragraph" w:styleId="ListParagraph">
    <w:name w:val="List Paragraph"/>
    <w:basedOn w:val="Normal"/>
    <w:uiPriority w:val="34"/>
    <w:qFormat/>
    <w:rsid w:val="00D019BF"/>
    <w:pPr>
      <w:ind w:left="720"/>
      <w:contextualSpacing/>
    </w:pPr>
  </w:style>
  <w:style w:type="paragraph" w:customStyle="1" w:styleId="EndNoteBibliographyTitle">
    <w:name w:val="EndNote Bibliography Title"/>
    <w:basedOn w:val="Normal"/>
    <w:link w:val="EndNoteBibliographyTitleChar"/>
    <w:rsid w:val="00673301"/>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673301"/>
    <w:rPr>
      <w:rFonts w:ascii="Calibri" w:hAnsi="Calibri"/>
      <w:noProof/>
    </w:rPr>
  </w:style>
  <w:style w:type="paragraph" w:customStyle="1" w:styleId="EndNoteBibliography">
    <w:name w:val="EndNote Bibliography"/>
    <w:basedOn w:val="Normal"/>
    <w:link w:val="EndNoteBibliographyChar"/>
    <w:rsid w:val="00673301"/>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673301"/>
    <w:rPr>
      <w:rFonts w:ascii="Calibri" w:hAnsi="Calibri"/>
      <w:noProof/>
    </w:rPr>
  </w:style>
  <w:style w:type="table" w:styleId="TableGrid">
    <w:name w:val="Table Grid"/>
    <w:basedOn w:val="TableNormal"/>
    <w:uiPriority w:val="59"/>
    <w:qFormat/>
    <w:rsid w:val="008E14E2"/>
    <w:rPr>
      <w:rFonts w:ascii="Calibri" w:hAnsi="Calibri" w:cs="Arial"/>
      <w:sz w:val="20"/>
      <w:szCs w:val="20"/>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002275"/>
    <w:rPr>
      <w:rFonts w:ascii="Times-Roman" w:hAnsi="Times-Roman" w:hint="default"/>
      <w:b w:val="0"/>
      <w:bCs w:val="0"/>
      <w:i w:val="0"/>
      <w:iCs w:val="0"/>
      <w:color w:val="231F20"/>
      <w:sz w:val="20"/>
      <w:szCs w:val="20"/>
    </w:rPr>
  </w:style>
  <w:style w:type="paragraph" w:styleId="Header">
    <w:name w:val="header"/>
    <w:basedOn w:val="Normal"/>
    <w:link w:val="HeaderChar"/>
    <w:uiPriority w:val="99"/>
    <w:unhideWhenUsed/>
    <w:rsid w:val="00D92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DEE"/>
  </w:style>
  <w:style w:type="paragraph" w:styleId="Footer">
    <w:name w:val="footer"/>
    <w:basedOn w:val="Normal"/>
    <w:link w:val="FooterChar"/>
    <w:uiPriority w:val="99"/>
    <w:unhideWhenUsed/>
    <w:rsid w:val="00D92D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DEE"/>
  </w:style>
  <w:style w:type="character" w:styleId="Emphasis">
    <w:name w:val="Emphasis"/>
    <w:basedOn w:val="DefaultParagraphFont"/>
    <w:uiPriority w:val="20"/>
    <w:qFormat/>
    <w:rsid w:val="00DB0252"/>
    <w:rPr>
      <w:i/>
      <w:iCs/>
    </w:rPr>
  </w:style>
  <w:style w:type="character" w:customStyle="1" w:styleId="Heading3Char">
    <w:name w:val="Heading 3 Char"/>
    <w:basedOn w:val="DefaultParagraphFont"/>
    <w:link w:val="Heading3"/>
    <w:uiPriority w:val="9"/>
    <w:rsid w:val="00E13398"/>
    <w:rPr>
      <w:rFonts w:asciiTheme="majorHAnsi" w:eastAsiaTheme="majorEastAsia" w:hAnsiTheme="majorHAnsi" w:cstheme="majorBidi"/>
      <w:color w:val="243F60" w:themeColor="accent1" w:themeShade="7F"/>
      <w:sz w:val="24"/>
      <w:szCs w:val="24"/>
    </w:rPr>
  </w:style>
  <w:style w:type="table" w:customStyle="1" w:styleId="TableGrid1">
    <w:name w:val="Table Grid1"/>
    <w:basedOn w:val="TableNormal"/>
    <w:next w:val="TableGrid"/>
    <w:uiPriority w:val="59"/>
    <w:rsid w:val="00BB2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A53E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
    <w:name w:val="st"/>
    <w:basedOn w:val="DefaultParagraphFont"/>
    <w:rsid w:val="00F53296"/>
  </w:style>
  <w:style w:type="character" w:styleId="PageNumber">
    <w:name w:val="page number"/>
    <w:basedOn w:val="DefaultParagraphFont"/>
    <w:uiPriority w:val="99"/>
    <w:semiHidden/>
    <w:unhideWhenUsed/>
    <w:rsid w:val="00A170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8558999">
      <w:bodyDiv w:val="1"/>
      <w:marLeft w:val="0"/>
      <w:marRight w:val="0"/>
      <w:marTop w:val="0"/>
      <w:marBottom w:val="0"/>
      <w:divBdr>
        <w:top w:val="none" w:sz="0" w:space="0" w:color="auto"/>
        <w:left w:val="none" w:sz="0" w:space="0" w:color="auto"/>
        <w:bottom w:val="none" w:sz="0" w:space="0" w:color="auto"/>
        <w:right w:val="none" w:sz="0" w:space="0" w:color="auto"/>
      </w:divBdr>
      <w:divsChild>
        <w:div w:id="1360933127">
          <w:marLeft w:val="0"/>
          <w:marRight w:val="0"/>
          <w:marTop w:val="0"/>
          <w:marBottom w:val="0"/>
          <w:divBdr>
            <w:top w:val="none" w:sz="0" w:space="0" w:color="auto"/>
            <w:left w:val="none" w:sz="0" w:space="0" w:color="auto"/>
            <w:bottom w:val="none" w:sz="0" w:space="0" w:color="auto"/>
            <w:right w:val="none" w:sz="0" w:space="0" w:color="auto"/>
          </w:divBdr>
        </w:div>
      </w:divsChild>
    </w:div>
    <w:div w:id="545798940">
      <w:bodyDiv w:val="1"/>
      <w:marLeft w:val="0"/>
      <w:marRight w:val="0"/>
      <w:marTop w:val="0"/>
      <w:marBottom w:val="0"/>
      <w:divBdr>
        <w:top w:val="none" w:sz="0" w:space="0" w:color="auto"/>
        <w:left w:val="none" w:sz="0" w:space="0" w:color="auto"/>
        <w:bottom w:val="none" w:sz="0" w:space="0" w:color="auto"/>
        <w:right w:val="none" w:sz="0" w:space="0" w:color="auto"/>
      </w:divBdr>
    </w:div>
    <w:div w:id="795102981">
      <w:bodyDiv w:val="1"/>
      <w:marLeft w:val="0"/>
      <w:marRight w:val="0"/>
      <w:marTop w:val="0"/>
      <w:marBottom w:val="0"/>
      <w:divBdr>
        <w:top w:val="none" w:sz="0" w:space="0" w:color="auto"/>
        <w:left w:val="none" w:sz="0" w:space="0" w:color="auto"/>
        <w:bottom w:val="none" w:sz="0" w:space="0" w:color="auto"/>
        <w:right w:val="none" w:sz="0" w:space="0" w:color="auto"/>
      </w:divBdr>
      <w:divsChild>
        <w:div w:id="1701396215">
          <w:marLeft w:val="0"/>
          <w:marRight w:val="0"/>
          <w:marTop w:val="0"/>
          <w:marBottom w:val="0"/>
          <w:divBdr>
            <w:top w:val="none" w:sz="0" w:space="0" w:color="auto"/>
            <w:left w:val="none" w:sz="0" w:space="0" w:color="auto"/>
            <w:bottom w:val="none" w:sz="0" w:space="0" w:color="auto"/>
            <w:right w:val="none" w:sz="0" w:space="0" w:color="auto"/>
          </w:divBdr>
        </w:div>
      </w:divsChild>
    </w:div>
    <w:div w:id="1205215119">
      <w:bodyDiv w:val="1"/>
      <w:marLeft w:val="0"/>
      <w:marRight w:val="0"/>
      <w:marTop w:val="0"/>
      <w:marBottom w:val="0"/>
      <w:divBdr>
        <w:top w:val="none" w:sz="0" w:space="0" w:color="auto"/>
        <w:left w:val="none" w:sz="0" w:space="0" w:color="auto"/>
        <w:bottom w:val="none" w:sz="0" w:space="0" w:color="auto"/>
        <w:right w:val="none" w:sz="0" w:space="0" w:color="auto"/>
      </w:divBdr>
      <w:divsChild>
        <w:div w:id="1046028025">
          <w:marLeft w:val="0"/>
          <w:marRight w:val="0"/>
          <w:marTop w:val="0"/>
          <w:marBottom w:val="0"/>
          <w:divBdr>
            <w:top w:val="none" w:sz="0" w:space="0" w:color="auto"/>
            <w:left w:val="none" w:sz="0" w:space="0" w:color="auto"/>
            <w:bottom w:val="none" w:sz="0" w:space="0" w:color="auto"/>
            <w:right w:val="none" w:sz="0" w:space="0" w:color="auto"/>
          </w:divBdr>
          <w:divsChild>
            <w:div w:id="730154888">
              <w:marLeft w:val="0"/>
              <w:marRight w:val="0"/>
              <w:marTop w:val="0"/>
              <w:marBottom w:val="0"/>
              <w:divBdr>
                <w:top w:val="none" w:sz="0" w:space="0" w:color="auto"/>
                <w:left w:val="none" w:sz="0" w:space="0" w:color="auto"/>
                <w:bottom w:val="none" w:sz="0" w:space="0" w:color="auto"/>
                <w:right w:val="none" w:sz="0" w:space="0" w:color="auto"/>
              </w:divBdr>
              <w:divsChild>
                <w:div w:id="250354214">
                  <w:marLeft w:val="0"/>
                  <w:marRight w:val="0"/>
                  <w:marTop w:val="0"/>
                  <w:marBottom w:val="0"/>
                  <w:divBdr>
                    <w:top w:val="none" w:sz="0" w:space="0" w:color="auto"/>
                    <w:left w:val="none" w:sz="0" w:space="0" w:color="auto"/>
                    <w:bottom w:val="none" w:sz="0" w:space="0" w:color="auto"/>
                    <w:right w:val="none" w:sz="0" w:space="0" w:color="auto"/>
                  </w:divBdr>
                  <w:divsChild>
                    <w:div w:id="41936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46161">
          <w:marLeft w:val="0"/>
          <w:marRight w:val="0"/>
          <w:marTop w:val="0"/>
          <w:marBottom w:val="0"/>
          <w:divBdr>
            <w:top w:val="none" w:sz="0" w:space="0" w:color="auto"/>
            <w:left w:val="none" w:sz="0" w:space="0" w:color="auto"/>
            <w:bottom w:val="none" w:sz="0" w:space="0" w:color="auto"/>
            <w:right w:val="none" w:sz="0" w:space="0" w:color="auto"/>
          </w:divBdr>
        </w:div>
        <w:div w:id="518741606">
          <w:marLeft w:val="0"/>
          <w:marRight w:val="0"/>
          <w:marTop w:val="0"/>
          <w:marBottom w:val="0"/>
          <w:divBdr>
            <w:top w:val="none" w:sz="0" w:space="0" w:color="auto"/>
            <w:left w:val="none" w:sz="0" w:space="0" w:color="auto"/>
            <w:bottom w:val="none" w:sz="0" w:space="0" w:color="auto"/>
            <w:right w:val="none" w:sz="0" w:space="0" w:color="auto"/>
          </w:divBdr>
          <w:divsChild>
            <w:div w:id="176626717">
              <w:marLeft w:val="0"/>
              <w:marRight w:val="0"/>
              <w:marTop w:val="0"/>
              <w:marBottom w:val="0"/>
              <w:divBdr>
                <w:top w:val="none" w:sz="0" w:space="0" w:color="auto"/>
                <w:left w:val="none" w:sz="0" w:space="0" w:color="auto"/>
                <w:bottom w:val="none" w:sz="0" w:space="0" w:color="auto"/>
                <w:right w:val="none" w:sz="0" w:space="0" w:color="auto"/>
              </w:divBdr>
              <w:divsChild>
                <w:div w:id="1801681520">
                  <w:marLeft w:val="0"/>
                  <w:marRight w:val="0"/>
                  <w:marTop w:val="0"/>
                  <w:marBottom w:val="0"/>
                  <w:divBdr>
                    <w:top w:val="none" w:sz="0" w:space="0" w:color="auto"/>
                    <w:left w:val="none" w:sz="0" w:space="0" w:color="auto"/>
                    <w:bottom w:val="none" w:sz="0" w:space="0" w:color="auto"/>
                    <w:right w:val="none" w:sz="0" w:space="0" w:color="auto"/>
                  </w:divBdr>
                  <w:divsChild>
                    <w:div w:id="1225028318">
                      <w:marLeft w:val="0"/>
                      <w:marRight w:val="0"/>
                      <w:marTop w:val="0"/>
                      <w:marBottom w:val="0"/>
                      <w:divBdr>
                        <w:top w:val="none" w:sz="0" w:space="0" w:color="auto"/>
                        <w:left w:val="none" w:sz="0" w:space="0" w:color="auto"/>
                        <w:bottom w:val="none" w:sz="0" w:space="0" w:color="auto"/>
                        <w:right w:val="none" w:sz="0" w:space="0" w:color="auto"/>
                      </w:divBdr>
                      <w:divsChild>
                        <w:div w:id="207169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88852">
          <w:marLeft w:val="0"/>
          <w:marRight w:val="0"/>
          <w:marTop w:val="0"/>
          <w:marBottom w:val="0"/>
          <w:divBdr>
            <w:top w:val="none" w:sz="0" w:space="0" w:color="auto"/>
            <w:left w:val="none" w:sz="0" w:space="0" w:color="auto"/>
            <w:bottom w:val="none" w:sz="0" w:space="0" w:color="auto"/>
            <w:right w:val="none" w:sz="0" w:space="0" w:color="auto"/>
          </w:divBdr>
          <w:divsChild>
            <w:div w:id="643313065">
              <w:marLeft w:val="0"/>
              <w:marRight w:val="0"/>
              <w:marTop w:val="0"/>
              <w:marBottom w:val="0"/>
              <w:divBdr>
                <w:top w:val="none" w:sz="0" w:space="0" w:color="auto"/>
                <w:left w:val="none" w:sz="0" w:space="0" w:color="auto"/>
                <w:bottom w:val="none" w:sz="0" w:space="0" w:color="auto"/>
                <w:right w:val="none" w:sz="0" w:space="0" w:color="auto"/>
              </w:divBdr>
              <w:divsChild>
                <w:div w:id="1387100079">
                  <w:marLeft w:val="0"/>
                  <w:marRight w:val="0"/>
                  <w:marTop w:val="0"/>
                  <w:marBottom w:val="0"/>
                  <w:divBdr>
                    <w:top w:val="none" w:sz="0" w:space="0" w:color="auto"/>
                    <w:left w:val="none" w:sz="0" w:space="0" w:color="auto"/>
                    <w:bottom w:val="none" w:sz="0" w:space="0" w:color="auto"/>
                    <w:right w:val="none" w:sz="0" w:space="0" w:color="auto"/>
                  </w:divBdr>
                  <w:divsChild>
                    <w:div w:id="686829810">
                      <w:marLeft w:val="0"/>
                      <w:marRight w:val="0"/>
                      <w:marTop w:val="0"/>
                      <w:marBottom w:val="0"/>
                      <w:divBdr>
                        <w:top w:val="none" w:sz="0" w:space="0" w:color="auto"/>
                        <w:left w:val="none" w:sz="0" w:space="0" w:color="auto"/>
                        <w:bottom w:val="none" w:sz="0" w:space="0" w:color="auto"/>
                        <w:right w:val="none" w:sz="0" w:space="0" w:color="auto"/>
                      </w:divBdr>
                      <w:divsChild>
                        <w:div w:id="1352803765">
                          <w:marLeft w:val="0"/>
                          <w:marRight w:val="0"/>
                          <w:marTop w:val="0"/>
                          <w:marBottom w:val="0"/>
                          <w:divBdr>
                            <w:top w:val="none" w:sz="0" w:space="0" w:color="auto"/>
                            <w:left w:val="none" w:sz="0" w:space="0" w:color="auto"/>
                            <w:bottom w:val="none" w:sz="0" w:space="0" w:color="auto"/>
                            <w:right w:val="none" w:sz="0" w:space="0" w:color="auto"/>
                          </w:divBdr>
                          <w:divsChild>
                            <w:div w:id="44272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429200">
      <w:bodyDiv w:val="1"/>
      <w:marLeft w:val="0"/>
      <w:marRight w:val="0"/>
      <w:marTop w:val="0"/>
      <w:marBottom w:val="0"/>
      <w:divBdr>
        <w:top w:val="none" w:sz="0" w:space="0" w:color="auto"/>
        <w:left w:val="none" w:sz="0" w:space="0" w:color="auto"/>
        <w:bottom w:val="none" w:sz="0" w:space="0" w:color="auto"/>
        <w:right w:val="none" w:sz="0" w:space="0" w:color="auto"/>
      </w:divBdr>
      <w:divsChild>
        <w:div w:id="124474472">
          <w:marLeft w:val="0"/>
          <w:marRight w:val="0"/>
          <w:marTop w:val="0"/>
          <w:marBottom w:val="0"/>
          <w:divBdr>
            <w:top w:val="none" w:sz="0" w:space="0" w:color="auto"/>
            <w:left w:val="none" w:sz="0" w:space="0" w:color="auto"/>
            <w:bottom w:val="none" w:sz="0" w:space="0" w:color="auto"/>
            <w:right w:val="none" w:sz="0" w:space="0" w:color="auto"/>
          </w:divBdr>
        </w:div>
      </w:divsChild>
    </w:div>
    <w:div w:id="1304458092">
      <w:bodyDiv w:val="1"/>
      <w:marLeft w:val="0"/>
      <w:marRight w:val="0"/>
      <w:marTop w:val="0"/>
      <w:marBottom w:val="0"/>
      <w:divBdr>
        <w:top w:val="none" w:sz="0" w:space="0" w:color="auto"/>
        <w:left w:val="none" w:sz="0" w:space="0" w:color="auto"/>
        <w:bottom w:val="none" w:sz="0" w:space="0" w:color="auto"/>
        <w:right w:val="none" w:sz="0" w:space="0" w:color="auto"/>
      </w:divBdr>
      <w:divsChild>
        <w:div w:id="1540359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tiff"/><Relationship Id="rId7" Type="http://schemas.openxmlformats.org/officeDocument/2006/relationships/image" Target="media/image2.tiff"/><Relationship Id="rId8" Type="http://schemas.openxmlformats.org/officeDocument/2006/relationships/image" Target="media/image3.tiff"/><Relationship Id="rId9" Type="http://schemas.openxmlformats.org/officeDocument/2006/relationships/image" Target="media/image4.tiff"/><Relationship Id="rId10" Type="http://schemas.openxmlformats.org/officeDocument/2006/relationships/image" Target="media/image5.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1197</TotalTime>
  <Pages>23</Pages>
  <Words>14124</Words>
  <Characters>80509</Characters>
  <Application>Microsoft Word 12.0.0</Application>
  <DocSecurity>0</DocSecurity>
  <Lines>670</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Davood Sabour</cp:lastModifiedBy>
  <cp:revision>906</cp:revision>
  <cp:lastPrinted>2018-07-08T02:56:00Z</cp:lastPrinted>
  <dcterms:created xsi:type="dcterms:W3CDTF">2018-07-26T04:28:00Z</dcterms:created>
  <dcterms:modified xsi:type="dcterms:W3CDTF">2019-09-22T20:13:00Z</dcterms:modified>
</cp:coreProperties>
</file>